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F33" w:rsidRPr="00371637" w:rsidRDefault="009A5F33" w:rsidP="009A5F33">
      <w:pPr>
        <w:spacing w:line="360" w:lineRule="auto"/>
        <w:jc w:val="center"/>
        <w:rPr>
          <w:rFonts w:ascii="Times New Roman" w:hAnsi="Times New Roman"/>
          <w:bCs/>
          <w:sz w:val="24"/>
          <w:szCs w:val="24"/>
        </w:rPr>
      </w:pPr>
      <w:bookmarkStart w:id="0" w:name="OLE_LINK1"/>
      <w:r w:rsidRPr="00371637">
        <w:rPr>
          <w:rFonts w:ascii="Times New Roman" w:hAnsi="Times New Roman"/>
          <w:noProof/>
          <w:sz w:val="24"/>
          <w:szCs w:val="24"/>
        </w:rPr>
        <w:drawing>
          <wp:inline distT="0" distB="0" distL="0" distR="0">
            <wp:extent cx="1104900" cy="619125"/>
            <wp:effectExtent l="19050" t="0" r="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cstate="print"/>
                    <a:srcRect/>
                    <a:stretch>
                      <a:fillRect/>
                    </a:stretch>
                  </pic:blipFill>
                  <pic:spPr bwMode="auto">
                    <a:xfrm>
                      <a:off x="0" y="0"/>
                      <a:ext cx="1104900" cy="619125"/>
                    </a:xfrm>
                    <a:prstGeom prst="rect">
                      <a:avLst/>
                    </a:prstGeom>
                    <a:solidFill>
                      <a:srgbClr val="FFFFFF"/>
                    </a:solidFill>
                    <a:ln w="9525">
                      <a:noFill/>
                      <a:miter lim="800000"/>
                      <a:headEnd/>
                      <a:tailEnd/>
                    </a:ln>
                  </pic:spPr>
                </pic:pic>
              </a:graphicData>
            </a:graphic>
          </wp:inline>
        </w:drawing>
      </w:r>
    </w:p>
    <w:p w:rsidR="009A5F33" w:rsidRPr="00371637" w:rsidRDefault="009A5F33" w:rsidP="009A5F33">
      <w:pPr>
        <w:spacing w:line="360" w:lineRule="auto"/>
        <w:jc w:val="center"/>
        <w:rPr>
          <w:rFonts w:ascii="Times New Roman" w:hAnsi="Times New Roman"/>
          <w:sz w:val="28"/>
          <w:szCs w:val="28"/>
        </w:rPr>
      </w:pPr>
      <w:r w:rsidRPr="00371637">
        <w:rPr>
          <w:rFonts w:ascii="Times New Roman" w:hAnsi="Times New Roman"/>
          <w:sz w:val="28"/>
          <w:szCs w:val="28"/>
        </w:rPr>
        <w:t>Universidade de Brasília</w:t>
      </w:r>
      <w:r w:rsidRPr="00371637">
        <w:rPr>
          <w:rFonts w:ascii="Times New Roman" w:hAnsi="Times New Roman"/>
          <w:sz w:val="28"/>
          <w:szCs w:val="28"/>
        </w:rPr>
        <w:br/>
        <w:t>Faculdade de Educação Física</w:t>
      </w:r>
      <w:r w:rsidRPr="00371637">
        <w:rPr>
          <w:rFonts w:ascii="Times New Roman" w:hAnsi="Times New Roman"/>
          <w:sz w:val="28"/>
          <w:szCs w:val="28"/>
        </w:rPr>
        <w:br/>
        <w:t>Programa de Pós-Graduação em Educação Física</w:t>
      </w:r>
    </w:p>
    <w:p w:rsidR="009A5F33" w:rsidRPr="00371637" w:rsidRDefault="009A5F33" w:rsidP="009A5F33">
      <w:pPr>
        <w:spacing w:line="360" w:lineRule="auto"/>
        <w:jc w:val="center"/>
        <w:rPr>
          <w:rFonts w:ascii="Times New Roman" w:hAnsi="Times New Roman"/>
          <w:sz w:val="28"/>
          <w:szCs w:val="28"/>
        </w:rPr>
      </w:pPr>
    </w:p>
    <w:p w:rsidR="009A5F33" w:rsidRPr="00371637" w:rsidRDefault="009A5F33" w:rsidP="009A5F33">
      <w:pPr>
        <w:spacing w:line="360" w:lineRule="auto"/>
        <w:jc w:val="center"/>
        <w:rPr>
          <w:rFonts w:ascii="Times New Roman" w:hAnsi="Times New Roman"/>
          <w:bCs/>
          <w:sz w:val="24"/>
          <w:szCs w:val="24"/>
        </w:rPr>
      </w:pPr>
    </w:p>
    <w:p w:rsidR="009A5F33" w:rsidRPr="00371637" w:rsidRDefault="009A5F33" w:rsidP="009A5F33">
      <w:pPr>
        <w:spacing w:line="360" w:lineRule="auto"/>
        <w:jc w:val="center"/>
        <w:rPr>
          <w:rFonts w:ascii="Times New Roman" w:hAnsi="Times New Roman"/>
          <w:bCs/>
          <w:sz w:val="24"/>
          <w:szCs w:val="24"/>
        </w:rPr>
      </w:pPr>
    </w:p>
    <w:p w:rsidR="009A5F33" w:rsidRPr="00371637" w:rsidRDefault="009A5F33" w:rsidP="009A5F33">
      <w:pPr>
        <w:spacing w:line="360" w:lineRule="auto"/>
        <w:jc w:val="center"/>
        <w:rPr>
          <w:rFonts w:ascii="Times New Roman" w:hAnsi="Times New Roman"/>
          <w:bCs/>
          <w:sz w:val="24"/>
          <w:szCs w:val="24"/>
        </w:rPr>
      </w:pPr>
    </w:p>
    <w:p w:rsidR="009A5F33" w:rsidRPr="00371637" w:rsidRDefault="009A5F33" w:rsidP="009A5F33">
      <w:pPr>
        <w:spacing w:line="360" w:lineRule="auto"/>
        <w:jc w:val="center"/>
        <w:rPr>
          <w:rFonts w:ascii="Times New Roman" w:hAnsi="Times New Roman"/>
          <w:bCs/>
          <w:sz w:val="24"/>
          <w:szCs w:val="24"/>
        </w:rPr>
      </w:pPr>
    </w:p>
    <w:p w:rsidR="009A5F33" w:rsidRPr="00371637" w:rsidRDefault="009A5F33" w:rsidP="009A5F33">
      <w:pPr>
        <w:spacing w:line="360" w:lineRule="auto"/>
        <w:jc w:val="center"/>
        <w:rPr>
          <w:rFonts w:ascii="Times New Roman" w:hAnsi="Times New Roman"/>
          <w:bCs/>
          <w:sz w:val="24"/>
          <w:szCs w:val="24"/>
        </w:rPr>
      </w:pPr>
    </w:p>
    <w:p w:rsidR="009A5F33" w:rsidRPr="00371637" w:rsidRDefault="009A5F33" w:rsidP="009A5F33">
      <w:pPr>
        <w:spacing w:line="360" w:lineRule="auto"/>
        <w:jc w:val="center"/>
        <w:rPr>
          <w:rFonts w:ascii="Times New Roman" w:hAnsi="Times New Roman"/>
          <w:bCs/>
          <w:sz w:val="24"/>
          <w:szCs w:val="24"/>
        </w:rPr>
      </w:pPr>
      <w:r w:rsidRPr="00371637">
        <w:rPr>
          <w:rFonts w:ascii="Times New Roman" w:hAnsi="Times New Roman"/>
          <w:bCs/>
          <w:sz w:val="24"/>
          <w:szCs w:val="24"/>
        </w:rPr>
        <w:t>CONFIABILIDADE E CONCORDÂNCIA INTRA E INTEREXAMINADORES DO TESTE DE ELETRODIAGNOSTICO DE ESTIMULO EM PACIENTES SEDADOS SOB CUIDADOS INTENSIVOS</w:t>
      </w:r>
    </w:p>
    <w:p w:rsidR="009A5F33" w:rsidRPr="00371637" w:rsidRDefault="009A5F33" w:rsidP="009A5F33">
      <w:pPr>
        <w:pStyle w:val="Default"/>
        <w:rPr>
          <w:rFonts w:ascii="Times New Roman" w:hAnsi="Times New Roman" w:cs="Times New Roman"/>
          <w:bCs/>
        </w:rPr>
      </w:pPr>
    </w:p>
    <w:p w:rsidR="009A5F33" w:rsidRPr="00371637" w:rsidRDefault="009A5F33" w:rsidP="009A5F33">
      <w:pPr>
        <w:spacing w:line="360" w:lineRule="auto"/>
        <w:jc w:val="both"/>
        <w:rPr>
          <w:rFonts w:ascii="Times New Roman" w:hAnsi="Times New Roman"/>
          <w:bCs/>
          <w:sz w:val="24"/>
          <w:szCs w:val="24"/>
        </w:rPr>
      </w:pPr>
    </w:p>
    <w:p w:rsidR="009A5F33" w:rsidRPr="00371637" w:rsidRDefault="009A5F33" w:rsidP="009A5F33">
      <w:pPr>
        <w:spacing w:line="360" w:lineRule="auto"/>
        <w:jc w:val="both"/>
        <w:rPr>
          <w:rFonts w:ascii="Times New Roman" w:hAnsi="Times New Roman"/>
          <w:bCs/>
          <w:sz w:val="24"/>
          <w:szCs w:val="24"/>
        </w:rPr>
      </w:pPr>
    </w:p>
    <w:p w:rsidR="009A5F33" w:rsidRPr="00371637" w:rsidRDefault="009A5F33" w:rsidP="009A5F33">
      <w:pPr>
        <w:spacing w:line="360" w:lineRule="auto"/>
        <w:jc w:val="both"/>
        <w:rPr>
          <w:rFonts w:ascii="Times New Roman" w:hAnsi="Times New Roman"/>
          <w:bCs/>
          <w:sz w:val="24"/>
          <w:szCs w:val="24"/>
        </w:rPr>
      </w:pPr>
    </w:p>
    <w:p w:rsidR="009A5F33" w:rsidRPr="00371637" w:rsidRDefault="009A5F33" w:rsidP="009A5F33">
      <w:pPr>
        <w:spacing w:line="360" w:lineRule="auto"/>
        <w:jc w:val="both"/>
        <w:rPr>
          <w:rFonts w:ascii="Times New Roman" w:hAnsi="Times New Roman"/>
          <w:bCs/>
          <w:sz w:val="24"/>
          <w:szCs w:val="24"/>
        </w:rPr>
      </w:pPr>
    </w:p>
    <w:p w:rsidR="009A5F33" w:rsidRPr="00371637" w:rsidRDefault="009A5F33" w:rsidP="009A5F33">
      <w:pPr>
        <w:spacing w:line="360" w:lineRule="auto"/>
        <w:jc w:val="center"/>
        <w:rPr>
          <w:rFonts w:ascii="Times New Roman" w:hAnsi="Times New Roman"/>
          <w:bCs/>
          <w:sz w:val="24"/>
          <w:szCs w:val="24"/>
        </w:rPr>
      </w:pPr>
      <w:r w:rsidRPr="00371637">
        <w:rPr>
          <w:rFonts w:ascii="Times New Roman" w:hAnsi="Times New Roman"/>
          <w:bCs/>
          <w:sz w:val="24"/>
          <w:szCs w:val="24"/>
        </w:rPr>
        <w:t>AMARO EDUARDO TAVARES DE ARAUJO</w:t>
      </w:r>
    </w:p>
    <w:p w:rsidR="009A5F33" w:rsidRPr="00371637" w:rsidRDefault="009A5F33" w:rsidP="009A5F33">
      <w:pPr>
        <w:spacing w:line="360" w:lineRule="auto"/>
        <w:jc w:val="center"/>
        <w:rPr>
          <w:rFonts w:ascii="Times New Roman" w:hAnsi="Times New Roman"/>
          <w:bCs/>
          <w:sz w:val="24"/>
          <w:szCs w:val="24"/>
        </w:rPr>
      </w:pPr>
    </w:p>
    <w:p w:rsidR="009A5F33" w:rsidRPr="00371637" w:rsidRDefault="009A5F33" w:rsidP="009A5F33">
      <w:pPr>
        <w:spacing w:line="360" w:lineRule="auto"/>
        <w:jc w:val="center"/>
        <w:rPr>
          <w:rFonts w:ascii="Times New Roman" w:hAnsi="Times New Roman"/>
          <w:bCs/>
          <w:sz w:val="24"/>
          <w:szCs w:val="24"/>
        </w:rPr>
      </w:pPr>
    </w:p>
    <w:p w:rsidR="009A5F33" w:rsidRPr="00371637" w:rsidRDefault="009A5F33" w:rsidP="009A5F33">
      <w:pPr>
        <w:spacing w:line="360" w:lineRule="auto"/>
        <w:jc w:val="center"/>
        <w:rPr>
          <w:rFonts w:ascii="Times New Roman" w:hAnsi="Times New Roman"/>
          <w:bCs/>
          <w:sz w:val="24"/>
          <w:szCs w:val="24"/>
        </w:rPr>
      </w:pPr>
    </w:p>
    <w:p w:rsidR="009A5F33" w:rsidRPr="00371637" w:rsidRDefault="009A5F33" w:rsidP="009A5F33">
      <w:pPr>
        <w:pStyle w:val="Default"/>
        <w:jc w:val="center"/>
        <w:rPr>
          <w:rFonts w:ascii="Times New Roman" w:hAnsi="Times New Roman" w:cs="Times New Roman"/>
          <w:b/>
        </w:rPr>
      </w:pPr>
      <w:r w:rsidRPr="00371637">
        <w:rPr>
          <w:rFonts w:ascii="Times New Roman" w:hAnsi="Times New Roman" w:cs="Times New Roman"/>
          <w:b/>
          <w:bCs/>
        </w:rPr>
        <w:t xml:space="preserve">ORIENTADOR: </w:t>
      </w:r>
      <w:r w:rsidRPr="00371637">
        <w:rPr>
          <w:rFonts w:ascii="Times New Roman" w:hAnsi="Times New Roman" w:cs="Times New Roman"/>
          <w:b/>
        </w:rPr>
        <w:t>PROF. DR. JOÃO LUIZ QUAGLIOTTI DURIGAN</w:t>
      </w:r>
    </w:p>
    <w:p w:rsidR="009A5F33" w:rsidRPr="00371637" w:rsidRDefault="009A5F33" w:rsidP="009A5F33">
      <w:pPr>
        <w:spacing w:line="360" w:lineRule="auto"/>
        <w:jc w:val="center"/>
        <w:rPr>
          <w:rFonts w:ascii="Times New Roman" w:hAnsi="Times New Roman"/>
          <w:bCs/>
          <w:sz w:val="24"/>
          <w:szCs w:val="24"/>
        </w:rPr>
      </w:pPr>
    </w:p>
    <w:p w:rsidR="009A5F33" w:rsidRPr="00371637" w:rsidRDefault="009A5F33" w:rsidP="009A5F33">
      <w:pPr>
        <w:spacing w:line="360" w:lineRule="auto"/>
        <w:jc w:val="center"/>
        <w:rPr>
          <w:rFonts w:ascii="Times New Roman" w:hAnsi="Times New Roman"/>
          <w:bCs/>
          <w:sz w:val="24"/>
          <w:szCs w:val="24"/>
        </w:rPr>
      </w:pPr>
    </w:p>
    <w:p w:rsidR="009A5F33" w:rsidRPr="00371637" w:rsidRDefault="009A5F33" w:rsidP="009A5F33">
      <w:pPr>
        <w:spacing w:line="360" w:lineRule="auto"/>
        <w:jc w:val="center"/>
        <w:rPr>
          <w:rFonts w:ascii="Times New Roman" w:hAnsi="Times New Roman"/>
          <w:bCs/>
          <w:sz w:val="24"/>
          <w:szCs w:val="24"/>
        </w:rPr>
      </w:pPr>
    </w:p>
    <w:p w:rsidR="009A5F33" w:rsidRPr="00371637" w:rsidRDefault="009A5F33" w:rsidP="009A5F33">
      <w:pPr>
        <w:spacing w:line="360" w:lineRule="auto"/>
        <w:jc w:val="center"/>
        <w:rPr>
          <w:rFonts w:ascii="Times New Roman" w:hAnsi="Times New Roman"/>
          <w:bCs/>
          <w:sz w:val="24"/>
          <w:szCs w:val="24"/>
        </w:rPr>
      </w:pPr>
    </w:p>
    <w:p w:rsidR="009A5F33" w:rsidRPr="00371637" w:rsidRDefault="009A5F33" w:rsidP="009A5F33">
      <w:pPr>
        <w:spacing w:line="360" w:lineRule="auto"/>
        <w:jc w:val="center"/>
        <w:rPr>
          <w:rFonts w:ascii="Times New Roman" w:hAnsi="Times New Roman"/>
          <w:bCs/>
          <w:sz w:val="24"/>
          <w:szCs w:val="24"/>
        </w:rPr>
      </w:pPr>
    </w:p>
    <w:p w:rsidR="009A5F33" w:rsidRPr="00371637" w:rsidRDefault="009A5F33" w:rsidP="009A5F33">
      <w:pPr>
        <w:spacing w:line="360" w:lineRule="auto"/>
        <w:jc w:val="center"/>
        <w:rPr>
          <w:rFonts w:ascii="Times New Roman" w:hAnsi="Times New Roman"/>
          <w:bCs/>
          <w:sz w:val="24"/>
          <w:szCs w:val="24"/>
        </w:rPr>
      </w:pPr>
    </w:p>
    <w:p w:rsidR="002D1007" w:rsidRDefault="002D1007" w:rsidP="009A5F33">
      <w:pPr>
        <w:spacing w:line="360" w:lineRule="auto"/>
        <w:jc w:val="center"/>
        <w:rPr>
          <w:rFonts w:ascii="Times New Roman" w:hAnsi="Times New Roman"/>
          <w:bCs/>
          <w:sz w:val="24"/>
          <w:szCs w:val="24"/>
        </w:rPr>
      </w:pPr>
    </w:p>
    <w:p w:rsidR="009A5F33" w:rsidRPr="00371637" w:rsidRDefault="009A5F33" w:rsidP="009A5F33">
      <w:pPr>
        <w:spacing w:line="360" w:lineRule="auto"/>
        <w:jc w:val="center"/>
        <w:rPr>
          <w:rFonts w:ascii="Times New Roman" w:hAnsi="Times New Roman"/>
          <w:bCs/>
          <w:sz w:val="24"/>
          <w:szCs w:val="24"/>
        </w:rPr>
      </w:pPr>
      <w:r w:rsidRPr="00371637">
        <w:rPr>
          <w:rFonts w:ascii="Times New Roman" w:hAnsi="Times New Roman"/>
          <w:bCs/>
          <w:sz w:val="24"/>
          <w:szCs w:val="24"/>
        </w:rPr>
        <w:t>BRASÍLIA</w:t>
      </w:r>
    </w:p>
    <w:p w:rsidR="009A5F33" w:rsidRPr="00371637" w:rsidRDefault="009A5F33" w:rsidP="009A5F33">
      <w:pPr>
        <w:spacing w:line="360" w:lineRule="auto"/>
        <w:jc w:val="center"/>
        <w:rPr>
          <w:rFonts w:ascii="Times New Roman" w:hAnsi="Times New Roman"/>
          <w:bCs/>
          <w:sz w:val="24"/>
          <w:szCs w:val="24"/>
        </w:rPr>
      </w:pPr>
      <w:r w:rsidRPr="00371637">
        <w:rPr>
          <w:rFonts w:ascii="Times New Roman" w:hAnsi="Times New Roman"/>
          <w:bCs/>
          <w:sz w:val="24"/>
          <w:szCs w:val="24"/>
        </w:rPr>
        <w:t>2017</w:t>
      </w:r>
    </w:p>
    <w:p w:rsidR="009A5F33" w:rsidRPr="00371637" w:rsidRDefault="009A5F33" w:rsidP="009A5F33">
      <w:pPr>
        <w:spacing w:line="360" w:lineRule="auto"/>
        <w:jc w:val="center"/>
        <w:rPr>
          <w:rFonts w:ascii="Times New Roman" w:hAnsi="Times New Roman"/>
          <w:bCs/>
          <w:sz w:val="24"/>
          <w:szCs w:val="24"/>
        </w:rPr>
      </w:pPr>
      <w:r w:rsidRPr="00371637">
        <w:rPr>
          <w:rFonts w:ascii="Times New Roman" w:hAnsi="Times New Roman"/>
          <w:noProof/>
          <w:sz w:val="24"/>
          <w:szCs w:val="24"/>
        </w:rPr>
        <w:lastRenderedPageBreak/>
        <w:drawing>
          <wp:inline distT="0" distB="0" distL="0" distR="0">
            <wp:extent cx="1104900" cy="619125"/>
            <wp:effectExtent l="19050" t="0" r="0" b="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cstate="print"/>
                    <a:srcRect/>
                    <a:stretch>
                      <a:fillRect/>
                    </a:stretch>
                  </pic:blipFill>
                  <pic:spPr bwMode="auto">
                    <a:xfrm>
                      <a:off x="0" y="0"/>
                      <a:ext cx="1104900" cy="619125"/>
                    </a:xfrm>
                    <a:prstGeom prst="rect">
                      <a:avLst/>
                    </a:prstGeom>
                    <a:solidFill>
                      <a:srgbClr val="FFFFFF"/>
                    </a:solidFill>
                    <a:ln w="9525">
                      <a:noFill/>
                      <a:miter lim="800000"/>
                      <a:headEnd/>
                      <a:tailEnd/>
                    </a:ln>
                  </pic:spPr>
                </pic:pic>
              </a:graphicData>
            </a:graphic>
          </wp:inline>
        </w:drawing>
      </w:r>
    </w:p>
    <w:p w:rsidR="009A5F33" w:rsidRPr="00371637" w:rsidRDefault="009A5F33" w:rsidP="009A5F33">
      <w:pPr>
        <w:spacing w:line="360" w:lineRule="auto"/>
        <w:jc w:val="center"/>
        <w:rPr>
          <w:rFonts w:ascii="Times New Roman" w:hAnsi="Times New Roman"/>
          <w:sz w:val="28"/>
          <w:szCs w:val="28"/>
        </w:rPr>
      </w:pPr>
      <w:r w:rsidRPr="00371637">
        <w:rPr>
          <w:rFonts w:ascii="Times New Roman" w:hAnsi="Times New Roman"/>
          <w:sz w:val="28"/>
          <w:szCs w:val="28"/>
        </w:rPr>
        <w:t>Universidade de Brasília</w:t>
      </w:r>
      <w:r w:rsidRPr="00371637">
        <w:rPr>
          <w:rFonts w:ascii="Times New Roman" w:hAnsi="Times New Roman"/>
          <w:sz w:val="28"/>
          <w:szCs w:val="28"/>
        </w:rPr>
        <w:br/>
        <w:t>Faculdade de Educação Física</w:t>
      </w:r>
      <w:r w:rsidRPr="00371637">
        <w:rPr>
          <w:rFonts w:ascii="Times New Roman" w:hAnsi="Times New Roman"/>
          <w:sz w:val="28"/>
          <w:szCs w:val="28"/>
        </w:rPr>
        <w:br/>
        <w:t>Programa de Pós-Graduação em Educação Física</w:t>
      </w:r>
    </w:p>
    <w:p w:rsidR="009A5F33" w:rsidRPr="00371637" w:rsidRDefault="009A5F33" w:rsidP="009A5F33">
      <w:pPr>
        <w:spacing w:line="360" w:lineRule="auto"/>
        <w:jc w:val="center"/>
        <w:rPr>
          <w:rFonts w:ascii="Times New Roman" w:hAnsi="Times New Roman"/>
          <w:sz w:val="28"/>
          <w:szCs w:val="28"/>
        </w:rPr>
      </w:pPr>
    </w:p>
    <w:p w:rsidR="009A5F33" w:rsidRPr="00371637" w:rsidRDefault="009A5F33" w:rsidP="009A5F33">
      <w:pPr>
        <w:spacing w:line="360" w:lineRule="auto"/>
        <w:jc w:val="center"/>
        <w:rPr>
          <w:rFonts w:ascii="Times New Roman" w:hAnsi="Times New Roman"/>
          <w:bCs/>
          <w:sz w:val="24"/>
          <w:szCs w:val="24"/>
        </w:rPr>
      </w:pPr>
    </w:p>
    <w:p w:rsidR="009A5F33" w:rsidRPr="00371637" w:rsidRDefault="009A5F33" w:rsidP="009A5F33">
      <w:pPr>
        <w:pStyle w:val="Default"/>
        <w:jc w:val="center"/>
        <w:rPr>
          <w:rFonts w:ascii="Times New Roman" w:hAnsi="Times New Roman" w:cs="Times New Roman"/>
          <w:b/>
          <w:bCs/>
        </w:rPr>
      </w:pPr>
    </w:p>
    <w:p w:rsidR="009A5F33" w:rsidRPr="00371637" w:rsidRDefault="009A5F33" w:rsidP="009A5F33">
      <w:pPr>
        <w:pStyle w:val="Default"/>
        <w:jc w:val="center"/>
        <w:rPr>
          <w:rFonts w:ascii="Times New Roman" w:hAnsi="Times New Roman" w:cs="Times New Roman"/>
          <w:b/>
          <w:bCs/>
        </w:rPr>
      </w:pPr>
    </w:p>
    <w:p w:rsidR="009A5F33" w:rsidRPr="00371637" w:rsidRDefault="009A5F33" w:rsidP="009A5F33">
      <w:pPr>
        <w:pStyle w:val="Default"/>
        <w:jc w:val="center"/>
        <w:rPr>
          <w:rFonts w:ascii="Times New Roman" w:hAnsi="Times New Roman" w:cs="Times New Roman"/>
          <w:b/>
          <w:bCs/>
        </w:rPr>
      </w:pPr>
    </w:p>
    <w:p w:rsidR="009A5F33" w:rsidRPr="00371637" w:rsidRDefault="009A5F33" w:rsidP="009A5F33">
      <w:pPr>
        <w:pStyle w:val="Default"/>
        <w:jc w:val="center"/>
        <w:rPr>
          <w:rFonts w:ascii="Times New Roman" w:hAnsi="Times New Roman" w:cs="Times New Roman"/>
          <w:b/>
          <w:bCs/>
        </w:rPr>
      </w:pPr>
    </w:p>
    <w:p w:rsidR="009A5F33" w:rsidRPr="00371637" w:rsidRDefault="009A5F33" w:rsidP="009A5F33">
      <w:pPr>
        <w:pStyle w:val="Default"/>
        <w:jc w:val="center"/>
        <w:rPr>
          <w:rFonts w:ascii="Times New Roman" w:hAnsi="Times New Roman" w:cs="Times New Roman"/>
          <w:b/>
          <w:bCs/>
        </w:rPr>
      </w:pPr>
    </w:p>
    <w:p w:rsidR="009A5F33" w:rsidRPr="00371637" w:rsidRDefault="009A5F33" w:rsidP="009A5F33">
      <w:pPr>
        <w:pStyle w:val="Default"/>
        <w:jc w:val="center"/>
        <w:rPr>
          <w:rFonts w:ascii="Times New Roman" w:hAnsi="Times New Roman" w:cs="Times New Roman"/>
          <w:b/>
          <w:bCs/>
        </w:rPr>
      </w:pPr>
    </w:p>
    <w:p w:rsidR="009A5F33" w:rsidRPr="00371637" w:rsidRDefault="009A5F33" w:rsidP="0061680E">
      <w:pPr>
        <w:pStyle w:val="Default"/>
        <w:spacing w:line="360" w:lineRule="auto"/>
        <w:jc w:val="center"/>
        <w:rPr>
          <w:rFonts w:ascii="Times New Roman" w:hAnsi="Times New Roman" w:cs="Times New Roman"/>
          <w:b/>
          <w:bCs/>
        </w:rPr>
      </w:pPr>
      <w:r w:rsidRPr="00371637">
        <w:rPr>
          <w:rFonts w:ascii="Times New Roman" w:hAnsi="Times New Roman" w:cs="Times New Roman"/>
          <w:b/>
          <w:bCs/>
        </w:rPr>
        <w:t>CONFIABILIDADE E CONCORDÂNCIA INTRA E INTEREXAMINADORES DO TESTE DE ELETRODIAGNOSTICO DE ESTIMULO EM PACIENTES SEDADOS SOB CUIDADOS INTENSIVOS</w:t>
      </w:r>
    </w:p>
    <w:p w:rsidR="009A5F33" w:rsidRPr="00371637" w:rsidRDefault="009A5F33" w:rsidP="009A5F33">
      <w:pPr>
        <w:rPr>
          <w:rFonts w:ascii="Times New Roman" w:hAnsi="Times New Roman"/>
          <w:b w:val="0"/>
          <w:bCs/>
          <w:sz w:val="24"/>
          <w:szCs w:val="24"/>
        </w:rPr>
      </w:pPr>
    </w:p>
    <w:p w:rsidR="009A5F33" w:rsidRPr="00371637" w:rsidRDefault="009A5F33" w:rsidP="009A5F33">
      <w:pPr>
        <w:spacing w:line="360" w:lineRule="auto"/>
        <w:rPr>
          <w:rFonts w:ascii="Times New Roman" w:hAnsi="Times New Roman"/>
          <w:bCs/>
          <w:sz w:val="24"/>
          <w:szCs w:val="24"/>
        </w:rPr>
      </w:pPr>
    </w:p>
    <w:p w:rsidR="009A5F33" w:rsidRPr="00371637" w:rsidRDefault="009A5F33" w:rsidP="009A5F33">
      <w:pPr>
        <w:spacing w:line="360" w:lineRule="auto"/>
        <w:jc w:val="both"/>
        <w:rPr>
          <w:rFonts w:ascii="Times New Roman" w:hAnsi="Times New Roman"/>
          <w:bCs/>
          <w:sz w:val="24"/>
          <w:szCs w:val="24"/>
        </w:rPr>
      </w:pPr>
    </w:p>
    <w:p w:rsidR="009A5F33" w:rsidRPr="00371637" w:rsidRDefault="009A5F33" w:rsidP="009A5F33">
      <w:pPr>
        <w:spacing w:line="360" w:lineRule="auto"/>
        <w:jc w:val="both"/>
        <w:rPr>
          <w:rFonts w:ascii="Times New Roman" w:hAnsi="Times New Roman"/>
          <w:bCs/>
          <w:sz w:val="24"/>
          <w:szCs w:val="24"/>
        </w:rPr>
      </w:pPr>
    </w:p>
    <w:p w:rsidR="009A5F33" w:rsidRPr="00371637" w:rsidRDefault="009A5F33" w:rsidP="009A5F33">
      <w:pPr>
        <w:spacing w:line="360" w:lineRule="auto"/>
        <w:jc w:val="both"/>
        <w:rPr>
          <w:rFonts w:ascii="Times New Roman" w:hAnsi="Times New Roman"/>
          <w:bCs/>
          <w:sz w:val="24"/>
          <w:szCs w:val="24"/>
        </w:rPr>
      </w:pPr>
    </w:p>
    <w:p w:rsidR="009A5F33" w:rsidRPr="00371637" w:rsidRDefault="009A5F33" w:rsidP="009A5F33">
      <w:pPr>
        <w:pStyle w:val="Primeirorecuodecorpodetexto2"/>
        <w:spacing w:line="360" w:lineRule="auto"/>
        <w:ind w:left="4860" w:firstLine="0"/>
        <w:jc w:val="both"/>
        <w:rPr>
          <w:rFonts w:ascii="Times New Roman" w:hAnsi="Times New Roman"/>
          <w:bCs/>
          <w:sz w:val="24"/>
        </w:rPr>
      </w:pPr>
    </w:p>
    <w:p w:rsidR="009A5F33" w:rsidRPr="00371637" w:rsidRDefault="009A5F33" w:rsidP="009A5F33">
      <w:pPr>
        <w:pStyle w:val="Primeirorecuodecorpodetexto2"/>
        <w:spacing w:line="360" w:lineRule="auto"/>
        <w:ind w:left="4860" w:firstLine="0"/>
        <w:jc w:val="both"/>
        <w:rPr>
          <w:rFonts w:ascii="Times New Roman" w:hAnsi="Times New Roman"/>
          <w:b w:val="0"/>
          <w:bCs/>
          <w:sz w:val="24"/>
        </w:rPr>
      </w:pPr>
      <w:r w:rsidRPr="00371637">
        <w:rPr>
          <w:rFonts w:ascii="Times New Roman" w:hAnsi="Times New Roman"/>
          <w:b w:val="0"/>
          <w:sz w:val="24"/>
          <w:szCs w:val="24"/>
        </w:rPr>
        <w:t>Dissertação apresentada à Faculdade de Educação Física da Universidade de Brasília, como requisito parcial para a obtenção do grau de Mestre em Educação Física.</w:t>
      </w:r>
    </w:p>
    <w:p w:rsidR="009A5F33" w:rsidRPr="00371637" w:rsidRDefault="009A5F33" w:rsidP="009A5F33">
      <w:pPr>
        <w:spacing w:line="360" w:lineRule="auto"/>
        <w:ind w:left="4536"/>
        <w:jc w:val="both"/>
        <w:rPr>
          <w:rFonts w:ascii="Times New Roman" w:hAnsi="Times New Roman"/>
          <w:bCs/>
          <w:sz w:val="24"/>
          <w:szCs w:val="24"/>
        </w:rPr>
      </w:pPr>
    </w:p>
    <w:p w:rsidR="009A5F33" w:rsidRPr="00371637" w:rsidRDefault="009A5F33" w:rsidP="009A5F33">
      <w:pPr>
        <w:spacing w:line="360" w:lineRule="auto"/>
        <w:ind w:left="4536"/>
        <w:jc w:val="both"/>
        <w:rPr>
          <w:rFonts w:ascii="Times New Roman" w:hAnsi="Times New Roman"/>
          <w:bCs/>
          <w:sz w:val="24"/>
          <w:szCs w:val="24"/>
        </w:rPr>
      </w:pPr>
    </w:p>
    <w:p w:rsidR="009A5F33" w:rsidRPr="00371637" w:rsidRDefault="009A5F33" w:rsidP="009A5F33">
      <w:pPr>
        <w:spacing w:line="360" w:lineRule="auto"/>
        <w:jc w:val="center"/>
        <w:rPr>
          <w:rFonts w:ascii="Times New Roman" w:hAnsi="Times New Roman"/>
          <w:bCs/>
          <w:sz w:val="24"/>
        </w:rPr>
      </w:pPr>
    </w:p>
    <w:p w:rsidR="009A5F33" w:rsidRPr="00371637" w:rsidRDefault="009A5F33" w:rsidP="009A5F33">
      <w:pPr>
        <w:spacing w:line="360" w:lineRule="auto"/>
        <w:jc w:val="center"/>
        <w:rPr>
          <w:rFonts w:ascii="Times New Roman" w:hAnsi="Times New Roman"/>
          <w:bCs/>
          <w:sz w:val="24"/>
        </w:rPr>
      </w:pPr>
    </w:p>
    <w:p w:rsidR="009A5F33" w:rsidRPr="00371637" w:rsidRDefault="009A5F33" w:rsidP="009A5F33">
      <w:pPr>
        <w:spacing w:line="360" w:lineRule="auto"/>
        <w:jc w:val="center"/>
        <w:rPr>
          <w:rFonts w:ascii="Times New Roman" w:hAnsi="Times New Roman"/>
          <w:bCs/>
          <w:sz w:val="24"/>
        </w:rPr>
      </w:pPr>
    </w:p>
    <w:p w:rsidR="009A5F33" w:rsidRPr="00CB7A6A" w:rsidRDefault="009A5F33" w:rsidP="009A5F33">
      <w:pPr>
        <w:spacing w:line="360" w:lineRule="auto"/>
        <w:jc w:val="center"/>
        <w:rPr>
          <w:rFonts w:ascii="Times New Roman" w:hAnsi="Times New Roman"/>
          <w:bCs/>
          <w:sz w:val="24"/>
        </w:rPr>
      </w:pPr>
      <w:r w:rsidRPr="00CB7A6A">
        <w:rPr>
          <w:rFonts w:ascii="Times New Roman" w:hAnsi="Times New Roman"/>
          <w:bCs/>
          <w:sz w:val="24"/>
        </w:rPr>
        <w:t>BRASÍLIA</w:t>
      </w:r>
    </w:p>
    <w:p w:rsidR="009A5F33" w:rsidRPr="00CB7A6A" w:rsidRDefault="009A5F33" w:rsidP="009A5F33">
      <w:pPr>
        <w:spacing w:line="360" w:lineRule="auto"/>
        <w:jc w:val="center"/>
        <w:rPr>
          <w:rFonts w:ascii="Times New Roman" w:hAnsi="Times New Roman"/>
          <w:bCs/>
          <w:sz w:val="24"/>
        </w:rPr>
      </w:pPr>
      <w:r w:rsidRPr="00CB7A6A">
        <w:rPr>
          <w:rFonts w:ascii="Times New Roman" w:hAnsi="Times New Roman"/>
          <w:bCs/>
          <w:sz w:val="24"/>
        </w:rPr>
        <w:t>2017</w:t>
      </w:r>
    </w:p>
    <w:p w:rsidR="009A5F33" w:rsidRPr="00371637" w:rsidRDefault="009A5F33" w:rsidP="009A5F33">
      <w:pPr>
        <w:pStyle w:val="Default"/>
        <w:jc w:val="center"/>
        <w:rPr>
          <w:rFonts w:ascii="Times New Roman" w:hAnsi="Times New Roman" w:cs="Times New Roman"/>
          <w:b/>
          <w:bCs/>
        </w:rPr>
      </w:pPr>
      <w:r w:rsidRPr="00371637">
        <w:rPr>
          <w:rFonts w:ascii="Times New Roman" w:hAnsi="Times New Roman" w:cs="Times New Roman"/>
          <w:b/>
          <w:bCs/>
        </w:rPr>
        <w:lastRenderedPageBreak/>
        <w:t>CONFIABILIDADE E CONCORDÂNCIA INTRA E INTEREXAMINADORES DO TESTE DE ELETRODIAGNOSTICO DE ESTIMULO EM PACIENTES SEDADOS SOB CUIDADOS INTENSIVOS</w:t>
      </w:r>
    </w:p>
    <w:p w:rsidR="009A5F33" w:rsidRDefault="009A5F33" w:rsidP="009A5F33">
      <w:pPr>
        <w:autoSpaceDE w:val="0"/>
        <w:autoSpaceDN w:val="0"/>
        <w:adjustRightInd w:val="0"/>
        <w:jc w:val="both"/>
        <w:rPr>
          <w:rFonts w:ascii="Times New Roman" w:eastAsiaTheme="minorHAnsi" w:hAnsi="Times New Roman"/>
          <w:b w:val="0"/>
          <w:color w:val="000000"/>
          <w:sz w:val="24"/>
          <w:szCs w:val="24"/>
          <w:lang w:eastAsia="en-US"/>
        </w:rPr>
      </w:pPr>
    </w:p>
    <w:p w:rsidR="009A5F33" w:rsidRDefault="009A5F33" w:rsidP="009A5F33">
      <w:pPr>
        <w:autoSpaceDE w:val="0"/>
        <w:autoSpaceDN w:val="0"/>
        <w:adjustRightInd w:val="0"/>
        <w:jc w:val="both"/>
        <w:rPr>
          <w:rFonts w:ascii="Times New Roman" w:eastAsiaTheme="minorHAnsi" w:hAnsi="Times New Roman"/>
          <w:b w:val="0"/>
          <w:color w:val="000000"/>
          <w:sz w:val="24"/>
          <w:szCs w:val="24"/>
          <w:lang w:eastAsia="en-US"/>
        </w:rPr>
      </w:pPr>
    </w:p>
    <w:p w:rsidR="009A5F33" w:rsidRPr="00371637" w:rsidRDefault="009A5F33" w:rsidP="009A5F33">
      <w:pPr>
        <w:autoSpaceDE w:val="0"/>
        <w:autoSpaceDN w:val="0"/>
        <w:adjustRightInd w:val="0"/>
        <w:spacing w:line="360" w:lineRule="auto"/>
        <w:ind w:firstLine="709"/>
        <w:jc w:val="both"/>
        <w:rPr>
          <w:rFonts w:ascii="Times New Roman" w:eastAsiaTheme="minorHAnsi" w:hAnsi="Times New Roman"/>
          <w:b w:val="0"/>
          <w:color w:val="000000"/>
          <w:sz w:val="24"/>
          <w:szCs w:val="24"/>
          <w:lang w:eastAsia="en-US"/>
        </w:rPr>
      </w:pPr>
      <w:r w:rsidRPr="00371637">
        <w:rPr>
          <w:rFonts w:ascii="Times New Roman" w:eastAsiaTheme="minorHAnsi" w:hAnsi="Times New Roman"/>
          <w:b w:val="0"/>
          <w:color w:val="000000"/>
          <w:sz w:val="24"/>
          <w:szCs w:val="24"/>
          <w:lang w:eastAsia="en-US"/>
        </w:rPr>
        <w:t xml:space="preserve">Dissertação aprovada como requisito parcial para obtenção do título de Mestre em Educação Física pelo Programa de </w:t>
      </w:r>
      <w:del w:id="1" w:author="Durigan" w:date="2017-11-05T15:33:00Z">
        <w:r w:rsidRPr="00371637" w:rsidDel="000B18CF">
          <w:rPr>
            <w:rFonts w:ascii="Times New Roman" w:eastAsiaTheme="minorHAnsi" w:hAnsi="Times New Roman"/>
            <w:b w:val="0"/>
            <w:color w:val="000000"/>
            <w:sz w:val="24"/>
            <w:szCs w:val="24"/>
            <w:lang w:eastAsia="en-US"/>
          </w:rPr>
          <w:delText>Pós Graduação</w:delText>
        </w:r>
      </w:del>
      <w:ins w:id="2" w:author="Durigan" w:date="2017-11-05T15:33:00Z">
        <w:r w:rsidR="000B18CF" w:rsidRPr="00371637">
          <w:rPr>
            <w:rFonts w:ascii="Times New Roman" w:eastAsiaTheme="minorHAnsi" w:hAnsi="Times New Roman"/>
            <w:b w:val="0"/>
            <w:color w:val="000000"/>
            <w:sz w:val="24"/>
            <w:szCs w:val="24"/>
            <w:lang w:eastAsia="en-US"/>
          </w:rPr>
          <w:t>Pós-Graduação</w:t>
        </w:r>
      </w:ins>
      <w:r w:rsidRPr="00371637">
        <w:rPr>
          <w:rFonts w:ascii="Times New Roman" w:eastAsiaTheme="minorHAnsi" w:hAnsi="Times New Roman"/>
          <w:b w:val="0"/>
          <w:color w:val="000000"/>
          <w:sz w:val="24"/>
          <w:szCs w:val="24"/>
          <w:lang w:eastAsia="en-US"/>
        </w:rPr>
        <w:t xml:space="preserve"> da Faculdade de Educação Física da Universidade de Brasília. </w:t>
      </w:r>
    </w:p>
    <w:p w:rsidR="009A5F33" w:rsidRDefault="009A5F33" w:rsidP="009A5F33">
      <w:pPr>
        <w:autoSpaceDE w:val="0"/>
        <w:autoSpaceDN w:val="0"/>
        <w:adjustRightInd w:val="0"/>
        <w:jc w:val="both"/>
        <w:rPr>
          <w:rFonts w:ascii="Times New Roman" w:eastAsiaTheme="minorHAnsi" w:hAnsi="Times New Roman"/>
          <w:b w:val="0"/>
          <w:color w:val="000000"/>
          <w:sz w:val="24"/>
          <w:szCs w:val="24"/>
          <w:lang w:eastAsia="en-US"/>
        </w:rPr>
      </w:pPr>
    </w:p>
    <w:p w:rsidR="009A5F33" w:rsidRDefault="009A5F33" w:rsidP="009A5F33">
      <w:pPr>
        <w:autoSpaceDE w:val="0"/>
        <w:autoSpaceDN w:val="0"/>
        <w:adjustRightInd w:val="0"/>
        <w:jc w:val="both"/>
        <w:rPr>
          <w:rFonts w:ascii="Times New Roman" w:eastAsiaTheme="minorHAnsi" w:hAnsi="Times New Roman"/>
          <w:b w:val="0"/>
          <w:color w:val="000000"/>
          <w:sz w:val="24"/>
          <w:szCs w:val="24"/>
          <w:lang w:eastAsia="en-US"/>
        </w:rPr>
      </w:pPr>
    </w:p>
    <w:p w:rsidR="009A5F33" w:rsidRDefault="009A5F33" w:rsidP="009A5F33">
      <w:pPr>
        <w:autoSpaceDE w:val="0"/>
        <w:autoSpaceDN w:val="0"/>
        <w:adjustRightInd w:val="0"/>
        <w:jc w:val="both"/>
        <w:rPr>
          <w:rFonts w:ascii="Times New Roman" w:eastAsiaTheme="minorHAnsi" w:hAnsi="Times New Roman"/>
          <w:b w:val="0"/>
          <w:color w:val="000000"/>
          <w:sz w:val="24"/>
          <w:szCs w:val="24"/>
          <w:lang w:eastAsia="en-US"/>
        </w:rPr>
      </w:pPr>
    </w:p>
    <w:p w:rsidR="009A5F33" w:rsidRDefault="009A5F33" w:rsidP="009A5F33">
      <w:pPr>
        <w:autoSpaceDE w:val="0"/>
        <w:autoSpaceDN w:val="0"/>
        <w:adjustRightInd w:val="0"/>
        <w:jc w:val="both"/>
        <w:rPr>
          <w:rFonts w:ascii="Times New Roman" w:eastAsiaTheme="minorHAnsi" w:hAnsi="Times New Roman"/>
          <w:b w:val="0"/>
          <w:color w:val="000000"/>
          <w:sz w:val="24"/>
          <w:szCs w:val="24"/>
          <w:lang w:eastAsia="en-US"/>
        </w:rPr>
      </w:pPr>
    </w:p>
    <w:p w:rsidR="009A5F33" w:rsidRDefault="009A5F33" w:rsidP="009A5F33">
      <w:pPr>
        <w:autoSpaceDE w:val="0"/>
        <w:autoSpaceDN w:val="0"/>
        <w:adjustRightInd w:val="0"/>
        <w:jc w:val="both"/>
        <w:rPr>
          <w:rFonts w:ascii="Times New Roman" w:eastAsiaTheme="minorHAnsi" w:hAnsi="Times New Roman"/>
          <w:b w:val="0"/>
          <w:color w:val="000000"/>
          <w:sz w:val="24"/>
          <w:szCs w:val="24"/>
          <w:lang w:eastAsia="en-US"/>
        </w:rPr>
      </w:pPr>
    </w:p>
    <w:p w:rsidR="009A5F33" w:rsidRDefault="009A5F33" w:rsidP="009A5F33">
      <w:pPr>
        <w:autoSpaceDE w:val="0"/>
        <w:autoSpaceDN w:val="0"/>
        <w:adjustRightInd w:val="0"/>
        <w:jc w:val="both"/>
        <w:rPr>
          <w:rFonts w:ascii="Times New Roman" w:eastAsiaTheme="minorHAnsi" w:hAnsi="Times New Roman"/>
          <w:b w:val="0"/>
          <w:color w:val="000000"/>
          <w:sz w:val="24"/>
          <w:szCs w:val="24"/>
          <w:lang w:eastAsia="en-US"/>
        </w:rPr>
      </w:pPr>
    </w:p>
    <w:p w:rsidR="009A5F33" w:rsidRDefault="009A5F33" w:rsidP="009A5F33">
      <w:pPr>
        <w:autoSpaceDE w:val="0"/>
        <w:autoSpaceDN w:val="0"/>
        <w:adjustRightInd w:val="0"/>
        <w:jc w:val="both"/>
        <w:rPr>
          <w:rFonts w:ascii="Times New Roman" w:eastAsiaTheme="minorHAnsi" w:hAnsi="Times New Roman"/>
          <w:b w:val="0"/>
          <w:color w:val="000000"/>
          <w:sz w:val="24"/>
          <w:szCs w:val="24"/>
          <w:lang w:eastAsia="en-US"/>
        </w:rPr>
      </w:pPr>
      <w:r w:rsidRPr="00371637">
        <w:rPr>
          <w:rFonts w:ascii="Times New Roman" w:eastAsiaTheme="minorHAnsi" w:hAnsi="Times New Roman"/>
          <w:b w:val="0"/>
          <w:color w:val="000000"/>
          <w:sz w:val="24"/>
          <w:szCs w:val="24"/>
          <w:lang w:eastAsia="en-US"/>
        </w:rPr>
        <w:t xml:space="preserve">Banca Examinadora: </w:t>
      </w:r>
    </w:p>
    <w:p w:rsidR="009A5F33" w:rsidRDefault="009A5F33" w:rsidP="009A5F33">
      <w:pPr>
        <w:autoSpaceDE w:val="0"/>
        <w:autoSpaceDN w:val="0"/>
        <w:adjustRightInd w:val="0"/>
        <w:jc w:val="both"/>
        <w:rPr>
          <w:rFonts w:ascii="Times New Roman" w:eastAsiaTheme="minorHAnsi" w:hAnsi="Times New Roman"/>
          <w:b w:val="0"/>
          <w:color w:val="000000"/>
          <w:sz w:val="24"/>
          <w:szCs w:val="24"/>
          <w:lang w:eastAsia="en-US"/>
        </w:rPr>
      </w:pPr>
    </w:p>
    <w:p w:rsidR="009A5F33" w:rsidRDefault="009A5F33" w:rsidP="009A5F33">
      <w:pPr>
        <w:autoSpaceDE w:val="0"/>
        <w:autoSpaceDN w:val="0"/>
        <w:adjustRightInd w:val="0"/>
        <w:jc w:val="both"/>
        <w:rPr>
          <w:rFonts w:ascii="Times New Roman" w:eastAsiaTheme="minorHAnsi" w:hAnsi="Times New Roman"/>
          <w:b w:val="0"/>
          <w:color w:val="000000"/>
          <w:sz w:val="24"/>
          <w:szCs w:val="24"/>
          <w:lang w:eastAsia="en-US"/>
        </w:rPr>
      </w:pPr>
    </w:p>
    <w:p w:rsidR="009A5F33" w:rsidRPr="00371637" w:rsidRDefault="009A5F33" w:rsidP="009A5F33">
      <w:pPr>
        <w:autoSpaceDE w:val="0"/>
        <w:autoSpaceDN w:val="0"/>
        <w:adjustRightInd w:val="0"/>
        <w:jc w:val="both"/>
        <w:rPr>
          <w:rFonts w:ascii="Times New Roman" w:eastAsiaTheme="minorHAnsi" w:hAnsi="Times New Roman"/>
          <w:b w:val="0"/>
          <w:color w:val="000000"/>
          <w:sz w:val="24"/>
          <w:szCs w:val="24"/>
          <w:lang w:eastAsia="en-US"/>
        </w:rPr>
      </w:pPr>
    </w:p>
    <w:p w:rsidR="009A5F33" w:rsidRPr="00371637" w:rsidRDefault="009A5F33" w:rsidP="009A5F33">
      <w:pPr>
        <w:autoSpaceDE w:val="0"/>
        <w:autoSpaceDN w:val="0"/>
        <w:adjustRightInd w:val="0"/>
        <w:spacing w:line="360" w:lineRule="auto"/>
        <w:jc w:val="center"/>
        <w:rPr>
          <w:rFonts w:ascii="Times New Roman" w:eastAsiaTheme="minorHAnsi" w:hAnsi="Times New Roman"/>
          <w:b w:val="0"/>
          <w:color w:val="000000"/>
          <w:sz w:val="24"/>
          <w:szCs w:val="24"/>
          <w:lang w:eastAsia="en-US"/>
        </w:rPr>
      </w:pPr>
      <w:r w:rsidRPr="00371637">
        <w:rPr>
          <w:rFonts w:ascii="Times New Roman" w:eastAsiaTheme="minorHAnsi" w:hAnsi="Times New Roman"/>
          <w:b w:val="0"/>
          <w:color w:val="000000"/>
          <w:sz w:val="24"/>
          <w:szCs w:val="24"/>
          <w:lang w:eastAsia="en-US"/>
        </w:rPr>
        <w:t>____________________________________</w:t>
      </w:r>
    </w:p>
    <w:p w:rsidR="009A5F33" w:rsidRPr="00371637" w:rsidRDefault="009A5F33" w:rsidP="009A5F33">
      <w:pPr>
        <w:autoSpaceDE w:val="0"/>
        <w:autoSpaceDN w:val="0"/>
        <w:adjustRightInd w:val="0"/>
        <w:spacing w:line="360" w:lineRule="auto"/>
        <w:jc w:val="center"/>
        <w:rPr>
          <w:rFonts w:ascii="Times New Roman" w:eastAsiaTheme="minorHAnsi" w:hAnsi="Times New Roman"/>
          <w:b w:val="0"/>
          <w:color w:val="000000"/>
          <w:sz w:val="24"/>
          <w:szCs w:val="24"/>
          <w:lang w:eastAsia="en-US"/>
        </w:rPr>
      </w:pPr>
      <w:r w:rsidRPr="00371637">
        <w:rPr>
          <w:rFonts w:ascii="Times New Roman" w:eastAsiaTheme="minorHAnsi" w:hAnsi="Times New Roman"/>
          <w:b w:val="0"/>
          <w:color w:val="000000"/>
          <w:sz w:val="24"/>
          <w:szCs w:val="24"/>
          <w:lang w:eastAsia="en-US"/>
        </w:rPr>
        <w:t>Prof. Dr. João Luiz Quagliotti Durigan</w:t>
      </w:r>
    </w:p>
    <w:p w:rsidR="009A5F33" w:rsidRDefault="009A5F33" w:rsidP="009A5F33">
      <w:pPr>
        <w:autoSpaceDE w:val="0"/>
        <w:autoSpaceDN w:val="0"/>
        <w:adjustRightInd w:val="0"/>
        <w:spacing w:line="360" w:lineRule="auto"/>
        <w:jc w:val="center"/>
        <w:rPr>
          <w:rFonts w:ascii="Times New Roman" w:eastAsiaTheme="minorHAnsi" w:hAnsi="Times New Roman"/>
          <w:b w:val="0"/>
          <w:color w:val="000000"/>
          <w:sz w:val="24"/>
          <w:szCs w:val="24"/>
          <w:lang w:eastAsia="en-US"/>
        </w:rPr>
      </w:pPr>
      <w:r w:rsidRPr="00371637">
        <w:rPr>
          <w:rFonts w:ascii="Times New Roman" w:eastAsiaTheme="minorHAnsi" w:hAnsi="Times New Roman"/>
          <w:b w:val="0"/>
          <w:color w:val="000000"/>
          <w:sz w:val="24"/>
          <w:szCs w:val="24"/>
          <w:lang w:eastAsia="en-US"/>
        </w:rPr>
        <w:t>(Orientador - FEF/UnB)</w:t>
      </w:r>
    </w:p>
    <w:p w:rsidR="009A5F33" w:rsidRPr="00371637" w:rsidRDefault="009A5F33" w:rsidP="009A5F33">
      <w:pPr>
        <w:autoSpaceDE w:val="0"/>
        <w:autoSpaceDN w:val="0"/>
        <w:adjustRightInd w:val="0"/>
        <w:spacing w:line="360" w:lineRule="auto"/>
        <w:jc w:val="center"/>
        <w:rPr>
          <w:rFonts w:ascii="Times New Roman" w:eastAsiaTheme="minorHAnsi" w:hAnsi="Times New Roman"/>
          <w:b w:val="0"/>
          <w:color w:val="000000"/>
          <w:sz w:val="24"/>
          <w:szCs w:val="24"/>
          <w:lang w:eastAsia="en-US"/>
        </w:rPr>
      </w:pPr>
    </w:p>
    <w:p w:rsidR="009A5F33" w:rsidRPr="00371637" w:rsidRDefault="009A5F33" w:rsidP="009A5F33">
      <w:pPr>
        <w:autoSpaceDE w:val="0"/>
        <w:autoSpaceDN w:val="0"/>
        <w:adjustRightInd w:val="0"/>
        <w:spacing w:line="360" w:lineRule="auto"/>
        <w:jc w:val="center"/>
        <w:rPr>
          <w:rFonts w:ascii="Times New Roman" w:eastAsiaTheme="minorHAnsi" w:hAnsi="Times New Roman"/>
          <w:b w:val="0"/>
          <w:color w:val="000000"/>
          <w:sz w:val="24"/>
          <w:szCs w:val="24"/>
          <w:lang w:eastAsia="en-US"/>
        </w:rPr>
      </w:pPr>
      <w:r w:rsidRPr="00371637">
        <w:rPr>
          <w:rFonts w:ascii="Times New Roman" w:eastAsiaTheme="minorHAnsi" w:hAnsi="Times New Roman"/>
          <w:b w:val="0"/>
          <w:color w:val="000000"/>
          <w:sz w:val="24"/>
          <w:szCs w:val="24"/>
          <w:lang w:eastAsia="en-US"/>
        </w:rPr>
        <w:t>____________________________________</w:t>
      </w:r>
    </w:p>
    <w:p w:rsidR="009A5F33" w:rsidRPr="00371637" w:rsidRDefault="009A5F33" w:rsidP="009A5F33">
      <w:pPr>
        <w:autoSpaceDE w:val="0"/>
        <w:autoSpaceDN w:val="0"/>
        <w:adjustRightInd w:val="0"/>
        <w:spacing w:line="360" w:lineRule="auto"/>
        <w:jc w:val="center"/>
        <w:rPr>
          <w:rFonts w:ascii="Times New Roman" w:eastAsiaTheme="minorHAnsi" w:hAnsi="Times New Roman"/>
          <w:b w:val="0"/>
          <w:color w:val="000000"/>
          <w:sz w:val="24"/>
          <w:szCs w:val="24"/>
          <w:lang w:eastAsia="en-US"/>
        </w:rPr>
      </w:pPr>
      <w:r w:rsidRPr="00371637">
        <w:rPr>
          <w:rFonts w:ascii="Times New Roman" w:eastAsiaTheme="minorHAnsi" w:hAnsi="Times New Roman"/>
          <w:b w:val="0"/>
          <w:color w:val="000000"/>
          <w:sz w:val="24"/>
          <w:szCs w:val="24"/>
          <w:lang w:eastAsia="en-US"/>
        </w:rPr>
        <w:t>Prof. Dr</w:t>
      </w:r>
      <w:r>
        <w:rPr>
          <w:rFonts w:ascii="Times New Roman" w:eastAsiaTheme="minorHAnsi" w:hAnsi="Times New Roman"/>
          <w:b w:val="0"/>
          <w:color w:val="000000"/>
          <w:sz w:val="24"/>
          <w:szCs w:val="24"/>
          <w:lang w:eastAsia="en-US"/>
        </w:rPr>
        <w:t>a</w:t>
      </w:r>
      <w:r w:rsidRPr="00371637">
        <w:rPr>
          <w:rFonts w:ascii="Times New Roman" w:eastAsiaTheme="minorHAnsi" w:hAnsi="Times New Roman"/>
          <w:b w:val="0"/>
          <w:color w:val="000000"/>
          <w:sz w:val="24"/>
          <w:szCs w:val="24"/>
          <w:lang w:eastAsia="en-US"/>
        </w:rPr>
        <w:t xml:space="preserve">. </w:t>
      </w:r>
      <w:proofErr w:type="spellStart"/>
      <w:r>
        <w:rPr>
          <w:rFonts w:ascii="Times New Roman" w:eastAsiaTheme="minorHAnsi" w:hAnsi="Times New Roman"/>
          <w:b w:val="0"/>
          <w:color w:val="000000"/>
          <w:sz w:val="24"/>
          <w:szCs w:val="24"/>
          <w:lang w:eastAsia="en-US"/>
        </w:rPr>
        <w:t>Gracielle</w:t>
      </w:r>
      <w:proofErr w:type="spellEnd"/>
      <w:r>
        <w:rPr>
          <w:rFonts w:ascii="Times New Roman" w:eastAsiaTheme="minorHAnsi" w:hAnsi="Times New Roman"/>
          <w:b w:val="0"/>
          <w:color w:val="000000"/>
          <w:sz w:val="24"/>
          <w:szCs w:val="24"/>
          <w:lang w:eastAsia="en-US"/>
        </w:rPr>
        <w:t xml:space="preserve"> </w:t>
      </w:r>
      <w:r w:rsidR="00EA57FF">
        <w:rPr>
          <w:rFonts w:ascii="Times New Roman" w:eastAsiaTheme="minorHAnsi" w:hAnsi="Times New Roman"/>
          <w:b w:val="0"/>
          <w:color w:val="000000"/>
          <w:sz w:val="24"/>
          <w:szCs w:val="24"/>
          <w:lang w:eastAsia="en-US"/>
        </w:rPr>
        <w:t xml:space="preserve">Vieira </w:t>
      </w:r>
      <w:r>
        <w:rPr>
          <w:rFonts w:ascii="Times New Roman" w:eastAsiaTheme="minorHAnsi" w:hAnsi="Times New Roman"/>
          <w:b w:val="0"/>
          <w:color w:val="000000"/>
          <w:sz w:val="24"/>
          <w:szCs w:val="24"/>
          <w:lang w:eastAsia="en-US"/>
        </w:rPr>
        <w:t>Ramos</w:t>
      </w:r>
    </w:p>
    <w:p w:rsidR="009A5F33" w:rsidRDefault="009A5F33" w:rsidP="009A5F33">
      <w:pPr>
        <w:autoSpaceDE w:val="0"/>
        <w:autoSpaceDN w:val="0"/>
        <w:adjustRightInd w:val="0"/>
        <w:spacing w:line="360" w:lineRule="auto"/>
        <w:jc w:val="center"/>
        <w:rPr>
          <w:rFonts w:ascii="Times New Roman" w:eastAsiaTheme="minorHAnsi" w:hAnsi="Times New Roman"/>
          <w:b w:val="0"/>
          <w:color w:val="000000"/>
          <w:sz w:val="24"/>
          <w:szCs w:val="24"/>
          <w:lang w:eastAsia="en-US"/>
        </w:rPr>
      </w:pPr>
      <w:r w:rsidRPr="00371637">
        <w:rPr>
          <w:rFonts w:ascii="Times New Roman" w:eastAsiaTheme="minorHAnsi" w:hAnsi="Times New Roman"/>
          <w:b w:val="0"/>
          <w:color w:val="000000"/>
          <w:sz w:val="24"/>
          <w:szCs w:val="24"/>
          <w:lang w:eastAsia="en-US"/>
        </w:rPr>
        <w:t xml:space="preserve">(Examinador Externo - </w:t>
      </w:r>
      <w:r>
        <w:rPr>
          <w:rFonts w:ascii="Times New Roman" w:eastAsiaTheme="minorHAnsi" w:hAnsi="Times New Roman"/>
          <w:b w:val="0"/>
          <w:color w:val="000000"/>
          <w:sz w:val="24"/>
          <w:szCs w:val="24"/>
          <w:lang w:eastAsia="en-US"/>
        </w:rPr>
        <w:t>UNIP</w:t>
      </w:r>
      <w:r w:rsidRPr="00371637">
        <w:rPr>
          <w:rFonts w:ascii="Times New Roman" w:eastAsiaTheme="minorHAnsi" w:hAnsi="Times New Roman"/>
          <w:b w:val="0"/>
          <w:color w:val="000000"/>
          <w:sz w:val="24"/>
          <w:szCs w:val="24"/>
          <w:lang w:eastAsia="en-US"/>
        </w:rPr>
        <w:t>)</w:t>
      </w:r>
    </w:p>
    <w:p w:rsidR="009A5F33" w:rsidRPr="00371637" w:rsidRDefault="009A5F33" w:rsidP="009A5F33">
      <w:pPr>
        <w:autoSpaceDE w:val="0"/>
        <w:autoSpaceDN w:val="0"/>
        <w:adjustRightInd w:val="0"/>
        <w:spacing w:line="360" w:lineRule="auto"/>
        <w:jc w:val="center"/>
        <w:rPr>
          <w:rFonts w:ascii="Times New Roman" w:eastAsiaTheme="minorHAnsi" w:hAnsi="Times New Roman"/>
          <w:b w:val="0"/>
          <w:color w:val="000000"/>
          <w:sz w:val="24"/>
          <w:szCs w:val="24"/>
          <w:lang w:eastAsia="en-US"/>
        </w:rPr>
      </w:pPr>
    </w:p>
    <w:p w:rsidR="009A5F33" w:rsidRPr="00371637" w:rsidRDefault="009A5F33" w:rsidP="009A5F33">
      <w:pPr>
        <w:autoSpaceDE w:val="0"/>
        <w:autoSpaceDN w:val="0"/>
        <w:adjustRightInd w:val="0"/>
        <w:spacing w:line="360" w:lineRule="auto"/>
        <w:jc w:val="center"/>
        <w:rPr>
          <w:rFonts w:ascii="Times New Roman" w:eastAsiaTheme="minorHAnsi" w:hAnsi="Times New Roman"/>
          <w:b w:val="0"/>
          <w:color w:val="000000"/>
          <w:sz w:val="24"/>
          <w:szCs w:val="24"/>
          <w:lang w:eastAsia="en-US"/>
        </w:rPr>
      </w:pPr>
      <w:r w:rsidRPr="00371637">
        <w:rPr>
          <w:rFonts w:ascii="Times New Roman" w:eastAsiaTheme="minorHAnsi" w:hAnsi="Times New Roman"/>
          <w:b w:val="0"/>
          <w:color w:val="000000"/>
          <w:sz w:val="24"/>
          <w:szCs w:val="24"/>
          <w:lang w:eastAsia="en-US"/>
        </w:rPr>
        <w:t>____________________________________</w:t>
      </w:r>
    </w:p>
    <w:p w:rsidR="009A5F33" w:rsidRPr="00371637" w:rsidRDefault="009A5F33" w:rsidP="009A5F33">
      <w:pPr>
        <w:autoSpaceDE w:val="0"/>
        <w:autoSpaceDN w:val="0"/>
        <w:adjustRightInd w:val="0"/>
        <w:spacing w:line="360" w:lineRule="auto"/>
        <w:jc w:val="center"/>
        <w:rPr>
          <w:rFonts w:ascii="Times New Roman" w:eastAsiaTheme="minorHAnsi" w:hAnsi="Times New Roman"/>
          <w:b w:val="0"/>
          <w:color w:val="000000"/>
          <w:sz w:val="24"/>
          <w:szCs w:val="24"/>
          <w:lang w:eastAsia="en-US"/>
        </w:rPr>
      </w:pPr>
      <w:r w:rsidRPr="00371637">
        <w:rPr>
          <w:rFonts w:ascii="Times New Roman" w:eastAsiaTheme="minorHAnsi" w:hAnsi="Times New Roman"/>
          <w:b w:val="0"/>
          <w:color w:val="000000"/>
          <w:sz w:val="24"/>
          <w:szCs w:val="24"/>
          <w:lang w:eastAsia="en-US"/>
        </w:rPr>
        <w:t xml:space="preserve">Prof. Dr. Rinaldo </w:t>
      </w:r>
      <w:r>
        <w:rPr>
          <w:rFonts w:ascii="Times New Roman" w:eastAsiaTheme="minorHAnsi" w:hAnsi="Times New Roman"/>
          <w:b w:val="0"/>
          <w:color w:val="000000"/>
          <w:sz w:val="24"/>
          <w:szCs w:val="24"/>
          <w:lang w:eastAsia="en-US"/>
        </w:rPr>
        <w:t xml:space="preserve">André </w:t>
      </w:r>
      <w:proofErr w:type="spellStart"/>
      <w:r w:rsidRPr="00371637">
        <w:rPr>
          <w:rFonts w:ascii="Times New Roman" w:eastAsiaTheme="minorHAnsi" w:hAnsi="Times New Roman"/>
          <w:b w:val="0"/>
          <w:color w:val="000000"/>
          <w:sz w:val="24"/>
          <w:szCs w:val="24"/>
          <w:lang w:eastAsia="en-US"/>
        </w:rPr>
        <w:t>Mezzarane</w:t>
      </w:r>
      <w:proofErr w:type="spellEnd"/>
    </w:p>
    <w:p w:rsidR="009A5F33" w:rsidRDefault="009A5F33" w:rsidP="009A5F33">
      <w:pPr>
        <w:autoSpaceDE w:val="0"/>
        <w:autoSpaceDN w:val="0"/>
        <w:adjustRightInd w:val="0"/>
        <w:spacing w:line="360" w:lineRule="auto"/>
        <w:jc w:val="center"/>
        <w:rPr>
          <w:rFonts w:ascii="Times New Roman" w:eastAsiaTheme="minorHAnsi" w:hAnsi="Times New Roman"/>
          <w:b w:val="0"/>
          <w:color w:val="000000"/>
          <w:sz w:val="24"/>
          <w:szCs w:val="24"/>
          <w:lang w:eastAsia="en-US"/>
        </w:rPr>
      </w:pPr>
      <w:r w:rsidRPr="00371637">
        <w:rPr>
          <w:rFonts w:ascii="Times New Roman" w:eastAsiaTheme="minorHAnsi" w:hAnsi="Times New Roman"/>
          <w:b w:val="0"/>
          <w:color w:val="000000"/>
          <w:sz w:val="24"/>
          <w:szCs w:val="24"/>
          <w:lang w:eastAsia="en-US"/>
        </w:rPr>
        <w:t>(Examinador Interno - FEF/UnB)</w:t>
      </w:r>
    </w:p>
    <w:p w:rsidR="009A5F33" w:rsidRPr="00371637" w:rsidRDefault="009A5F33" w:rsidP="009A5F33">
      <w:pPr>
        <w:autoSpaceDE w:val="0"/>
        <w:autoSpaceDN w:val="0"/>
        <w:adjustRightInd w:val="0"/>
        <w:spacing w:line="360" w:lineRule="auto"/>
        <w:jc w:val="center"/>
        <w:rPr>
          <w:rFonts w:ascii="Times New Roman" w:eastAsiaTheme="minorHAnsi" w:hAnsi="Times New Roman"/>
          <w:b w:val="0"/>
          <w:color w:val="000000"/>
          <w:sz w:val="24"/>
          <w:szCs w:val="24"/>
          <w:lang w:eastAsia="en-US"/>
        </w:rPr>
      </w:pPr>
    </w:p>
    <w:p w:rsidR="009A5F33" w:rsidRPr="00371637" w:rsidRDefault="009A5F33" w:rsidP="009A5F33">
      <w:pPr>
        <w:autoSpaceDE w:val="0"/>
        <w:autoSpaceDN w:val="0"/>
        <w:adjustRightInd w:val="0"/>
        <w:spacing w:line="360" w:lineRule="auto"/>
        <w:jc w:val="center"/>
        <w:rPr>
          <w:rFonts w:ascii="Times New Roman" w:eastAsiaTheme="minorHAnsi" w:hAnsi="Times New Roman"/>
          <w:b w:val="0"/>
          <w:color w:val="000000"/>
          <w:sz w:val="24"/>
          <w:szCs w:val="24"/>
          <w:lang w:eastAsia="en-US"/>
        </w:rPr>
      </w:pPr>
      <w:r w:rsidRPr="00371637">
        <w:rPr>
          <w:rFonts w:ascii="Times New Roman" w:eastAsiaTheme="minorHAnsi" w:hAnsi="Times New Roman"/>
          <w:b w:val="0"/>
          <w:color w:val="000000"/>
          <w:sz w:val="24"/>
          <w:szCs w:val="24"/>
          <w:lang w:eastAsia="en-US"/>
        </w:rPr>
        <w:t>____________________________________</w:t>
      </w:r>
    </w:p>
    <w:p w:rsidR="009A5F33" w:rsidRPr="00371637" w:rsidRDefault="009A5F33" w:rsidP="009A5F33">
      <w:pPr>
        <w:autoSpaceDE w:val="0"/>
        <w:autoSpaceDN w:val="0"/>
        <w:adjustRightInd w:val="0"/>
        <w:spacing w:line="360" w:lineRule="auto"/>
        <w:jc w:val="center"/>
        <w:rPr>
          <w:rFonts w:ascii="Times New Roman" w:eastAsiaTheme="minorHAnsi" w:hAnsi="Times New Roman"/>
          <w:b w:val="0"/>
          <w:color w:val="000000"/>
          <w:sz w:val="24"/>
          <w:szCs w:val="24"/>
          <w:lang w:eastAsia="en-US"/>
        </w:rPr>
      </w:pPr>
      <w:r w:rsidRPr="00371637">
        <w:rPr>
          <w:rFonts w:ascii="Times New Roman" w:eastAsiaTheme="minorHAnsi" w:hAnsi="Times New Roman"/>
          <w:b w:val="0"/>
          <w:color w:val="000000"/>
          <w:sz w:val="24"/>
          <w:szCs w:val="24"/>
          <w:lang w:eastAsia="en-US"/>
        </w:rPr>
        <w:t xml:space="preserve">Prof. Dr. </w:t>
      </w:r>
      <w:r>
        <w:rPr>
          <w:rFonts w:ascii="Times New Roman" w:eastAsiaTheme="minorHAnsi" w:hAnsi="Times New Roman"/>
          <w:b w:val="0"/>
          <w:color w:val="000000"/>
          <w:sz w:val="24"/>
          <w:szCs w:val="24"/>
          <w:lang w:eastAsia="en-US"/>
        </w:rPr>
        <w:t>Levy Aniceto Santana</w:t>
      </w:r>
    </w:p>
    <w:p w:rsidR="009A5F33" w:rsidRPr="00371637" w:rsidRDefault="009A5F33" w:rsidP="009A5F33">
      <w:pPr>
        <w:spacing w:line="360" w:lineRule="auto"/>
        <w:jc w:val="center"/>
        <w:rPr>
          <w:rFonts w:ascii="Times New Roman" w:eastAsiaTheme="minorHAnsi" w:hAnsi="Times New Roman"/>
          <w:b w:val="0"/>
          <w:color w:val="000000"/>
          <w:sz w:val="24"/>
          <w:szCs w:val="24"/>
          <w:lang w:eastAsia="en-US"/>
        </w:rPr>
      </w:pPr>
      <w:r w:rsidRPr="00371637">
        <w:rPr>
          <w:rFonts w:ascii="Times New Roman" w:eastAsiaTheme="minorHAnsi" w:hAnsi="Times New Roman"/>
          <w:b w:val="0"/>
          <w:color w:val="000000"/>
          <w:sz w:val="24"/>
          <w:szCs w:val="24"/>
          <w:lang w:eastAsia="en-US"/>
        </w:rPr>
        <w:t xml:space="preserve">(Examinador Suplente - </w:t>
      </w:r>
      <w:r>
        <w:rPr>
          <w:rFonts w:ascii="Times New Roman" w:eastAsiaTheme="minorHAnsi" w:hAnsi="Times New Roman"/>
          <w:b w:val="0"/>
          <w:color w:val="000000"/>
          <w:sz w:val="24"/>
          <w:szCs w:val="24"/>
          <w:lang w:eastAsia="en-US"/>
        </w:rPr>
        <w:t>ESCS</w:t>
      </w:r>
      <w:r w:rsidRPr="00371637">
        <w:rPr>
          <w:rFonts w:ascii="Times New Roman" w:eastAsiaTheme="minorHAnsi" w:hAnsi="Times New Roman"/>
          <w:b w:val="0"/>
          <w:color w:val="000000"/>
          <w:sz w:val="24"/>
          <w:szCs w:val="24"/>
          <w:lang w:eastAsia="en-US"/>
        </w:rPr>
        <w:t>)</w:t>
      </w:r>
    </w:p>
    <w:p w:rsidR="009A5F33" w:rsidRDefault="009A5F33" w:rsidP="009A5F33">
      <w:pPr>
        <w:spacing w:line="360" w:lineRule="auto"/>
        <w:jc w:val="center"/>
        <w:rPr>
          <w:rFonts w:ascii="Arial" w:eastAsiaTheme="minorHAnsi" w:hAnsi="Arial" w:cs="Arial"/>
          <w:b w:val="0"/>
          <w:color w:val="000000"/>
          <w:sz w:val="23"/>
          <w:szCs w:val="23"/>
          <w:lang w:eastAsia="en-US"/>
        </w:rPr>
      </w:pPr>
    </w:p>
    <w:p w:rsidR="009A5F33" w:rsidRDefault="009A5F33" w:rsidP="009A5F33">
      <w:pPr>
        <w:spacing w:line="360" w:lineRule="auto"/>
        <w:jc w:val="center"/>
        <w:rPr>
          <w:rFonts w:ascii="Arial" w:eastAsiaTheme="minorHAnsi" w:hAnsi="Arial" w:cs="Arial"/>
          <w:b w:val="0"/>
          <w:color w:val="000000"/>
          <w:sz w:val="23"/>
          <w:szCs w:val="23"/>
          <w:lang w:eastAsia="en-US"/>
        </w:rPr>
      </w:pPr>
    </w:p>
    <w:p w:rsidR="009A5F33" w:rsidRDefault="009A5F33" w:rsidP="009A5F33">
      <w:pPr>
        <w:spacing w:line="360" w:lineRule="auto"/>
        <w:jc w:val="center"/>
        <w:rPr>
          <w:rFonts w:ascii="Arial" w:eastAsiaTheme="minorHAnsi" w:hAnsi="Arial" w:cs="Arial"/>
          <w:b w:val="0"/>
          <w:color w:val="000000"/>
          <w:sz w:val="23"/>
          <w:szCs w:val="23"/>
          <w:lang w:eastAsia="en-US"/>
        </w:rPr>
      </w:pPr>
    </w:p>
    <w:p w:rsidR="009A5F33" w:rsidRDefault="009A5F33" w:rsidP="009A5F33">
      <w:pPr>
        <w:spacing w:line="360" w:lineRule="auto"/>
        <w:jc w:val="center"/>
        <w:rPr>
          <w:rFonts w:ascii="Arial" w:eastAsiaTheme="minorHAnsi" w:hAnsi="Arial" w:cs="Arial"/>
          <w:b w:val="0"/>
          <w:color w:val="000000"/>
          <w:sz w:val="23"/>
          <w:szCs w:val="23"/>
          <w:lang w:eastAsia="en-US"/>
        </w:rPr>
      </w:pPr>
    </w:p>
    <w:p w:rsidR="009A5F33" w:rsidRPr="009158F6" w:rsidRDefault="009A5F33" w:rsidP="009A5F33">
      <w:pPr>
        <w:spacing w:line="360" w:lineRule="auto"/>
        <w:jc w:val="center"/>
        <w:rPr>
          <w:b w:val="0"/>
          <w:bCs/>
          <w:sz w:val="23"/>
          <w:szCs w:val="23"/>
        </w:rPr>
      </w:pPr>
      <w:r w:rsidRPr="009158F6">
        <w:rPr>
          <w:b w:val="0"/>
          <w:bCs/>
          <w:sz w:val="23"/>
          <w:szCs w:val="23"/>
        </w:rPr>
        <w:t>Brasília – DF, _____ de ____________________ de 2017</w:t>
      </w:r>
    </w:p>
    <w:p w:rsidR="00E24539" w:rsidRPr="009158F6" w:rsidRDefault="00E24539" w:rsidP="009A5F33">
      <w:pPr>
        <w:spacing w:line="360" w:lineRule="auto"/>
        <w:jc w:val="center"/>
        <w:rPr>
          <w:b w:val="0"/>
          <w:bCs/>
          <w:sz w:val="23"/>
          <w:szCs w:val="23"/>
        </w:rPr>
      </w:pPr>
    </w:p>
    <w:p w:rsidR="00E24539" w:rsidRPr="009158F6" w:rsidRDefault="00E24539" w:rsidP="009A5F33">
      <w:pPr>
        <w:spacing w:line="360" w:lineRule="auto"/>
        <w:jc w:val="center"/>
        <w:rPr>
          <w:rFonts w:ascii="Times New Roman" w:hAnsi="Times New Roman"/>
          <w:bCs/>
          <w:sz w:val="28"/>
          <w:szCs w:val="28"/>
        </w:rPr>
      </w:pPr>
      <w:r w:rsidRPr="009158F6">
        <w:rPr>
          <w:rFonts w:ascii="Times New Roman" w:hAnsi="Times New Roman"/>
          <w:bCs/>
          <w:sz w:val="28"/>
          <w:szCs w:val="28"/>
        </w:rPr>
        <w:lastRenderedPageBreak/>
        <w:t>Dedicatória</w:t>
      </w:r>
    </w:p>
    <w:p w:rsidR="00472DF4" w:rsidRPr="009158F6" w:rsidRDefault="00472DF4" w:rsidP="009A5F33">
      <w:pPr>
        <w:spacing w:line="360" w:lineRule="auto"/>
        <w:jc w:val="center"/>
        <w:rPr>
          <w:rFonts w:ascii="Times New Roman" w:hAnsi="Times New Roman"/>
          <w:bCs/>
          <w:sz w:val="28"/>
          <w:szCs w:val="28"/>
        </w:rPr>
      </w:pPr>
    </w:p>
    <w:p w:rsidR="00E24539" w:rsidRPr="00472DF4" w:rsidRDefault="00E24539" w:rsidP="00D40EFD">
      <w:pPr>
        <w:shd w:val="clear" w:color="auto" w:fill="FFFFFF"/>
        <w:spacing w:line="480" w:lineRule="auto"/>
        <w:ind w:left="357" w:firstLine="709"/>
        <w:jc w:val="both"/>
        <w:rPr>
          <w:rFonts w:ascii="Times New Roman" w:hAnsi="Times New Roman"/>
          <w:b w:val="0"/>
          <w:sz w:val="24"/>
          <w:szCs w:val="24"/>
        </w:rPr>
      </w:pPr>
      <w:r w:rsidRPr="00472DF4">
        <w:rPr>
          <w:rFonts w:ascii="Times New Roman" w:hAnsi="Times New Roman"/>
          <w:b w:val="0"/>
          <w:iCs/>
          <w:sz w:val="24"/>
          <w:szCs w:val="24"/>
        </w:rPr>
        <w:t xml:space="preserve">Dedico este trabalho primeiramente а Deus, </w:t>
      </w:r>
      <w:proofErr w:type="spellStart"/>
      <w:r w:rsidRPr="00472DF4">
        <w:rPr>
          <w:rFonts w:ascii="Times New Roman" w:hAnsi="Times New Roman"/>
          <w:b w:val="0"/>
          <w:iCs/>
          <w:sz w:val="24"/>
          <w:szCs w:val="24"/>
        </w:rPr>
        <w:t>pоr</w:t>
      </w:r>
      <w:proofErr w:type="spellEnd"/>
      <w:r w:rsidRPr="00472DF4">
        <w:rPr>
          <w:rFonts w:ascii="Times New Roman" w:hAnsi="Times New Roman"/>
          <w:b w:val="0"/>
          <w:iCs/>
          <w:sz w:val="24"/>
          <w:szCs w:val="24"/>
        </w:rPr>
        <w:t xml:space="preserve"> ser </w:t>
      </w:r>
      <w:r w:rsidR="007603E8" w:rsidRPr="00472DF4">
        <w:rPr>
          <w:rFonts w:ascii="Times New Roman" w:hAnsi="Times New Roman"/>
          <w:b w:val="0"/>
          <w:iCs/>
          <w:sz w:val="24"/>
          <w:szCs w:val="24"/>
        </w:rPr>
        <w:t>tudo</w:t>
      </w:r>
      <w:r w:rsidRPr="00472DF4">
        <w:rPr>
          <w:rFonts w:ascii="Times New Roman" w:hAnsi="Times New Roman"/>
          <w:b w:val="0"/>
          <w:iCs/>
          <w:sz w:val="24"/>
          <w:szCs w:val="24"/>
        </w:rPr>
        <w:t xml:space="preserve"> </w:t>
      </w:r>
      <w:proofErr w:type="spellStart"/>
      <w:r w:rsidRPr="00472DF4">
        <w:rPr>
          <w:rFonts w:ascii="Times New Roman" w:hAnsi="Times New Roman"/>
          <w:b w:val="0"/>
          <w:iCs/>
          <w:sz w:val="24"/>
          <w:szCs w:val="24"/>
        </w:rPr>
        <w:t>еm</w:t>
      </w:r>
      <w:proofErr w:type="spellEnd"/>
      <w:r w:rsidRPr="00472DF4">
        <w:rPr>
          <w:rFonts w:ascii="Times New Roman" w:hAnsi="Times New Roman"/>
          <w:b w:val="0"/>
          <w:iCs/>
          <w:sz w:val="24"/>
          <w:szCs w:val="24"/>
        </w:rPr>
        <w:t xml:space="preserve"> minha vida, autor do</w:t>
      </w:r>
      <w:r w:rsidR="007603E8" w:rsidRPr="00472DF4">
        <w:rPr>
          <w:rFonts w:ascii="Times New Roman" w:hAnsi="Times New Roman"/>
          <w:b w:val="0"/>
          <w:iCs/>
          <w:sz w:val="24"/>
          <w:szCs w:val="24"/>
        </w:rPr>
        <w:t xml:space="preserve"> </w:t>
      </w:r>
      <w:proofErr w:type="spellStart"/>
      <w:r w:rsidR="007603E8" w:rsidRPr="00472DF4">
        <w:rPr>
          <w:rFonts w:ascii="Times New Roman" w:hAnsi="Times New Roman"/>
          <w:b w:val="0"/>
          <w:iCs/>
          <w:sz w:val="24"/>
          <w:szCs w:val="24"/>
        </w:rPr>
        <w:t>mеu</w:t>
      </w:r>
      <w:proofErr w:type="spellEnd"/>
      <w:r w:rsidR="007603E8" w:rsidRPr="00472DF4">
        <w:rPr>
          <w:rFonts w:ascii="Times New Roman" w:hAnsi="Times New Roman"/>
          <w:b w:val="0"/>
          <w:iCs/>
          <w:sz w:val="24"/>
          <w:szCs w:val="24"/>
        </w:rPr>
        <w:t xml:space="preserve"> destino, </w:t>
      </w:r>
      <w:proofErr w:type="spellStart"/>
      <w:r w:rsidR="007603E8" w:rsidRPr="00472DF4">
        <w:rPr>
          <w:rFonts w:ascii="Times New Roman" w:hAnsi="Times New Roman"/>
          <w:b w:val="0"/>
          <w:iCs/>
          <w:sz w:val="24"/>
          <w:szCs w:val="24"/>
        </w:rPr>
        <w:t>mеu</w:t>
      </w:r>
      <w:proofErr w:type="spellEnd"/>
      <w:r w:rsidRPr="00472DF4">
        <w:rPr>
          <w:rFonts w:ascii="Times New Roman" w:hAnsi="Times New Roman"/>
          <w:b w:val="0"/>
          <w:iCs/>
          <w:sz w:val="24"/>
          <w:szCs w:val="24"/>
        </w:rPr>
        <w:t xml:space="preserve"> guia, socorro </w:t>
      </w:r>
      <w:r w:rsidR="004A795A" w:rsidRPr="00472DF4">
        <w:rPr>
          <w:rFonts w:ascii="Times New Roman" w:hAnsi="Times New Roman"/>
          <w:b w:val="0"/>
          <w:iCs/>
          <w:sz w:val="24"/>
          <w:szCs w:val="24"/>
        </w:rPr>
        <w:t xml:space="preserve">bem </w:t>
      </w:r>
      <w:r w:rsidRPr="00472DF4">
        <w:rPr>
          <w:rFonts w:ascii="Times New Roman" w:hAnsi="Times New Roman"/>
          <w:b w:val="0"/>
          <w:iCs/>
          <w:sz w:val="24"/>
          <w:szCs w:val="24"/>
        </w:rPr>
        <w:t>presente em todos os momentos</w:t>
      </w:r>
      <w:r w:rsidR="004A795A" w:rsidRPr="00472DF4">
        <w:rPr>
          <w:rFonts w:ascii="Times New Roman" w:hAnsi="Times New Roman"/>
          <w:b w:val="0"/>
          <w:iCs/>
          <w:sz w:val="24"/>
          <w:szCs w:val="24"/>
        </w:rPr>
        <w:t xml:space="preserve">; aos meus queridos pais Amaro Machado de Araujo e Maria Helena Tavares Reis de Araujo,meus maiores incentivadores e patrocinadores, sou grato a Deus por te </w:t>
      </w:r>
      <w:proofErr w:type="spellStart"/>
      <w:r w:rsidR="004A795A" w:rsidRPr="00472DF4">
        <w:rPr>
          <w:rFonts w:ascii="Times New Roman" w:hAnsi="Times New Roman"/>
          <w:b w:val="0"/>
          <w:iCs/>
          <w:sz w:val="24"/>
          <w:szCs w:val="24"/>
        </w:rPr>
        <w:t>los</w:t>
      </w:r>
      <w:proofErr w:type="spellEnd"/>
      <w:r w:rsidR="004A795A" w:rsidRPr="00472DF4">
        <w:rPr>
          <w:rFonts w:ascii="Times New Roman" w:hAnsi="Times New Roman"/>
          <w:b w:val="0"/>
          <w:iCs/>
          <w:sz w:val="24"/>
          <w:szCs w:val="24"/>
        </w:rPr>
        <w:t xml:space="preserve"> em minha vida, tudo o que sou, tudo o que tenho</w:t>
      </w:r>
      <w:r w:rsidR="007603E8" w:rsidRPr="00472DF4">
        <w:rPr>
          <w:rFonts w:ascii="Times New Roman" w:hAnsi="Times New Roman"/>
          <w:b w:val="0"/>
          <w:iCs/>
          <w:sz w:val="24"/>
          <w:szCs w:val="24"/>
        </w:rPr>
        <w:t>,</w:t>
      </w:r>
      <w:r w:rsidR="004A795A" w:rsidRPr="00472DF4">
        <w:rPr>
          <w:rFonts w:ascii="Times New Roman" w:hAnsi="Times New Roman"/>
          <w:b w:val="0"/>
          <w:iCs/>
          <w:sz w:val="24"/>
          <w:szCs w:val="24"/>
        </w:rPr>
        <w:t xml:space="preserve"> é fruto do empenho deles que nunca mediram esforços para que eu chegasse a essa etapa </w:t>
      </w:r>
      <w:r w:rsidR="00086E34">
        <w:rPr>
          <w:rFonts w:ascii="Times New Roman" w:hAnsi="Times New Roman"/>
          <w:b w:val="0"/>
          <w:iCs/>
          <w:sz w:val="24"/>
          <w:szCs w:val="24"/>
        </w:rPr>
        <w:t xml:space="preserve">de minha vida; ao meu querido </w:t>
      </w:r>
      <w:r w:rsidR="004A795A" w:rsidRPr="00472DF4">
        <w:rPr>
          <w:rFonts w:ascii="Times New Roman" w:hAnsi="Times New Roman"/>
          <w:b w:val="0"/>
          <w:iCs/>
          <w:sz w:val="24"/>
          <w:szCs w:val="24"/>
        </w:rPr>
        <w:t>irmão que Deus me deu,</w:t>
      </w:r>
      <w:r w:rsidR="00683311">
        <w:rPr>
          <w:rFonts w:ascii="Times New Roman" w:hAnsi="Times New Roman"/>
          <w:b w:val="0"/>
          <w:iCs/>
          <w:sz w:val="24"/>
          <w:szCs w:val="24"/>
        </w:rPr>
        <w:t xml:space="preserve"> </w:t>
      </w:r>
      <w:r w:rsidR="001D69B0" w:rsidRPr="00472DF4">
        <w:rPr>
          <w:rFonts w:ascii="Times New Roman" w:hAnsi="Times New Roman"/>
          <w:b w:val="0"/>
          <w:iCs/>
          <w:sz w:val="24"/>
          <w:szCs w:val="24"/>
        </w:rPr>
        <w:t>Alberto Tavares de Araujo,</w:t>
      </w:r>
      <w:r w:rsidR="004A795A" w:rsidRPr="00472DF4">
        <w:rPr>
          <w:rFonts w:ascii="Times New Roman" w:hAnsi="Times New Roman"/>
          <w:b w:val="0"/>
          <w:iCs/>
          <w:sz w:val="24"/>
          <w:szCs w:val="24"/>
        </w:rPr>
        <w:t xml:space="preserve"> sou grato por todo o companheirismo</w:t>
      </w:r>
      <w:r w:rsidR="007603E8" w:rsidRPr="00472DF4">
        <w:rPr>
          <w:rFonts w:ascii="Times New Roman" w:hAnsi="Times New Roman"/>
          <w:b w:val="0"/>
          <w:iCs/>
          <w:sz w:val="24"/>
          <w:szCs w:val="24"/>
        </w:rPr>
        <w:t xml:space="preserve"> e</w:t>
      </w:r>
      <w:r w:rsidR="0061680E">
        <w:rPr>
          <w:rFonts w:ascii="Times New Roman" w:hAnsi="Times New Roman"/>
          <w:b w:val="0"/>
          <w:iCs/>
          <w:sz w:val="24"/>
          <w:szCs w:val="24"/>
        </w:rPr>
        <w:t xml:space="preserve"> </w:t>
      </w:r>
      <w:r w:rsidR="00683311">
        <w:rPr>
          <w:rFonts w:ascii="Times New Roman" w:hAnsi="Times New Roman"/>
          <w:b w:val="0"/>
          <w:iCs/>
          <w:sz w:val="24"/>
          <w:szCs w:val="24"/>
        </w:rPr>
        <w:t>amizade</w:t>
      </w:r>
      <w:r w:rsidR="004A795A" w:rsidRPr="00472DF4">
        <w:rPr>
          <w:rFonts w:ascii="Times New Roman" w:hAnsi="Times New Roman"/>
          <w:b w:val="0"/>
          <w:iCs/>
          <w:sz w:val="24"/>
          <w:szCs w:val="24"/>
        </w:rPr>
        <w:t xml:space="preserve"> </w:t>
      </w:r>
      <w:r w:rsidR="009871D4">
        <w:rPr>
          <w:rFonts w:ascii="Times New Roman" w:hAnsi="Times New Roman"/>
          <w:b w:val="0"/>
          <w:iCs/>
          <w:sz w:val="24"/>
          <w:szCs w:val="24"/>
        </w:rPr>
        <w:t xml:space="preserve">e </w:t>
      </w:r>
      <w:r w:rsidR="004A795A" w:rsidRPr="00472DF4">
        <w:rPr>
          <w:rFonts w:ascii="Times New Roman" w:hAnsi="Times New Roman"/>
          <w:b w:val="0"/>
          <w:iCs/>
          <w:sz w:val="24"/>
          <w:szCs w:val="24"/>
        </w:rPr>
        <w:t xml:space="preserve">a toda minha </w:t>
      </w:r>
      <w:r w:rsidR="001D69B0" w:rsidRPr="00472DF4">
        <w:rPr>
          <w:rFonts w:ascii="Times New Roman" w:hAnsi="Times New Roman"/>
          <w:b w:val="0"/>
          <w:iCs/>
          <w:sz w:val="24"/>
          <w:szCs w:val="24"/>
        </w:rPr>
        <w:t>família</w:t>
      </w:r>
      <w:r w:rsidR="004A795A" w:rsidRPr="00472DF4">
        <w:rPr>
          <w:rFonts w:ascii="Times New Roman" w:hAnsi="Times New Roman"/>
          <w:b w:val="0"/>
          <w:iCs/>
          <w:sz w:val="24"/>
          <w:szCs w:val="24"/>
        </w:rPr>
        <w:t xml:space="preserve"> que </w:t>
      </w:r>
      <w:r w:rsidR="007603E8" w:rsidRPr="00472DF4">
        <w:rPr>
          <w:rFonts w:ascii="Times New Roman" w:hAnsi="Times New Roman"/>
          <w:b w:val="0"/>
          <w:iCs/>
          <w:sz w:val="24"/>
          <w:szCs w:val="24"/>
        </w:rPr>
        <w:t xml:space="preserve">se alegra </w:t>
      </w:r>
      <w:r w:rsidR="00472DF4">
        <w:rPr>
          <w:rFonts w:ascii="Times New Roman" w:hAnsi="Times New Roman"/>
          <w:b w:val="0"/>
          <w:iCs/>
          <w:sz w:val="24"/>
          <w:szCs w:val="24"/>
        </w:rPr>
        <w:t xml:space="preserve">juntamente </w:t>
      </w:r>
      <w:r w:rsidR="007603E8" w:rsidRPr="00472DF4">
        <w:rPr>
          <w:rFonts w:ascii="Times New Roman" w:hAnsi="Times New Roman"/>
          <w:b w:val="0"/>
          <w:iCs/>
          <w:sz w:val="24"/>
          <w:szCs w:val="24"/>
        </w:rPr>
        <w:t>comigo a c</w:t>
      </w:r>
      <w:r w:rsidR="004A795A" w:rsidRPr="00472DF4">
        <w:rPr>
          <w:rFonts w:ascii="Times New Roman" w:hAnsi="Times New Roman"/>
          <w:b w:val="0"/>
          <w:iCs/>
          <w:sz w:val="24"/>
          <w:szCs w:val="24"/>
        </w:rPr>
        <w:t>ada novo passo que eu dou</w:t>
      </w:r>
      <w:r w:rsidR="007603E8" w:rsidRPr="00472DF4">
        <w:rPr>
          <w:rFonts w:ascii="Times New Roman" w:hAnsi="Times New Roman"/>
          <w:b w:val="0"/>
          <w:iCs/>
          <w:sz w:val="24"/>
          <w:szCs w:val="24"/>
        </w:rPr>
        <w:t>.</w:t>
      </w:r>
    </w:p>
    <w:p w:rsidR="00E24539" w:rsidRPr="00E24539" w:rsidRDefault="00E24539" w:rsidP="00E24539">
      <w:pPr>
        <w:shd w:val="clear" w:color="auto" w:fill="FFFFFF"/>
        <w:ind w:left="360"/>
        <w:rPr>
          <w:rFonts w:ascii="Arial" w:hAnsi="Arial" w:cs="Arial"/>
          <w:b w:val="0"/>
          <w:color w:val="3A3A3A"/>
          <w:sz w:val="29"/>
          <w:szCs w:val="29"/>
        </w:rPr>
      </w:pPr>
    </w:p>
    <w:p w:rsidR="00E24539" w:rsidRPr="00E24539" w:rsidRDefault="00E24539" w:rsidP="009A5F33">
      <w:pPr>
        <w:spacing w:line="360" w:lineRule="auto"/>
        <w:jc w:val="center"/>
        <w:rPr>
          <w:b w:val="0"/>
          <w:bCs/>
          <w:sz w:val="23"/>
          <w:szCs w:val="23"/>
        </w:rPr>
      </w:pPr>
    </w:p>
    <w:p w:rsidR="00E24539" w:rsidRPr="00E24539" w:rsidRDefault="00E24539" w:rsidP="009A5F33">
      <w:pPr>
        <w:spacing w:line="360" w:lineRule="auto"/>
        <w:jc w:val="center"/>
        <w:rPr>
          <w:b w:val="0"/>
          <w:bCs/>
          <w:sz w:val="23"/>
          <w:szCs w:val="23"/>
        </w:rPr>
      </w:pPr>
    </w:p>
    <w:p w:rsidR="00E24539" w:rsidRPr="00E24539" w:rsidRDefault="00E24539" w:rsidP="009A5F33">
      <w:pPr>
        <w:spacing w:line="360" w:lineRule="auto"/>
        <w:jc w:val="center"/>
        <w:rPr>
          <w:b w:val="0"/>
          <w:bCs/>
          <w:sz w:val="23"/>
          <w:szCs w:val="23"/>
        </w:rPr>
      </w:pPr>
    </w:p>
    <w:p w:rsidR="00E24539" w:rsidRPr="00E24539" w:rsidRDefault="00E24539" w:rsidP="009A5F33">
      <w:pPr>
        <w:spacing w:line="360" w:lineRule="auto"/>
        <w:jc w:val="center"/>
        <w:rPr>
          <w:b w:val="0"/>
          <w:bCs/>
          <w:sz w:val="23"/>
          <w:szCs w:val="23"/>
        </w:rPr>
      </w:pPr>
    </w:p>
    <w:p w:rsidR="00E24539" w:rsidRPr="00E24539" w:rsidRDefault="00E24539" w:rsidP="009A5F33">
      <w:pPr>
        <w:spacing w:line="360" w:lineRule="auto"/>
        <w:jc w:val="center"/>
        <w:rPr>
          <w:b w:val="0"/>
          <w:bCs/>
          <w:sz w:val="23"/>
          <w:szCs w:val="23"/>
        </w:rPr>
      </w:pPr>
    </w:p>
    <w:p w:rsidR="00E24539" w:rsidRPr="00E24539" w:rsidRDefault="00E24539" w:rsidP="009A5F33">
      <w:pPr>
        <w:spacing w:line="360" w:lineRule="auto"/>
        <w:jc w:val="center"/>
        <w:rPr>
          <w:b w:val="0"/>
          <w:bCs/>
          <w:sz w:val="23"/>
          <w:szCs w:val="23"/>
        </w:rPr>
      </w:pPr>
    </w:p>
    <w:p w:rsidR="00E24539" w:rsidRPr="00E24539" w:rsidRDefault="00E24539" w:rsidP="009A5F33">
      <w:pPr>
        <w:spacing w:line="360" w:lineRule="auto"/>
        <w:jc w:val="center"/>
        <w:rPr>
          <w:b w:val="0"/>
          <w:bCs/>
          <w:sz w:val="23"/>
          <w:szCs w:val="23"/>
        </w:rPr>
      </w:pPr>
    </w:p>
    <w:p w:rsidR="00E24539" w:rsidRPr="00E24539" w:rsidRDefault="00E24539" w:rsidP="009A5F33">
      <w:pPr>
        <w:spacing w:line="360" w:lineRule="auto"/>
        <w:jc w:val="center"/>
        <w:rPr>
          <w:b w:val="0"/>
          <w:bCs/>
          <w:sz w:val="23"/>
          <w:szCs w:val="23"/>
        </w:rPr>
      </w:pPr>
    </w:p>
    <w:p w:rsidR="00E24539" w:rsidRPr="00E24539" w:rsidRDefault="00E24539" w:rsidP="009A5F33">
      <w:pPr>
        <w:spacing w:line="360" w:lineRule="auto"/>
        <w:jc w:val="center"/>
        <w:rPr>
          <w:b w:val="0"/>
          <w:bCs/>
          <w:sz w:val="23"/>
          <w:szCs w:val="23"/>
        </w:rPr>
      </w:pPr>
    </w:p>
    <w:p w:rsidR="00E24539" w:rsidRPr="00E24539" w:rsidRDefault="00E24539" w:rsidP="009A5F33">
      <w:pPr>
        <w:spacing w:line="360" w:lineRule="auto"/>
        <w:jc w:val="center"/>
        <w:rPr>
          <w:b w:val="0"/>
          <w:bCs/>
          <w:sz w:val="23"/>
          <w:szCs w:val="23"/>
        </w:rPr>
      </w:pPr>
    </w:p>
    <w:p w:rsidR="00E24539" w:rsidRPr="00E24539" w:rsidRDefault="00E24539" w:rsidP="009A5F33">
      <w:pPr>
        <w:spacing w:line="360" w:lineRule="auto"/>
        <w:jc w:val="center"/>
        <w:rPr>
          <w:b w:val="0"/>
          <w:bCs/>
          <w:sz w:val="23"/>
          <w:szCs w:val="23"/>
        </w:rPr>
      </w:pPr>
    </w:p>
    <w:p w:rsidR="00E24539" w:rsidRPr="00E24539" w:rsidRDefault="00E24539" w:rsidP="009A5F33">
      <w:pPr>
        <w:spacing w:line="360" w:lineRule="auto"/>
        <w:jc w:val="center"/>
        <w:rPr>
          <w:b w:val="0"/>
          <w:bCs/>
          <w:sz w:val="23"/>
          <w:szCs w:val="23"/>
        </w:rPr>
      </w:pPr>
    </w:p>
    <w:p w:rsidR="00E24539" w:rsidRPr="00E24539" w:rsidRDefault="00E24539" w:rsidP="009A5F33">
      <w:pPr>
        <w:spacing w:line="360" w:lineRule="auto"/>
        <w:jc w:val="center"/>
        <w:rPr>
          <w:b w:val="0"/>
          <w:bCs/>
          <w:sz w:val="23"/>
          <w:szCs w:val="23"/>
        </w:rPr>
      </w:pPr>
    </w:p>
    <w:p w:rsidR="00E24539" w:rsidRPr="00E24539" w:rsidRDefault="00E24539" w:rsidP="009A5F33">
      <w:pPr>
        <w:spacing w:line="360" w:lineRule="auto"/>
        <w:jc w:val="center"/>
        <w:rPr>
          <w:b w:val="0"/>
          <w:bCs/>
          <w:sz w:val="23"/>
          <w:szCs w:val="23"/>
        </w:rPr>
      </w:pPr>
    </w:p>
    <w:p w:rsidR="00E24539" w:rsidRPr="00E24539" w:rsidRDefault="00E24539" w:rsidP="009A5F33">
      <w:pPr>
        <w:spacing w:line="360" w:lineRule="auto"/>
        <w:jc w:val="center"/>
        <w:rPr>
          <w:b w:val="0"/>
          <w:bCs/>
          <w:sz w:val="23"/>
          <w:szCs w:val="23"/>
        </w:rPr>
      </w:pPr>
    </w:p>
    <w:p w:rsidR="00E24539" w:rsidRPr="00E24539" w:rsidRDefault="00E24539" w:rsidP="009A5F33">
      <w:pPr>
        <w:spacing w:line="360" w:lineRule="auto"/>
        <w:jc w:val="center"/>
        <w:rPr>
          <w:b w:val="0"/>
          <w:bCs/>
          <w:sz w:val="23"/>
          <w:szCs w:val="23"/>
        </w:rPr>
      </w:pPr>
    </w:p>
    <w:p w:rsidR="00E24539" w:rsidRPr="00E24539" w:rsidRDefault="00E24539" w:rsidP="009A5F33">
      <w:pPr>
        <w:spacing w:line="360" w:lineRule="auto"/>
        <w:jc w:val="center"/>
        <w:rPr>
          <w:b w:val="0"/>
          <w:bCs/>
          <w:sz w:val="23"/>
          <w:szCs w:val="23"/>
        </w:rPr>
      </w:pPr>
    </w:p>
    <w:p w:rsidR="00E24539" w:rsidRPr="00E24539" w:rsidRDefault="00E24539" w:rsidP="009A5F33">
      <w:pPr>
        <w:spacing w:line="360" w:lineRule="auto"/>
        <w:jc w:val="center"/>
        <w:rPr>
          <w:b w:val="0"/>
          <w:bCs/>
          <w:sz w:val="23"/>
          <w:szCs w:val="23"/>
        </w:rPr>
      </w:pPr>
    </w:p>
    <w:p w:rsidR="00E24539" w:rsidRPr="00E24539" w:rsidRDefault="00E24539" w:rsidP="009A5F33">
      <w:pPr>
        <w:spacing w:line="360" w:lineRule="auto"/>
        <w:jc w:val="center"/>
        <w:rPr>
          <w:b w:val="0"/>
          <w:bCs/>
          <w:sz w:val="23"/>
          <w:szCs w:val="23"/>
        </w:rPr>
      </w:pPr>
    </w:p>
    <w:p w:rsidR="00E24539" w:rsidRPr="003150E0" w:rsidRDefault="001D69B0" w:rsidP="009A5F33">
      <w:pPr>
        <w:spacing w:line="360" w:lineRule="auto"/>
        <w:jc w:val="center"/>
        <w:rPr>
          <w:rFonts w:ascii="Times New Roman" w:hAnsi="Times New Roman"/>
          <w:bCs/>
        </w:rPr>
      </w:pPr>
      <w:r w:rsidRPr="003150E0">
        <w:rPr>
          <w:rFonts w:ascii="Times New Roman" w:hAnsi="Times New Roman"/>
          <w:bCs/>
        </w:rPr>
        <w:lastRenderedPageBreak/>
        <w:t>Agradecimento</w:t>
      </w:r>
    </w:p>
    <w:p w:rsidR="00472DF4" w:rsidRPr="001D69B0" w:rsidRDefault="00472DF4" w:rsidP="009A5F33">
      <w:pPr>
        <w:spacing w:line="360" w:lineRule="auto"/>
        <w:jc w:val="center"/>
        <w:rPr>
          <w:rFonts w:ascii="Times New Roman" w:hAnsi="Times New Roman"/>
          <w:bCs/>
          <w:sz w:val="24"/>
          <w:szCs w:val="24"/>
        </w:rPr>
      </w:pPr>
    </w:p>
    <w:p w:rsidR="001D69B0" w:rsidRPr="00472DF4" w:rsidRDefault="001D69B0" w:rsidP="00D40EFD">
      <w:pPr>
        <w:spacing w:line="480" w:lineRule="auto"/>
        <w:ind w:firstLine="709"/>
        <w:jc w:val="both"/>
        <w:rPr>
          <w:b w:val="0"/>
          <w:bCs/>
          <w:sz w:val="23"/>
          <w:szCs w:val="23"/>
        </w:rPr>
      </w:pPr>
      <w:r w:rsidRPr="00472DF4">
        <w:rPr>
          <w:b w:val="0"/>
          <w:bCs/>
          <w:sz w:val="23"/>
          <w:szCs w:val="23"/>
        </w:rPr>
        <w:t>O meu primeiro agradecimento vai para o meu orientador Professor João Durigan</w:t>
      </w:r>
      <w:r w:rsidR="00230647" w:rsidRPr="00472DF4">
        <w:rPr>
          <w:b w:val="0"/>
          <w:bCs/>
          <w:sz w:val="23"/>
          <w:szCs w:val="23"/>
        </w:rPr>
        <w:t xml:space="preserve">, eis </w:t>
      </w:r>
      <w:proofErr w:type="gramStart"/>
      <w:r w:rsidR="00230647" w:rsidRPr="00472DF4">
        <w:rPr>
          <w:b w:val="0"/>
          <w:bCs/>
          <w:sz w:val="23"/>
          <w:szCs w:val="23"/>
        </w:rPr>
        <w:t>ai</w:t>
      </w:r>
      <w:proofErr w:type="gramEnd"/>
      <w:r w:rsidR="00230647" w:rsidRPr="00472DF4">
        <w:rPr>
          <w:b w:val="0"/>
          <w:bCs/>
          <w:sz w:val="23"/>
          <w:szCs w:val="23"/>
        </w:rPr>
        <w:t xml:space="preserve"> uma pessoa </w:t>
      </w:r>
      <w:r w:rsidRPr="00472DF4">
        <w:rPr>
          <w:b w:val="0"/>
          <w:bCs/>
          <w:sz w:val="23"/>
          <w:szCs w:val="23"/>
        </w:rPr>
        <w:t xml:space="preserve">que </w:t>
      </w:r>
      <w:r w:rsidR="00230647" w:rsidRPr="00472DF4">
        <w:rPr>
          <w:b w:val="0"/>
          <w:bCs/>
          <w:sz w:val="23"/>
          <w:szCs w:val="23"/>
        </w:rPr>
        <w:t>tenho profunda admiração</w:t>
      </w:r>
      <w:r w:rsidRPr="00472DF4">
        <w:rPr>
          <w:b w:val="0"/>
          <w:bCs/>
          <w:sz w:val="23"/>
          <w:szCs w:val="23"/>
        </w:rPr>
        <w:t>,</w:t>
      </w:r>
      <w:r w:rsidR="00230647" w:rsidRPr="00472DF4">
        <w:rPr>
          <w:b w:val="0"/>
          <w:bCs/>
          <w:sz w:val="23"/>
          <w:szCs w:val="23"/>
        </w:rPr>
        <w:t xml:space="preserve"> </w:t>
      </w:r>
      <w:r w:rsidRPr="00472DF4">
        <w:rPr>
          <w:b w:val="0"/>
          <w:bCs/>
          <w:sz w:val="23"/>
          <w:szCs w:val="23"/>
        </w:rPr>
        <w:t xml:space="preserve">veio para fazer a diferença, </w:t>
      </w:r>
      <w:r w:rsidR="007C3904">
        <w:rPr>
          <w:b w:val="0"/>
          <w:bCs/>
          <w:sz w:val="23"/>
          <w:szCs w:val="23"/>
        </w:rPr>
        <w:t>bastante exigente</w:t>
      </w:r>
      <w:r w:rsidRPr="00472DF4">
        <w:rPr>
          <w:b w:val="0"/>
          <w:bCs/>
          <w:sz w:val="23"/>
          <w:szCs w:val="23"/>
        </w:rPr>
        <w:t>, mais tudo prezando pela excelência do trabalho</w:t>
      </w:r>
      <w:r w:rsidR="007603E8" w:rsidRPr="00472DF4">
        <w:rPr>
          <w:b w:val="0"/>
          <w:bCs/>
          <w:sz w:val="23"/>
          <w:szCs w:val="23"/>
        </w:rPr>
        <w:t xml:space="preserve"> cientifico</w:t>
      </w:r>
      <w:r w:rsidRPr="00472DF4">
        <w:rPr>
          <w:b w:val="0"/>
          <w:bCs/>
          <w:sz w:val="23"/>
          <w:szCs w:val="23"/>
        </w:rPr>
        <w:t xml:space="preserve">, </w:t>
      </w:r>
      <w:r w:rsidR="00917B01" w:rsidRPr="00472DF4">
        <w:rPr>
          <w:b w:val="0"/>
          <w:bCs/>
          <w:sz w:val="23"/>
          <w:szCs w:val="23"/>
        </w:rPr>
        <w:t xml:space="preserve">o </w:t>
      </w:r>
      <w:r w:rsidRPr="00472DF4">
        <w:rPr>
          <w:b w:val="0"/>
          <w:bCs/>
          <w:sz w:val="23"/>
          <w:szCs w:val="23"/>
        </w:rPr>
        <w:t>fazer fisioterapia baseada em evidencia</w:t>
      </w:r>
      <w:r w:rsidR="00917B01" w:rsidRPr="00472DF4">
        <w:rPr>
          <w:b w:val="0"/>
          <w:bCs/>
          <w:sz w:val="23"/>
          <w:szCs w:val="23"/>
        </w:rPr>
        <w:t>s</w:t>
      </w:r>
      <w:r w:rsidRPr="00472DF4">
        <w:rPr>
          <w:b w:val="0"/>
          <w:bCs/>
          <w:sz w:val="23"/>
          <w:szCs w:val="23"/>
        </w:rPr>
        <w:t xml:space="preserve">. </w:t>
      </w:r>
    </w:p>
    <w:p w:rsidR="00917B01" w:rsidRPr="00472DF4" w:rsidRDefault="00917B01" w:rsidP="00D40EFD">
      <w:pPr>
        <w:spacing w:line="480" w:lineRule="auto"/>
        <w:ind w:firstLine="709"/>
        <w:jc w:val="both"/>
        <w:rPr>
          <w:b w:val="0"/>
          <w:bCs/>
          <w:sz w:val="23"/>
          <w:szCs w:val="23"/>
        </w:rPr>
      </w:pPr>
      <w:r w:rsidRPr="00472DF4">
        <w:rPr>
          <w:b w:val="0"/>
          <w:bCs/>
          <w:sz w:val="23"/>
          <w:szCs w:val="23"/>
        </w:rPr>
        <w:t xml:space="preserve">Agradeço ao grupo de pesquisa Plasticidade Músculo </w:t>
      </w:r>
      <w:proofErr w:type="spellStart"/>
      <w:r w:rsidRPr="00472DF4">
        <w:rPr>
          <w:b w:val="0"/>
          <w:bCs/>
          <w:sz w:val="23"/>
          <w:szCs w:val="23"/>
        </w:rPr>
        <w:t>Tendinea</w:t>
      </w:r>
      <w:proofErr w:type="spellEnd"/>
      <w:r w:rsidR="007603E8" w:rsidRPr="00472DF4">
        <w:rPr>
          <w:b w:val="0"/>
          <w:bCs/>
          <w:sz w:val="23"/>
          <w:szCs w:val="23"/>
        </w:rPr>
        <w:t>,</w:t>
      </w:r>
      <w:r w:rsidRPr="00472DF4">
        <w:rPr>
          <w:b w:val="0"/>
          <w:bCs/>
          <w:sz w:val="23"/>
          <w:szCs w:val="23"/>
        </w:rPr>
        <w:t xml:space="preserve"> o GPLAST, em especial aos meus companheiros de coleta Karina </w:t>
      </w:r>
      <w:proofErr w:type="spellStart"/>
      <w:r w:rsidRPr="00472DF4">
        <w:rPr>
          <w:b w:val="0"/>
          <w:bCs/>
          <w:sz w:val="23"/>
          <w:szCs w:val="23"/>
        </w:rPr>
        <w:t>Livino</w:t>
      </w:r>
      <w:proofErr w:type="spellEnd"/>
      <w:r w:rsidR="007603E8" w:rsidRPr="00472DF4">
        <w:rPr>
          <w:b w:val="0"/>
          <w:bCs/>
          <w:sz w:val="23"/>
          <w:szCs w:val="23"/>
        </w:rPr>
        <w:t xml:space="preserve"> e</w:t>
      </w:r>
      <w:r w:rsidRPr="00472DF4">
        <w:rPr>
          <w:b w:val="0"/>
          <w:bCs/>
          <w:sz w:val="23"/>
          <w:szCs w:val="23"/>
        </w:rPr>
        <w:t xml:space="preserve"> Paulo E</w:t>
      </w:r>
      <w:r w:rsidR="007603E8" w:rsidRPr="00472DF4">
        <w:rPr>
          <w:b w:val="0"/>
          <w:bCs/>
          <w:sz w:val="23"/>
          <w:szCs w:val="23"/>
        </w:rPr>
        <w:t>ugê</w:t>
      </w:r>
      <w:r w:rsidRPr="00472DF4">
        <w:rPr>
          <w:b w:val="0"/>
          <w:bCs/>
          <w:sz w:val="23"/>
          <w:szCs w:val="23"/>
        </w:rPr>
        <w:t>nio</w:t>
      </w:r>
      <w:r w:rsidR="002A0C14">
        <w:rPr>
          <w:b w:val="0"/>
          <w:bCs/>
          <w:sz w:val="23"/>
          <w:szCs w:val="23"/>
        </w:rPr>
        <w:t xml:space="preserve"> Silva</w:t>
      </w:r>
      <w:r w:rsidR="007603E8" w:rsidRPr="00472DF4">
        <w:rPr>
          <w:b w:val="0"/>
          <w:bCs/>
          <w:sz w:val="23"/>
          <w:szCs w:val="23"/>
        </w:rPr>
        <w:t>,</w:t>
      </w:r>
      <w:r w:rsidRPr="00472DF4">
        <w:rPr>
          <w:b w:val="0"/>
          <w:bCs/>
          <w:sz w:val="23"/>
          <w:szCs w:val="23"/>
        </w:rPr>
        <w:t xml:space="preserve"> que</w:t>
      </w:r>
      <w:r w:rsidR="007603E8" w:rsidRPr="00472DF4">
        <w:rPr>
          <w:b w:val="0"/>
          <w:bCs/>
          <w:sz w:val="23"/>
          <w:szCs w:val="23"/>
        </w:rPr>
        <w:t xml:space="preserve"> foram</w:t>
      </w:r>
      <w:r w:rsidR="002A0C14">
        <w:rPr>
          <w:b w:val="0"/>
          <w:bCs/>
          <w:sz w:val="23"/>
          <w:szCs w:val="23"/>
        </w:rPr>
        <w:t xml:space="preserve"> essenciais e </w:t>
      </w:r>
      <w:r w:rsidR="007603E8" w:rsidRPr="00472DF4">
        <w:rPr>
          <w:b w:val="0"/>
          <w:bCs/>
          <w:sz w:val="23"/>
          <w:szCs w:val="23"/>
        </w:rPr>
        <w:t>excepcionais</w:t>
      </w:r>
      <w:r w:rsidRPr="00472DF4">
        <w:rPr>
          <w:b w:val="0"/>
          <w:bCs/>
          <w:sz w:val="23"/>
          <w:szCs w:val="23"/>
        </w:rPr>
        <w:t xml:space="preserve"> nas coletas em finais de semana, feriados e muitas vezes até pelas madrugadas, são pessoas que quero levar para minha vida.</w:t>
      </w:r>
    </w:p>
    <w:p w:rsidR="00230647" w:rsidRPr="00472DF4" w:rsidRDefault="00230647" w:rsidP="00D40EFD">
      <w:pPr>
        <w:spacing w:line="480" w:lineRule="auto"/>
        <w:ind w:firstLine="709"/>
        <w:jc w:val="both"/>
        <w:rPr>
          <w:b w:val="0"/>
          <w:bCs/>
          <w:sz w:val="23"/>
          <w:szCs w:val="23"/>
        </w:rPr>
      </w:pPr>
      <w:r w:rsidRPr="00472DF4">
        <w:rPr>
          <w:b w:val="0"/>
          <w:bCs/>
          <w:sz w:val="23"/>
          <w:szCs w:val="23"/>
        </w:rPr>
        <w:t>Agradeço ao corpo clinico do Hospital de Base do Distrito Federal na Unidade de Terapia Intensiva Neurotrauma,</w:t>
      </w:r>
      <w:r w:rsidR="002A0C14">
        <w:rPr>
          <w:b w:val="0"/>
          <w:bCs/>
          <w:sz w:val="23"/>
          <w:szCs w:val="23"/>
        </w:rPr>
        <w:t xml:space="preserve"> administradores, técnicos de enfermagem, enfermeiros, médicos e</w:t>
      </w:r>
      <w:r w:rsidRPr="00472DF4">
        <w:rPr>
          <w:b w:val="0"/>
          <w:bCs/>
          <w:sz w:val="23"/>
          <w:szCs w:val="23"/>
        </w:rPr>
        <w:t xml:space="preserve"> especial</w:t>
      </w:r>
      <w:r w:rsidR="002A0C14">
        <w:rPr>
          <w:b w:val="0"/>
          <w:bCs/>
          <w:sz w:val="23"/>
          <w:szCs w:val="23"/>
        </w:rPr>
        <w:t>mente</w:t>
      </w:r>
      <w:r w:rsidRPr="00472DF4">
        <w:rPr>
          <w:b w:val="0"/>
          <w:bCs/>
          <w:sz w:val="23"/>
          <w:szCs w:val="23"/>
        </w:rPr>
        <w:t xml:space="preserve"> aos meus colegas fisioterapeutas, pela paciência e por todo auxilio que foram fundamentais, para que este trabalho </w:t>
      </w:r>
      <w:r w:rsidR="002A0C14">
        <w:rPr>
          <w:b w:val="0"/>
          <w:bCs/>
          <w:sz w:val="23"/>
          <w:szCs w:val="23"/>
        </w:rPr>
        <w:t>fosse realizado</w:t>
      </w:r>
      <w:r w:rsidRPr="00472DF4">
        <w:rPr>
          <w:b w:val="0"/>
          <w:bCs/>
          <w:sz w:val="23"/>
          <w:szCs w:val="23"/>
        </w:rPr>
        <w:t xml:space="preserve">. </w:t>
      </w:r>
    </w:p>
    <w:p w:rsidR="00230647" w:rsidRPr="00472DF4" w:rsidRDefault="00230647" w:rsidP="00D40EFD">
      <w:pPr>
        <w:spacing w:line="480" w:lineRule="auto"/>
        <w:ind w:firstLine="709"/>
        <w:jc w:val="both"/>
        <w:rPr>
          <w:b w:val="0"/>
          <w:bCs/>
          <w:sz w:val="23"/>
          <w:szCs w:val="23"/>
        </w:rPr>
      </w:pPr>
      <w:r w:rsidRPr="00472DF4">
        <w:rPr>
          <w:b w:val="0"/>
          <w:bCs/>
          <w:sz w:val="23"/>
          <w:szCs w:val="23"/>
        </w:rPr>
        <w:t xml:space="preserve">Sou grato </w:t>
      </w:r>
      <w:r w:rsidR="007603E8" w:rsidRPr="00472DF4">
        <w:rPr>
          <w:b w:val="0"/>
          <w:bCs/>
          <w:sz w:val="23"/>
          <w:szCs w:val="23"/>
        </w:rPr>
        <w:t>também</w:t>
      </w:r>
      <w:r w:rsidRPr="00472DF4">
        <w:rPr>
          <w:b w:val="0"/>
          <w:bCs/>
          <w:sz w:val="23"/>
          <w:szCs w:val="23"/>
        </w:rPr>
        <w:t xml:space="preserve"> aos professores que aceitaram o nosso convite para compor a banca examinadora, o meu muito obrigado ao Professor Rinaldo </w:t>
      </w:r>
      <w:proofErr w:type="spellStart"/>
      <w:r w:rsidRPr="00472DF4">
        <w:rPr>
          <w:b w:val="0"/>
          <w:bCs/>
          <w:sz w:val="23"/>
          <w:szCs w:val="23"/>
        </w:rPr>
        <w:t>Mezzarane</w:t>
      </w:r>
      <w:proofErr w:type="spellEnd"/>
      <w:r w:rsidRPr="00472DF4">
        <w:rPr>
          <w:b w:val="0"/>
          <w:bCs/>
          <w:sz w:val="23"/>
          <w:szCs w:val="23"/>
        </w:rPr>
        <w:t xml:space="preserve">, Professora </w:t>
      </w:r>
      <w:proofErr w:type="spellStart"/>
      <w:r w:rsidRPr="00472DF4">
        <w:rPr>
          <w:b w:val="0"/>
          <w:bCs/>
          <w:sz w:val="23"/>
          <w:szCs w:val="23"/>
        </w:rPr>
        <w:t>Gracielle</w:t>
      </w:r>
      <w:proofErr w:type="spellEnd"/>
      <w:r w:rsidRPr="00472DF4">
        <w:rPr>
          <w:b w:val="0"/>
          <w:bCs/>
          <w:sz w:val="23"/>
          <w:szCs w:val="23"/>
        </w:rPr>
        <w:t xml:space="preserve"> Ramos e Professor Levy Aniceto, uma honra te </w:t>
      </w:r>
      <w:proofErr w:type="spellStart"/>
      <w:r w:rsidRPr="00472DF4">
        <w:rPr>
          <w:b w:val="0"/>
          <w:bCs/>
          <w:sz w:val="23"/>
          <w:szCs w:val="23"/>
        </w:rPr>
        <w:t>los</w:t>
      </w:r>
      <w:proofErr w:type="spellEnd"/>
      <w:r w:rsidRPr="00472DF4">
        <w:rPr>
          <w:b w:val="0"/>
          <w:bCs/>
          <w:sz w:val="23"/>
          <w:szCs w:val="23"/>
        </w:rPr>
        <w:t xml:space="preserve"> em minha banca.</w:t>
      </w:r>
    </w:p>
    <w:p w:rsidR="007603E8" w:rsidRDefault="002A0C14" w:rsidP="00D40EFD">
      <w:pPr>
        <w:spacing w:line="480" w:lineRule="auto"/>
        <w:ind w:firstLine="709"/>
        <w:jc w:val="both"/>
        <w:rPr>
          <w:b w:val="0"/>
          <w:bCs/>
          <w:sz w:val="23"/>
          <w:szCs w:val="23"/>
        </w:rPr>
      </w:pPr>
      <w:r>
        <w:rPr>
          <w:b w:val="0"/>
          <w:bCs/>
          <w:sz w:val="23"/>
          <w:szCs w:val="23"/>
        </w:rPr>
        <w:t xml:space="preserve">Agradeço </w:t>
      </w:r>
      <w:r w:rsidR="007603E8" w:rsidRPr="00472DF4">
        <w:rPr>
          <w:b w:val="0"/>
          <w:bCs/>
          <w:sz w:val="23"/>
          <w:szCs w:val="23"/>
        </w:rPr>
        <w:t xml:space="preserve">ao Professor Emerson </w:t>
      </w:r>
      <w:proofErr w:type="spellStart"/>
      <w:r w:rsidR="007603E8" w:rsidRPr="00472DF4">
        <w:rPr>
          <w:rFonts w:ascii="Times New Roman" w:hAnsi="Times New Roman"/>
          <w:b w:val="0"/>
          <w:sz w:val="24"/>
          <w:szCs w:val="24"/>
        </w:rPr>
        <w:t>Fachin</w:t>
      </w:r>
      <w:proofErr w:type="spellEnd"/>
      <w:r w:rsidR="007603E8" w:rsidRPr="00472DF4">
        <w:rPr>
          <w:rFonts w:ascii="Times New Roman" w:hAnsi="Times New Roman"/>
          <w:b w:val="0"/>
          <w:sz w:val="24"/>
          <w:szCs w:val="24"/>
        </w:rPr>
        <w:t>-Martins por toda dedicação</w:t>
      </w:r>
      <w:r w:rsidR="007603E8">
        <w:rPr>
          <w:rFonts w:ascii="Times New Roman" w:hAnsi="Times New Roman"/>
          <w:b w:val="0"/>
          <w:sz w:val="24"/>
          <w:szCs w:val="24"/>
        </w:rPr>
        <w:t xml:space="preserve"> e tempo </w:t>
      </w:r>
      <w:r w:rsidR="00683311">
        <w:rPr>
          <w:rFonts w:ascii="Times New Roman" w:hAnsi="Times New Roman"/>
          <w:b w:val="0"/>
          <w:sz w:val="24"/>
          <w:szCs w:val="24"/>
        </w:rPr>
        <w:t>dispensado</w:t>
      </w:r>
      <w:r w:rsidR="007603E8">
        <w:rPr>
          <w:rFonts w:ascii="Times New Roman" w:hAnsi="Times New Roman"/>
          <w:b w:val="0"/>
          <w:sz w:val="24"/>
          <w:szCs w:val="24"/>
        </w:rPr>
        <w:t xml:space="preserve"> que foram essenciais para que este trabalho se concretizasse.  </w:t>
      </w:r>
    </w:p>
    <w:p w:rsidR="00917B01" w:rsidRDefault="00917B01" w:rsidP="001D69B0">
      <w:pPr>
        <w:spacing w:line="360" w:lineRule="auto"/>
        <w:ind w:firstLine="709"/>
        <w:jc w:val="both"/>
        <w:rPr>
          <w:b w:val="0"/>
          <w:bCs/>
          <w:sz w:val="23"/>
          <w:szCs w:val="23"/>
        </w:rPr>
      </w:pPr>
    </w:p>
    <w:p w:rsidR="001D69B0" w:rsidRDefault="001D69B0" w:rsidP="009A5F33">
      <w:pPr>
        <w:spacing w:line="360" w:lineRule="auto"/>
        <w:jc w:val="center"/>
        <w:rPr>
          <w:b w:val="0"/>
          <w:bCs/>
          <w:sz w:val="23"/>
          <w:szCs w:val="23"/>
        </w:rPr>
      </w:pPr>
    </w:p>
    <w:p w:rsidR="001D69B0" w:rsidRDefault="001D69B0" w:rsidP="009A5F33">
      <w:pPr>
        <w:spacing w:line="360" w:lineRule="auto"/>
        <w:jc w:val="center"/>
        <w:rPr>
          <w:b w:val="0"/>
          <w:bCs/>
          <w:sz w:val="23"/>
          <w:szCs w:val="23"/>
        </w:rPr>
      </w:pPr>
    </w:p>
    <w:p w:rsidR="001D69B0" w:rsidRDefault="001D69B0" w:rsidP="009A5F33">
      <w:pPr>
        <w:spacing w:line="360" w:lineRule="auto"/>
        <w:jc w:val="center"/>
        <w:rPr>
          <w:b w:val="0"/>
          <w:bCs/>
          <w:sz w:val="23"/>
          <w:szCs w:val="23"/>
        </w:rPr>
      </w:pPr>
    </w:p>
    <w:p w:rsidR="001D69B0" w:rsidRDefault="001D69B0" w:rsidP="009A5F33">
      <w:pPr>
        <w:spacing w:line="360" w:lineRule="auto"/>
        <w:jc w:val="center"/>
        <w:rPr>
          <w:b w:val="0"/>
          <w:bCs/>
          <w:sz w:val="23"/>
          <w:szCs w:val="23"/>
        </w:rPr>
      </w:pPr>
    </w:p>
    <w:p w:rsidR="001D69B0" w:rsidRDefault="001D69B0" w:rsidP="009A5F33">
      <w:pPr>
        <w:spacing w:line="360" w:lineRule="auto"/>
        <w:jc w:val="center"/>
        <w:rPr>
          <w:b w:val="0"/>
          <w:bCs/>
          <w:sz w:val="23"/>
          <w:szCs w:val="23"/>
        </w:rPr>
      </w:pPr>
    </w:p>
    <w:p w:rsidR="001D69B0" w:rsidRDefault="001D69B0" w:rsidP="009A5F33">
      <w:pPr>
        <w:spacing w:line="360" w:lineRule="auto"/>
        <w:jc w:val="center"/>
        <w:rPr>
          <w:b w:val="0"/>
          <w:bCs/>
          <w:sz w:val="23"/>
          <w:szCs w:val="23"/>
        </w:rPr>
      </w:pPr>
    </w:p>
    <w:p w:rsidR="001D69B0" w:rsidRDefault="001D69B0" w:rsidP="009A5F33">
      <w:pPr>
        <w:spacing w:line="360" w:lineRule="auto"/>
        <w:jc w:val="center"/>
        <w:rPr>
          <w:b w:val="0"/>
          <w:bCs/>
          <w:sz w:val="23"/>
          <w:szCs w:val="23"/>
        </w:rPr>
      </w:pPr>
    </w:p>
    <w:p w:rsidR="001D69B0" w:rsidRDefault="001D69B0" w:rsidP="009A5F33">
      <w:pPr>
        <w:spacing w:line="360" w:lineRule="auto"/>
        <w:jc w:val="center"/>
        <w:rPr>
          <w:b w:val="0"/>
          <w:bCs/>
          <w:sz w:val="23"/>
          <w:szCs w:val="23"/>
        </w:rPr>
      </w:pPr>
    </w:p>
    <w:p w:rsidR="001D69B0" w:rsidRDefault="001D69B0" w:rsidP="009A5F33">
      <w:pPr>
        <w:spacing w:line="360" w:lineRule="auto"/>
        <w:jc w:val="center"/>
        <w:rPr>
          <w:b w:val="0"/>
          <w:bCs/>
          <w:sz w:val="23"/>
          <w:szCs w:val="23"/>
        </w:rPr>
      </w:pPr>
    </w:p>
    <w:p w:rsidR="001D69B0" w:rsidRDefault="001D69B0" w:rsidP="009A5F33">
      <w:pPr>
        <w:spacing w:line="360" w:lineRule="auto"/>
        <w:jc w:val="center"/>
        <w:rPr>
          <w:b w:val="0"/>
          <w:bCs/>
          <w:sz w:val="23"/>
          <w:szCs w:val="23"/>
        </w:rPr>
      </w:pPr>
    </w:p>
    <w:bookmarkEnd w:id="0" w:displacedByCustomXml="next"/>
    <w:sdt>
      <w:sdtPr>
        <w:rPr>
          <w:rFonts w:ascii="(Usar fonte para texto asiático" w:eastAsia="Times New Roman" w:hAnsi="(Usar fonte para texto asiático" w:cs="Times New Roman"/>
          <w:bCs w:val="0"/>
          <w:color w:val="auto"/>
          <w:sz w:val="32"/>
          <w:szCs w:val="32"/>
          <w:lang w:eastAsia="pt-BR"/>
        </w:rPr>
        <w:id w:val="319143969"/>
        <w:docPartObj>
          <w:docPartGallery w:val="Table of Contents"/>
          <w:docPartUnique/>
        </w:docPartObj>
      </w:sdtPr>
      <w:sdtEndPr/>
      <w:sdtContent>
        <w:p w:rsidR="00B73185" w:rsidRPr="002A0C14" w:rsidRDefault="003150E0">
          <w:pPr>
            <w:pStyle w:val="CabealhodoSumrio"/>
            <w:rPr>
              <w:rFonts w:ascii="Times New Roman" w:hAnsi="Times New Roman" w:cs="Times New Roman"/>
              <w:b w:val="0"/>
            </w:rPr>
          </w:pPr>
          <w:r w:rsidRPr="002A0C14">
            <w:rPr>
              <w:rFonts w:ascii="Times New Roman" w:hAnsi="Times New Roman" w:cs="Times New Roman"/>
              <w:color w:val="auto"/>
            </w:rPr>
            <w:t>SUMÁRIO</w:t>
          </w:r>
        </w:p>
        <w:p w:rsidR="002A0C14" w:rsidRPr="00086E34" w:rsidRDefault="00352B3E">
          <w:pPr>
            <w:pStyle w:val="Sumrio1"/>
            <w:tabs>
              <w:tab w:val="right" w:leader="dot" w:pos="8494"/>
            </w:tabs>
            <w:rPr>
              <w:rFonts w:ascii="Times New Roman" w:eastAsiaTheme="minorEastAsia" w:hAnsi="Times New Roman"/>
              <w:b w:val="0"/>
              <w:noProof/>
              <w:sz w:val="24"/>
              <w:szCs w:val="24"/>
            </w:rPr>
          </w:pPr>
          <w:r w:rsidRPr="002A0C14">
            <w:rPr>
              <w:rFonts w:ascii="Times New Roman" w:hAnsi="Times New Roman"/>
              <w:b w:val="0"/>
              <w:sz w:val="28"/>
              <w:szCs w:val="28"/>
            </w:rPr>
            <w:fldChar w:fldCharType="begin"/>
          </w:r>
          <w:r w:rsidR="00B73185" w:rsidRPr="002A0C14">
            <w:rPr>
              <w:rFonts w:ascii="Times New Roman" w:hAnsi="Times New Roman"/>
              <w:b w:val="0"/>
              <w:sz w:val="28"/>
              <w:szCs w:val="28"/>
            </w:rPr>
            <w:instrText xml:space="preserve"> TOC \o "1-3" \h \z \u </w:instrText>
          </w:r>
          <w:r w:rsidRPr="002A0C14">
            <w:rPr>
              <w:rFonts w:ascii="Times New Roman" w:hAnsi="Times New Roman"/>
              <w:b w:val="0"/>
              <w:sz w:val="28"/>
              <w:szCs w:val="28"/>
            </w:rPr>
            <w:fldChar w:fldCharType="separate"/>
          </w:r>
          <w:hyperlink w:anchor="_Toc497167009" w:history="1">
            <w:r w:rsidR="002A0C14" w:rsidRPr="00086E34">
              <w:rPr>
                <w:rStyle w:val="Hyperlink"/>
                <w:rFonts w:ascii="Times New Roman" w:hAnsi="Times New Roman"/>
                <w:b w:val="0"/>
                <w:noProof/>
                <w:sz w:val="24"/>
                <w:szCs w:val="24"/>
                <w:shd w:val="clear" w:color="auto" w:fill="FFFFFF"/>
                <w:lang w:val="en-US"/>
              </w:rPr>
              <w:t>LISTA DE SIGLAS</w:t>
            </w:r>
            <w:r w:rsidR="002A0C14" w:rsidRPr="00086E34">
              <w:rPr>
                <w:rFonts w:ascii="Times New Roman" w:hAnsi="Times New Roman"/>
                <w:b w:val="0"/>
                <w:noProof/>
                <w:webHidden/>
                <w:sz w:val="24"/>
                <w:szCs w:val="24"/>
              </w:rPr>
              <w:tab/>
            </w:r>
            <w:r w:rsidRPr="00086E34">
              <w:rPr>
                <w:rFonts w:ascii="Times New Roman" w:hAnsi="Times New Roman"/>
                <w:b w:val="0"/>
                <w:noProof/>
                <w:webHidden/>
                <w:sz w:val="24"/>
                <w:szCs w:val="24"/>
              </w:rPr>
              <w:fldChar w:fldCharType="begin"/>
            </w:r>
            <w:r w:rsidR="002A0C14" w:rsidRPr="00086E34">
              <w:rPr>
                <w:rFonts w:ascii="Times New Roman" w:hAnsi="Times New Roman"/>
                <w:b w:val="0"/>
                <w:noProof/>
                <w:webHidden/>
                <w:sz w:val="24"/>
                <w:szCs w:val="24"/>
              </w:rPr>
              <w:instrText xml:space="preserve"> PAGEREF _Toc497167009 \h </w:instrText>
            </w:r>
            <w:r w:rsidRPr="00086E34">
              <w:rPr>
                <w:rFonts w:ascii="Times New Roman" w:hAnsi="Times New Roman"/>
                <w:b w:val="0"/>
                <w:noProof/>
                <w:webHidden/>
                <w:sz w:val="24"/>
                <w:szCs w:val="24"/>
              </w:rPr>
            </w:r>
            <w:r w:rsidRPr="00086E34">
              <w:rPr>
                <w:rFonts w:ascii="Times New Roman" w:hAnsi="Times New Roman"/>
                <w:b w:val="0"/>
                <w:noProof/>
                <w:webHidden/>
                <w:sz w:val="24"/>
                <w:szCs w:val="24"/>
              </w:rPr>
              <w:fldChar w:fldCharType="separate"/>
            </w:r>
            <w:r w:rsidR="002A0C14" w:rsidRPr="00086E34">
              <w:rPr>
                <w:rFonts w:ascii="Times New Roman" w:hAnsi="Times New Roman"/>
                <w:b w:val="0"/>
                <w:noProof/>
                <w:webHidden/>
                <w:sz w:val="24"/>
                <w:szCs w:val="24"/>
              </w:rPr>
              <w:t>1</w:t>
            </w:r>
            <w:r w:rsidRPr="00086E34">
              <w:rPr>
                <w:rFonts w:ascii="Times New Roman" w:hAnsi="Times New Roman"/>
                <w:b w:val="0"/>
                <w:noProof/>
                <w:webHidden/>
                <w:sz w:val="24"/>
                <w:szCs w:val="24"/>
              </w:rPr>
              <w:fldChar w:fldCharType="end"/>
            </w:r>
          </w:hyperlink>
        </w:p>
        <w:p w:rsidR="002A0C14" w:rsidRPr="00086E34" w:rsidRDefault="00A96CA1">
          <w:pPr>
            <w:pStyle w:val="Sumrio1"/>
            <w:tabs>
              <w:tab w:val="right" w:leader="dot" w:pos="8494"/>
            </w:tabs>
            <w:rPr>
              <w:rFonts w:ascii="Times New Roman" w:eastAsiaTheme="minorEastAsia" w:hAnsi="Times New Roman"/>
              <w:b w:val="0"/>
              <w:noProof/>
              <w:sz w:val="24"/>
              <w:szCs w:val="24"/>
            </w:rPr>
          </w:pPr>
          <w:hyperlink w:anchor="_Toc497167010" w:history="1">
            <w:r w:rsidR="002A0C14" w:rsidRPr="00086E34">
              <w:rPr>
                <w:rStyle w:val="Hyperlink"/>
                <w:rFonts w:ascii="Times New Roman" w:hAnsi="Times New Roman"/>
                <w:b w:val="0"/>
                <w:noProof/>
                <w:sz w:val="24"/>
                <w:szCs w:val="24"/>
                <w:shd w:val="clear" w:color="auto" w:fill="FFFFFF"/>
              </w:rPr>
              <w:t>RESUMO</w:t>
            </w:r>
            <w:r w:rsidR="002A0C14" w:rsidRPr="00086E34">
              <w:rPr>
                <w:rFonts w:ascii="Times New Roman" w:hAnsi="Times New Roman"/>
                <w:b w:val="0"/>
                <w:noProof/>
                <w:webHidden/>
                <w:sz w:val="24"/>
                <w:szCs w:val="24"/>
              </w:rPr>
              <w:tab/>
            </w:r>
            <w:r w:rsidR="00352B3E" w:rsidRPr="00086E34">
              <w:rPr>
                <w:rFonts w:ascii="Times New Roman" w:hAnsi="Times New Roman"/>
                <w:b w:val="0"/>
                <w:noProof/>
                <w:webHidden/>
                <w:sz w:val="24"/>
                <w:szCs w:val="24"/>
              </w:rPr>
              <w:fldChar w:fldCharType="begin"/>
            </w:r>
            <w:r w:rsidR="002A0C14" w:rsidRPr="00086E34">
              <w:rPr>
                <w:rFonts w:ascii="Times New Roman" w:hAnsi="Times New Roman"/>
                <w:b w:val="0"/>
                <w:noProof/>
                <w:webHidden/>
                <w:sz w:val="24"/>
                <w:szCs w:val="24"/>
              </w:rPr>
              <w:instrText xml:space="preserve"> PAGEREF _Toc497167010 \h </w:instrText>
            </w:r>
            <w:r w:rsidR="00352B3E" w:rsidRPr="00086E34">
              <w:rPr>
                <w:rFonts w:ascii="Times New Roman" w:hAnsi="Times New Roman"/>
                <w:b w:val="0"/>
                <w:noProof/>
                <w:webHidden/>
                <w:sz w:val="24"/>
                <w:szCs w:val="24"/>
              </w:rPr>
            </w:r>
            <w:r w:rsidR="00352B3E" w:rsidRPr="00086E34">
              <w:rPr>
                <w:rFonts w:ascii="Times New Roman" w:hAnsi="Times New Roman"/>
                <w:b w:val="0"/>
                <w:noProof/>
                <w:webHidden/>
                <w:sz w:val="24"/>
                <w:szCs w:val="24"/>
              </w:rPr>
              <w:fldChar w:fldCharType="separate"/>
            </w:r>
            <w:r w:rsidR="002A0C14" w:rsidRPr="00086E34">
              <w:rPr>
                <w:rFonts w:ascii="Times New Roman" w:hAnsi="Times New Roman"/>
                <w:b w:val="0"/>
                <w:noProof/>
                <w:webHidden/>
                <w:sz w:val="24"/>
                <w:szCs w:val="24"/>
              </w:rPr>
              <w:t>2</w:t>
            </w:r>
            <w:r w:rsidR="00352B3E" w:rsidRPr="00086E34">
              <w:rPr>
                <w:rFonts w:ascii="Times New Roman" w:hAnsi="Times New Roman"/>
                <w:b w:val="0"/>
                <w:noProof/>
                <w:webHidden/>
                <w:sz w:val="24"/>
                <w:szCs w:val="24"/>
              </w:rPr>
              <w:fldChar w:fldCharType="end"/>
            </w:r>
          </w:hyperlink>
        </w:p>
        <w:p w:rsidR="002A0C14" w:rsidRPr="00086E34" w:rsidRDefault="00A96CA1">
          <w:pPr>
            <w:pStyle w:val="Sumrio1"/>
            <w:tabs>
              <w:tab w:val="right" w:leader="dot" w:pos="8494"/>
            </w:tabs>
            <w:rPr>
              <w:rFonts w:ascii="Times New Roman" w:eastAsiaTheme="minorEastAsia" w:hAnsi="Times New Roman"/>
              <w:b w:val="0"/>
              <w:noProof/>
              <w:sz w:val="24"/>
              <w:szCs w:val="24"/>
            </w:rPr>
          </w:pPr>
          <w:hyperlink w:anchor="_Toc497167011" w:history="1">
            <w:r w:rsidR="002A0C14" w:rsidRPr="00086E34">
              <w:rPr>
                <w:rStyle w:val="Hyperlink"/>
                <w:rFonts w:ascii="Times New Roman" w:hAnsi="Times New Roman"/>
                <w:b w:val="0"/>
                <w:noProof/>
                <w:sz w:val="24"/>
                <w:szCs w:val="24"/>
                <w:lang w:val="en-US"/>
              </w:rPr>
              <w:t>ABSTRACT</w:t>
            </w:r>
            <w:r w:rsidR="002A0C14" w:rsidRPr="00086E34">
              <w:rPr>
                <w:rFonts w:ascii="Times New Roman" w:hAnsi="Times New Roman"/>
                <w:b w:val="0"/>
                <w:noProof/>
                <w:webHidden/>
                <w:sz w:val="24"/>
                <w:szCs w:val="24"/>
              </w:rPr>
              <w:tab/>
            </w:r>
            <w:r w:rsidR="00352B3E" w:rsidRPr="00086E34">
              <w:rPr>
                <w:rFonts w:ascii="Times New Roman" w:hAnsi="Times New Roman"/>
                <w:b w:val="0"/>
                <w:noProof/>
                <w:webHidden/>
                <w:sz w:val="24"/>
                <w:szCs w:val="24"/>
              </w:rPr>
              <w:fldChar w:fldCharType="begin"/>
            </w:r>
            <w:r w:rsidR="002A0C14" w:rsidRPr="00086E34">
              <w:rPr>
                <w:rFonts w:ascii="Times New Roman" w:hAnsi="Times New Roman"/>
                <w:b w:val="0"/>
                <w:noProof/>
                <w:webHidden/>
                <w:sz w:val="24"/>
                <w:szCs w:val="24"/>
              </w:rPr>
              <w:instrText xml:space="preserve"> PAGEREF _Toc497167011 \h </w:instrText>
            </w:r>
            <w:r w:rsidR="00352B3E" w:rsidRPr="00086E34">
              <w:rPr>
                <w:rFonts w:ascii="Times New Roman" w:hAnsi="Times New Roman"/>
                <w:b w:val="0"/>
                <w:noProof/>
                <w:webHidden/>
                <w:sz w:val="24"/>
                <w:szCs w:val="24"/>
              </w:rPr>
            </w:r>
            <w:r w:rsidR="00352B3E" w:rsidRPr="00086E34">
              <w:rPr>
                <w:rFonts w:ascii="Times New Roman" w:hAnsi="Times New Roman"/>
                <w:b w:val="0"/>
                <w:noProof/>
                <w:webHidden/>
                <w:sz w:val="24"/>
                <w:szCs w:val="24"/>
              </w:rPr>
              <w:fldChar w:fldCharType="separate"/>
            </w:r>
            <w:r w:rsidR="002A0C14" w:rsidRPr="00086E34">
              <w:rPr>
                <w:rFonts w:ascii="Times New Roman" w:hAnsi="Times New Roman"/>
                <w:b w:val="0"/>
                <w:noProof/>
                <w:webHidden/>
                <w:sz w:val="24"/>
                <w:szCs w:val="24"/>
              </w:rPr>
              <w:t>3</w:t>
            </w:r>
            <w:r w:rsidR="00352B3E" w:rsidRPr="00086E34">
              <w:rPr>
                <w:rFonts w:ascii="Times New Roman" w:hAnsi="Times New Roman"/>
                <w:b w:val="0"/>
                <w:noProof/>
                <w:webHidden/>
                <w:sz w:val="24"/>
                <w:szCs w:val="24"/>
              </w:rPr>
              <w:fldChar w:fldCharType="end"/>
            </w:r>
          </w:hyperlink>
        </w:p>
        <w:p w:rsidR="002A0C14" w:rsidRPr="00086E34" w:rsidRDefault="00A96CA1">
          <w:pPr>
            <w:pStyle w:val="Sumrio1"/>
            <w:tabs>
              <w:tab w:val="right" w:leader="dot" w:pos="8494"/>
            </w:tabs>
            <w:rPr>
              <w:rFonts w:ascii="Times New Roman" w:eastAsiaTheme="minorEastAsia" w:hAnsi="Times New Roman"/>
              <w:b w:val="0"/>
              <w:noProof/>
              <w:sz w:val="24"/>
              <w:szCs w:val="24"/>
            </w:rPr>
          </w:pPr>
          <w:hyperlink w:anchor="_Toc497167012" w:history="1">
            <w:r w:rsidR="002A0C14" w:rsidRPr="00086E34">
              <w:rPr>
                <w:rStyle w:val="Hyperlink"/>
                <w:rFonts w:ascii="Times New Roman" w:hAnsi="Times New Roman"/>
                <w:b w:val="0"/>
                <w:noProof/>
                <w:sz w:val="24"/>
                <w:szCs w:val="24"/>
              </w:rPr>
              <w:t>INTRODUÇÃO</w:t>
            </w:r>
            <w:r w:rsidR="002A0C14" w:rsidRPr="00086E34">
              <w:rPr>
                <w:rFonts w:ascii="Times New Roman" w:hAnsi="Times New Roman"/>
                <w:b w:val="0"/>
                <w:noProof/>
                <w:webHidden/>
                <w:sz w:val="24"/>
                <w:szCs w:val="24"/>
              </w:rPr>
              <w:tab/>
            </w:r>
            <w:r w:rsidR="00352B3E" w:rsidRPr="00086E34">
              <w:rPr>
                <w:rFonts w:ascii="Times New Roman" w:hAnsi="Times New Roman"/>
                <w:b w:val="0"/>
                <w:noProof/>
                <w:webHidden/>
                <w:sz w:val="24"/>
                <w:szCs w:val="24"/>
              </w:rPr>
              <w:fldChar w:fldCharType="begin"/>
            </w:r>
            <w:r w:rsidR="002A0C14" w:rsidRPr="00086E34">
              <w:rPr>
                <w:rFonts w:ascii="Times New Roman" w:hAnsi="Times New Roman"/>
                <w:b w:val="0"/>
                <w:noProof/>
                <w:webHidden/>
                <w:sz w:val="24"/>
                <w:szCs w:val="24"/>
              </w:rPr>
              <w:instrText xml:space="preserve"> PAGEREF _Toc497167012 \h </w:instrText>
            </w:r>
            <w:r w:rsidR="00352B3E" w:rsidRPr="00086E34">
              <w:rPr>
                <w:rFonts w:ascii="Times New Roman" w:hAnsi="Times New Roman"/>
                <w:b w:val="0"/>
                <w:noProof/>
                <w:webHidden/>
                <w:sz w:val="24"/>
                <w:szCs w:val="24"/>
              </w:rPr>
            </w:r>
            <w:r w:rsidR="00352B3E" w:rsidRPr="00086E34">
              <w:rPr>
                <w:rFonts w:ascii="Times New Roman" w:hAnsi="Times New Roman"/>
                <w:b w:val="0"/>
                <w:noProof/>
                <w:webHidden/>
                <w:sz w:val="24"/>
                <w:szCs w:val="24"/>
              </w:rPr>
              <w:fldChar w:fldCharType="separate"/>
            </w:r>
            <w:r w:rsidR="002A0C14" w:rsidRPr="00086E34">
              <w:rPr>
                <w:rFonts w:ascii="Times New Roman" w:hAnsi="Times New Roman"/>
                <w:b w:val="0"/>
                <w:noProof/>
                <w:webHidden/>
                <w:sz w:val="24"/>
                <w:szCs w:val="24"/>
              </w:rPr>
              <w:t>4</w:t>
            </w:r>
            <w:r w:rsidR="00352B3E" w:rsidRPr="00086E34">
              <w:rPr>
                <w:rFonts w:ascii="Times New Roman" w:hAnsi="Times New Roman"/>
                <w:b w:val="0"/>
                <w:noProof/>
                <w:webHidden/>
                <w:sz w:val="24"/>
                <w:szCs w:val="24"/>
              </w:rPr>
              <w:fldChar w:fldCharType="end"/>
            </w:r>
          </w:hyperlink>
        </w:p>
        <w:p w:rsidR="002A0C14" w:rsidRPr="00086E34" w:rsidRDefault="00A96CA1">
          <w:pPr>
            <w:pStyle w:val="Sumrio1"/>
            <w:tabs>
              <w:tab w:val="right" w:leader="dot" w:pos="8494"/>
            </w:tabs>
            <w:rPr>
              <w:rFonts w:ascii="Times New Roman" w:eastAsiaTheme="minorEastAsia" w:hAnsi="Times New Roman"/>
              <w:b w:val="0"/>
              <w:noProof/>
              <w:sz w:val="24"/>
              <w:szCs w:val="24"/>
            </w:rPr>
          </w:pPr>
          <w:hyperlink w:anchor="_Toc497167013" w:history="1">
            <w:r w:rsidR="002A0C14" w:rsidRPr="00086E34">
              <w:rPr>
                <w:rStyle w:val="Hyperlink"/>
                <w:rFonts w:ascii="Times New Roman" w:hAnsi="Times New Roman"/>
                <w:b w:val="0"/>
                <w:noProof/>
                <w:sz w:val="24"/>
                <w:szCs w:val="24"/>
              </w:rPr>
              <w:t>OBJETIVO</w:t>
            </w:r>
            <w:r w:rsidR="002A0C14" w:rsidRPr="00086E34">
              <w:rPr>
                <w:rFonts w:ascii="Times New Roman" w:hAnsi="Times New Roman"/>
                <w:b w:val="0"/>
                <w:noProof/>
                <w:webHidden/>
                <w:sz w:val="24"/>
                <w:szCs w:val="24"/>
              </w:rPr>
              <w:tab/>
            </w:r>
            <w:r w:rsidR="00352B3E" w:rsidRPr="00086E34">
              <w:rPr>
                <w:rFonts w:ascii="Times New Roman" w:hAnsi="Times New Roman"/>
                <w:b w:val="0"/>
                <w:noProof/>
                <w:webHidden/>
                <w:sz w:val="24"/>
                <w:szCs w:val="24"/>
              </w:rPr>
              <w:fldChar w:fldCharType="begin"/>
            </w:r>
            <w:r w:rsidR="002A0C14" w:rsidRPr="00086E34">
              <w:rPr>
                <w:rFonts w:ascii="Times New Roman" w:hAnsi="Times New Roman"/>
                <w:b w:val="0"/>
                <w:noProof/>
                <w:webHidden/>
                <w:sz w:val="24"/>
                <w:szCs w:val="24"/>
              </w:rPr>
              <w:instrText xml:space="preserve"> PAGEREF _Toc497167013 \h </w:instrText>
            </w:r>
            <w:r w:rsidR="00352B3E" w:rsidRPr="00086E34">
              <w:rPr>
                <w:rFonts w:ascii="Times New Roman" w:hAnsi="Times New Roman"/>
                <w:b w:val="0"/>
                <w:noProof/>
                <w:webHidden/>
                <w:sz w:val="24"/>
                <w:szCs w:val="24"/>
              </w:rPr>
            </w:r>
            <w:r w:rsidR="00352B3E" w:rsidRPr="00086E34">
              <w:rPr>
                <w:rFonts w:ascii="Times New Roman" w:hAnsi="Times New Roman"/>
                <w:b w:val="0"/>
                <w:noProof/>
                <w:webHidden/>
                <w:sz w:val="24"/>
                <w:szCs w:val="24"/>
              </w:rPr>
              <w:fldChar w:fldCharType="separate"/>
            </w:r>
            <w:r w:rsidR="002A0C14" w:rsidRPr="00086E34">
              <w:rPr>
                <w:rFonts w:ascii="Times New Roman" w:hAnsi="Times New Roman"/>
                <w:b w:val="0"/>
                <w:noProof/>
                <w:webHidden/>
                <w:sz w:val="24"/>
                <w:szCs w:val="24"/>
              </w:rPr>
              <w:t>6</w:t>
            </w:r>
            <w:r w:rsidR="00352B3E" w:rsidRPr="00086E34">
              <w:rPr>
                <w:rFonts w:ascii="Times New Roman" w:hAnsi="Times New Roman"/>
                <w:b w:val="0"/>
                <w:noProof/>
                <w:webHidden/>
                <w:sz w:val="24"/>
                <w:szCs w:val="24"/>
              </w:rPr>
              <w:fldChar w:fldCharType="end"/>
            </w:r>
          </w:hyperlink>
        </w:p>
        <w:p w:rsidR="002A0C14" w:rsidRPr="00086E34" w:rsidRDefault="00A96CA1">
          <w:pPr>
            <w:pStyle w:val="Sumrio1"/>
            <w:tabs>
              <w:tab w:val="right" w:leader="dot" w:pos="8494"/>
            </w:tabs>
            <w:rPr>
              <w:rFonts w:ascii="Times New Roman" w:eastAsiaTheme="minorEastAsia" w:hAnsi="Times New Roman"/>
              <w:b w:val="0"/>
              <w:noProof/>
              <w:sz w:val="24"/>
              <w:szCs w:val="24"/>
            </w:rPr>
          </w:pPr>
          <w:hyperlink w:anchor="_Toc497167014" w:history="1">
            <w:r w:rsidR="002A0C14" w:rsidRPr="00086E34">
              <w:rPr>
                <w:rStyle w:val="Hyperlink"/>
                <w:rFonts w:ascii="Times New Roman" w:hAnsi="Times New Roman"/>
                <w:b w:val="0"/>
                <w:noProof/>
                <w:sz w:val="24"/>
                <w:szCs w:val="24"/>
              </w:rPr>
              <w:t>REVISÃO DE LITERATURA</w:t>
            </w:r>
            <w:r w:rsidR="002A0C14" w:rsidRPr="00086E34">
              <w:rPr>
                <w:rFonts w:ascii="Times New Roman" w:hAnsi="Times New Roman"/>
                <w:b w:val="0"/>
                <w:noProof/>
                <w:webHidden/>
                <w:sz w:val="24"/>
                <w:szCs w:val="24"/>
              </w:rPr>
              <w:tab/>
            </w:r>
            <w:r w:rsidR="00352B3E" w:rsidRPr="00086E34">
              <w:rPr>
                <w:rFonts w:ascii="Times New Roman" w:hAnsi="Times New Roman"/>
                <w:b w:val="0"/>
                <w:noProof/>
                <w:webHidden/>
                <w:sz w:val="24"/>
                <w:szCs w:val="24"/>
              </w:rPr>
              <w:fldChar w:fldCharType="begin"/>
            </w:r>
            <w:r w:rsidR="002A0C14" w:rsidRPr="00086E34">
              <w:rPr>
                <w:rFonts w:ascii="Times New Roman" w:hAnsi="Times New Roman"/>
                <w:b w:val="0"/>
                <w:noProof/>
                <w:webHidden/>
                <w:sz w:val="24"/>
                <w:szCs w:val="24"/>
              </w:rPr>
              <w:instrText xml:space="preserve"> PAGEREF _Toc497167014 \h </w:instrText>
            </w:r>
            <w:r w:rsidR="00352B3E" w:rsidRPr="00086E34">
              <w:rPr>
                <w:rFonts w:ascii="Times New Roman" w:hAnsi="Times New Roman"/>
                <w:b w:val="0"/>
                <w:noProof/>
                <w:webHidden/>
                <w:sz w:val="24"/>
                <w:szCs w:val="24"/>
              </w:rPr>
            </w:r>
            <w:r w:rsidR="00352B3E" w:rsidRPr="00086E34">
              <w:rPr>
                <w:rFonts w:ascii="Times New Roman" w:hAnsi="Times New Roman"/>
                <w:b w:val="0"/>
                <w:noProof/>
                <w:webHidden/>
                <w:sz w:val="24"/>
                <w:szCs w:val="24"/>
              </w:rPr>
              <w:fldChar w:fldCharType="separate"/>
            </w:r>
            <w:r w:rsidR="002A0C14" w:rsidRPr="00086E34">
              <w:rPr>
                <w:rFonts w:ascii="Times New Roman" w:hAnsi="Times New Roman"/>
                <w:b w:val="0"/>
                <w:noProof/>
                <w:webHidden/>
                <w:sz w:val="24"/>
                <w:szCs w:val="24"/>
              </w:rPr>
              <w:t>7</w:t>
            </w:r>
            <w:r w:rsidR="00352B3E" w:rsidRPr="00086E34">
              <w:rPr>
                <w:rFonts w:ascii="Times New Roman" w:hAnsi="Times New Roman"/>
                <w:b w:val="0"/>
                <w:noProof/>
                <w:webHidden/>
                <w:sz w:val="24"/>
                <w:szCs w:val="24"/>
              </w:rPr>
              <w:fldChar w:fldCharType="end"/>
            </w:r>
          </w:hyperlink>
        </w:p>
        <w:p w:rsidR="002A0C14" w:rsidRPr="00086E34" w:rsidRDefault="00A96CA1">
          <w:pPr>
            <w:pStyle w:val="Sumrio2"/>
            <w:tabs>
              <w:tab w:val="right" w:leader="dot" w:pos="8494"/>
            </w:tabs>
            <w:rPr>
              <w:rFonts w:ascii="Times New Roman" w:eastAsiaTheme="minorEastAsia" w:hAnsi="Times New Roman"/>
              <w:b w:val="0"/>
              <w:noProof/>
              <w:sz w:val="24"/>
              <w:szCs w:val="24"/>
            </w:rPr>
          </w:pPr>
          <w:hyperlink w:anchor="_Toc497167015" w:history="1">
            <w:r w:rsidR="002A0C14" w:rsidRPr="00086E34">
              <w:rPr>
                <w:rStyle w:val="Hyperlink"/>
                <w:rFonts w:ascii="Times New Roman" w:hAnsi="Times New Roman"/>
                <w:b w:val="0"/>
                <w:noProof/>
                <w:sz w:val="24"/>
                <w:szCs w:val="24"/>
              </w:rPr>
              <w:t>Avaliação eletrofisiológica</w:t>
            </w:r>
            <w:r w:rsidR="002A0C14" w:rsidRPr="00086E34">
              <w:rPr>
                <w:rFonts w:ascii="Times New Roman" w:hAnsi="Times New Roman"/>
                <w:b w:val="0"/>
                <w:noProof/>
                <w:webHidden/>
                <w:sz w:val="24"/>
                <w:szCs w:val="24"/>
              </w:rPr>
              <w:tab/>
            </w:r>
            <w:r w:rsidR="00352B3E" w:rsidRPr="00086E34">
              <w:rPr>
                <w:rFonts w:ascii="Times New Roman" w:hAnsi="Times New Roman"/>
                <w:b w:val="0"/>
                <w:noProof/>
                <w:webHidden/>
                <w:sz w:val="24"/>
                <w:szCs w:val="24"/>
              </w:rPr>
              <w:fldChar w:fldCharType="begin"/>
            </w:r>
            <w:r w:rsidR="002A0C14" w:rsidRPr="00086E34">
              <w:rPr>
                <w:rFonts w:ascii="Times New Roman" w:hAnsi="Times New Roman"/>
                <w:b w:val="0"/>
                <w:noProof/>
                <w:webHidden/>
                <w:sz w:val="24"/>
                <w:szCs w:val="24"/>
              </w:rPr>
              <w:instrText xml:space="preserve"> PAGEREF _Toc497167015 \h </w:instrText>
            </w:r>
            <w:r w:rsidR="00352B3E" w:rsidRPr="00086E34">
              <w:rPr>
                <w:rFonts w:ascii="Times New Roman" w:hAnsi="Times New Roman"/>
                <w:b w:val="0"/>
                <w:noProof/>
                <w:webHidden/>
                <w:sz w:val="24"/>
                <w:szCs w:val="24"/>
              </w:rPr>
            </w:r>
            <w:r w:rsidR="00352B3E" w:rsidRPr="00086E34">
              <w:rPr>
                <w:rFonts w:ascii="Times New Roman" w:hAnsi="Times New Roman"/>
                <w:b w:val="0"/>
                <w:noProof/>
                <w:webHidden/>
                <w:sz w:val="24"/>
                <w:szCs w:val="24"/>
              </w:rPr>
              <w:fldChar w:fldCharType="separate"/>
            </w:r>
            <w:r w:rsidR="002A0C14" w:rsidRPr="00086E34">
              <w:rPr>
                <w:rFonts w:ascii="Times New Roman" w:hAnsi="Times New Roman"/>
                <w:b w:val="0"/>
                <w:noProof/>
                <w:webHidden/>
                <w:sz w:val="24"/>
                <w:szCs w:val="24"/>
              </w:rPr>
              <w:t>7</w:t>
            </w:r>
            <w:r w:rsidR="00352B3E" w:rsidRPr="00086E34">
              <w:rPr>
                <w:rFonts w:ascii="Times New Roman" w:hAnsi="Times New Roman"/>
                <w:b w:val="0"/>
                <w:noProof/>
                <w:webHidden/>
                <w:sz w:val="24"/>
                <w:szCs w:val="24"/>
              </w:rPr>
              <w:fldChar w:fldCharType="end"/>
            </w:r>
          </w:hyperlink>
        </w:p>
        <w:p w:rsidR="002A0C14" w:rsidRPr="00086E34" w:rsidRDefault="00A96CA1">
          <w:pPr>
            <w:pStyle w:val="Sumrio2"/>
            <w:tabs>
              <w:tab w:val="right" w:leader="dot" w:pos="8494"/>
            </w:tabs>
            <w:rPr>
              <w:rFonts w:ascii="Times New Roman" w:eastAsiaTheme="minorEastAsia" w:hAnsi="Times New Roman"/>
              <w:b w:val="0"/>
              <w:noProof/>
              <w:sz w:val="24"/>
              <w:szCs w:val="24"/>
            </w:rPr>
          </w:pPr>
          <w:hyperlink w:anchor="_Toc497167016" w:history="1">
            <w:r w:rsidR="002A0C14" w:rsidRPr="00086E34">
              <w:rPr>
                <w:rStyle w:val="Hyperlink"/>
                <w:rFonts w:ascii="Times New Roman" w:hAnsi="Times New Roman"/>
                <w:b w:val="0"/>
                <w:noProof/>
                <w:sz w:val="24"/>
                <w:szCs w:val="24"/>
              </w:rPr>
              <w:t>Traumatismo crânio encefálico</w:t>
            </w:r>
            <w:r w:rsidR="002A0C14" w:rsidRPr="00086E34">
              <w:rPr>
                <w:rFonts w:ascii="Times New Roman" w:hAnsi="Times New Roman"/>
                <w:b w:val="0"/>
                <w:noProof/>
                <w:webHidden/>
                <w:sz w:val="24"/>
                <w:szCs w:val="24"/>
              </w:rPr>
              <w:tab/>
            </w:r>
            <w:r w:rsidR="00352B3E" w:rsidRPr="00086E34">
              <w:rPr>
                <w:rFonts w:ascii="Times New Roman" w:hAnsi="Times New Roman"/>
                <w:b w:val="0"/>
                <w:noProof/>
                <w:webHidden/>
                <w:sz w:val="24"/>
                <w:szCs w:val="24"/>
              </w:rPr>
              <w:fldChar w:fldCharType="begin"/>
            </w:r>
            <w:r w:rsidR="002A0C14" w:rsidRPr="00086E34">
              <w:rPr>
                <w:rFonts w:ascii="Times New Roman" w:hAnsi="Times New Roman"/>
                <w:b w:val="0"/>
                <w:noProof/>
                <w:webHidden/>
                <w:sz w:val="24"/>
                <w:szCs w:val="24"/>
              </w:rPr>
              <w:instrText xml:space="preserve"> PAGEREF _Toc497167016 \h </w:instrText>
            </w:r>
            <w:r w:rsidR="00352B3E" w:rsidRPr="00086E34">
              <w:rPr>
                <w:rFonts w:ascii="Times New Roman" w:hAnsi="Times New Roman"/>
                <w:b w:val="0"/>
                <w:noProof/>
                <w:webHidden/>
                <w:sz w:val="24"/>
                <w:szCs w:val="24"/>
              </w:rPr>
            </w:r>
            <w:r w:rsidR="00352B3E" w:rsidRPr="00086E34">
              <w:rPr>
                <w:rFonts w:ascii="Times New Roman" w:hAnsi="Times New Roman"/>
                <w:b w:val="0"/>
                <w:noProof/>
                <w:webHidden/>
                <w:sz w:val="24"/>
                <w:szCs w:val="24"/>
              </w:rPr>
              <w:fldChar w:fldCharType="separate"/>
            </w:r>
            <w:r w:rsidR="002A0C14" w:rsidRPr="00086E34">
              <w:rPr>
                <w:rFonts w:ascii="Times New Roman" w:hAnsi="Times New Roman"/>
                <w:b w:val="0"/>
                <w:noProof/>
                <w:webHidden/>
                <w:sz w:val="24"/>
                <w:szCs w:val="24"/>
              </w:rPr>
              <w:t>10</w:t>
            </w:r>
            <w:r w:rsidR="00352B3E" w:rsidRPr="00086E34">
              <w:rPr>
                <w:rFonts w:ascii="Times New Roman" w:hAnsi="Times New Roman"/>
                <w:b w:val="0"/>
                <w:noProof/>
                <w:webHidden/>
                <w:sz w:val="24"/>
                <w:szCs w:val="24"/>
              </w:rPr>
              <w:fldChar w:fldCharType="end"/>
            </w:r>
          </w:hyperlink>
        </w:p>
        <w:p w:rsidR="002A0C14" w:rsidRPr="00086E34" w:rsidRDefault="00A96CA1">
          <w:pPr>
            <w:pStyle w:val="Sumrio2"/>
            <w:tabs>
              <w:tab w:val="right" w:leader="dot" w:pos="8494"/>
            </w:tabs>
            <w:rPr>
              <w:rFonts w:ascii="Times New Roman" w:eastAsiaTheme="minorEastAsia" w:hAnsi="Times New Roman"/>
              <w:b w:val="0"/>
              <w:noProof/>
              <w:sz w:val="24"/>
              <w:szCs w:val="24"/>
            </w:rPr>
          </w:pPr>
          <w:hyperlink w:anchor="_Toc497167017" w:history="1">
            <w:r w:rsidR="002A0C14" w:rsidRPr="00086E34">
              <w:rPr>
                <w:rStyle w:val="Hyperlink"/>
                <w:rFonts w:ascii="Times New Roman" w:hAnsi="Times New Roman"/>
                <w:b w:val="0"/>
                <w:noProof/>
                <w:sz w:val="24"/>
                <w:szCs w:val="24"/>
              </w:rPr>
              <w:t>Acidente vascular cerebral</w:t>
            </w:r>
            <w:r w:rsidR="002A0C14" w:rsidRPr="00086E34">
              <w:rPr>
                <w:rFonts w:ascii="Times New Roman" w:hAnsi="Times New Roman"/>
                <w:b w:val="0"/>
                <w:noProof/>
                <w:webHidden/>
                <w:sz w:val="24"/>
                <w:szCs w:val="24"/>
              </w:rPr>
              <w:tab/>
            </w:r>
            <w:r w:rsidR="00352B3E" w:rsidRPr="00086E34">
              <w:rPr>
                <w:rFonts w:ascii="Times New Roman" w:hAnsi="Times New Roman"/>
                <w:b w:val="0"/>
                <w:noProof/>
                <w:webHidden/>
                <w:sz w:val="24"/>
                <w:szCs w:val="24"/>
              </w:rPr>
              <w:fldChar w:fldCharType="begin"/>
            </w:r>
            <w:r w:rsidR="002A0C14" w:rsidRPr="00086E34">
              <w:rPr>
                <w:rFonts w:ascii="Times New Roman" w:hAnsi="Times New Roman"/>
                <w:b w:val="0"/>
                <w:noProof/>
                <w:webHidden/>
                <w:sz w:val="24"/>
                <w:szCs w:val="24"/>
              </w:rPr>
              <w:instrText xml:space="preserve"> PAGEREF _Toc497167017 \h </w:instrText>
            </w:r>
            <w:r w:rsidR="00352B3E" w:rsidRPr="00086E34">
              <w:rPr>
                <w:rFonts w:ascii="Times New Roman" w:hAnsi="Times New Roman"/>
                <w:b w:val="0"/>
                <w:noProof/>
                <w:webHidden/>
                <w:sz w:val="24"/>
                <w:szCs w:val="24"/>
              </w:rPr>
            </w:r>
            <w:r w:rsidR="00352B3E" w:rsidRPr="00086E34">
              <w:rPr>
                <w:rFonts w:ascii="Times New Roman" w:hAnsi="Times New Roman"/>
                <w:b w:val="0"/>
                <w:noProof/>
                <w:webHidden/>
                <w:sz w:val="24"/>
                <w:szCs w:val="24"/>
              </w:rPr>
              <w:fldChar w:fldCharType="separate"/>
            </w:r>
            <w:r w:rsidR="002A0C14" w:rsidRPr="00086E34">
              <w:rPr>
                <w:rFonts w:ascii="Times New Roman" w:hAnsi="Times New Roman"/>
                <w:b w:val="0"/>
                <w:noProof/>
                <w:webHidden/>
                <w:sz w:val="24"/>
                <w:szCs w:val="24"/>
              </w:rPr>
              <w:t>12</w:t>
            </w:r>
            <w:r w:rsidR="00352B3E" w:rsidRPr="00086E34">
              <w:rPr>
                <w:rFonts w:ascii="Times New Roman" w:hAnsi="Times New Roman"/>
                <w:b w:val="0"/>
                <w:noProof/>
                <w:webHidden/>
                <w:sz w:val="24"/>
                <w:szCs w:val="24"/>
              </w:rPr>
              <w:fldChar w:fldCharType="end"/>
            </w:r>
          </w:hyperlink>
        </w:p>
        <w:p w:rsidR="002A0C14" w:rsidRPr="00086E34" w:rsidRDefault="00A96CA1">
          <w:pPr>
            <w:pStyle w:val="Sumrio2"/>
            <w:tabs>
              <w:tab w:val="right" w:leader="dot" w:pos="8494"/>
            </w:tabs>
            <w:rPr>
              <w:rFonts w:ascii="Times New Roman" w:eastAsiaTheme="minorEastAsia" w:hAnsi="Times New Roman"/>
              <w:b w:val="0"/>
              <w:noProof/>
              <w:sz w:val="24"/>
              <w:szCs w:val="24"/>
            </w:rPr>
          </w:pPr>
          <w:hyperlink w:anchor="_Toc497167018" w:history="1">
            <w:r w:rsidR="002A0C14" w:rsidRPr="00086E34">
              <w:rPr>
                <w:rStyle w:val="Hyperlink"/>
                <w:rFonts w:ascii="Times New Roman" w:hAnsi="Times New Roman"/>
                <w:b w:val="0"/>
                <w:noProof/>
                <w:sz w:val="24"/>
                <w:szCs w:val="24"/>
              </w:rPr>
              <w:t>Fisioterapia</w:t>
            </w:r>
            <w:r w:rsidR="002A0C14" w:rsidRPr="00086E34">
              <w:rPr>
                <w:rFonts w:ascii="Times New Roman" w:hAnsi="Times New Roman"/>
                <w:b w:val="0"/>
                <w:noProof/>
                <w:webHidden/>
                <w:sz w:val="24"/>
                <w:szCs w:val="24"/>
              </w:rPr>
              <w:tab/>
            </w:r>
            <w:r w:rsidR="00352B3E" w:rsidRPr="00086E34">
              <w:rPr>
                <w:rFonts w:ascii="Times New Roman" w:hAnsi="Times New Roman"/>
                <w:b w:val="0"/>
                <w:noProof/>
                <w:webHidden/>
                <w:sz w:val="24"/>
                <w:szCs w:val="24"/>
              </w:rPr>
              <w:fldChar w:fldCharType="begin"/>
            </w:r>
            <w:r w:rsidR="002A0C14" w:rsidRPr="00086E34">
              <w:rPr>
                <w:rFonts w:ascii="Times New Roman" w:hAnsi="Times New Roman"/>
                <w:b w:val="0"/>
                <w:noProof/>
                <w:webHidden/>
                <w:sz w:val="24"/>
                <w:szCs w:val="24"/>
              </w:rPr>
              <w:instrText xml:space="preserve"> PAGEREF _Toc497167018 \h </w:instrText>
            </w:r>
            <w:r w:rsidR="00352B3E" w:rsidRPr="00086E34">
              <w:rPr>
                <w:rFonts w:ascii="Times New Roman" w:hAnsi="Times New Roman"/>
                <w:b w:val="0"/>
                <w:noProof/>
                <w:webHidden/>
                <w:sz w:val="24"/>
                <w:szCs w:val="24"/>
              </w:rPr>
            </w:r>
            <w:r w:rsidR="00352B3E" w:rsidRPr="00086E34">
              <w:rPr>
                <w:rFonts w:ascii="Times New Roman" w:hAnsi="Times New Roman"/>
                <w:b w:val="0"/>
                <w:noProof/>
                <w:webHidden/>
                <w:sz w:val="24"/>
                <w:szCs w:val="24"/>
              </w:rPr>
              <w:fldChar w:fldCharType="separate"/>
            </w:r>
            <w:r w:rsidR="002A0C14" w:rsidRPr="00086E34">
              <w:rPr>
                <w:rFonts w:ascii="Times New Roman" w:hAnsi="Times New Roman"/>
                <w:b w:val="0"/>
                <w:noProof/>
                <w:webHidden/>
                <w:sz w:val="24"/>
                <w:szCs w:val="24"/>
              </w:rPr>
              <w:t>14</w:t>
            </w:r>
            <w:r w:rsidR="00352B3E" w:rsidRPr="00086E34">
              <w:rPr>
                <w:rFonts w:ascii="Times New Roman" w:hAnsi="Times New Roman"/>
                <w:b w:val="0"/>
                <w:noProof/>
                <w:webHidden/>
                <w:sz w:val="24"/>
                <w:szCs w:val="24"/>
              </w:rPr>
              <w:fldChar w:fldCharType="end"/>
            </w:r>
          </w:hyperlink>
        </w:p>
        <w:p w:rsidR="002A0C14" w:rsidRPr="00086E34" w:rsidRDefault="00A96CA1">
          <w:pPr>
            <w:pStyle w:val="Sumrio1"/>
            <w:tabs>
              <w:tab w:val="right" w:leader="dot" w:pos="8494"/>
            </w:tabs>
            <w:rPr>
              <w:rFonts w:ascii="Times New Roman" w:eastAsiaTheme="minorEastAsia" w:hAnsi="Times New Roman"/>
              <w:b w:val="0"/>
              <w:noProof/>
              <w:sz w:val="24"/>
              <w:szCs w:val="24"/>
            </w:rPr>
          </w:pPr>
          <w:hyperlink w:anchor="_Toc497167019" w:history="1">
            <w:r w:rsidR="002A0C14" w:rsidRPr="00086E34">
              <w:rPr>
                <w:rStyle w:val="Hyperlink"/>
                <w:rFonts w:ascii="Times New Roman" w:hAnsi="Times New Roman"/>
                <w:b w:val="0"/>
                <w:noProof/>
                <w:sz w:val="24"/>
                <w:szCs w:val="24"/>
              </w:rPr>
              <w:t>MATERIAIS E MÉTODOS</w:t>
            </w:r>
            <w:r w:rsidR="002A0C14" w:rsidRPr="00086E34">
              <w:rPr>
                <w:rFonts w:ascii="Times New Roman" w:hAnsi="Times New Roman"/>
                <w:b w:val="0"/>
                <w:noProof/>
                <w:webHidden/>
                <w:sz w:val="24"/>
                <w:szCs w:val="24"/>
              </w:rPr>
              <w:tab/>
            </w:r>
            <w:r w:rsidR="00352B3E" w:rsidRPr="00086E34">
              <w:rPr>
                <w:rFonts w:ascii="Times New Roman" w:hAnsi="Times New Roman"/>
                <w:b w:val="0"/>
                <w:noProof/>
                <w:webHidden/>
                <w:sz w:val="24"/>
                <w:szCs w:val="24"/>
              </w:rPr>
              <w:fldChar w:fldCharType="begin"/>
            </w:r>
            <w:r w:rsidR="002A0C14" w:rsidRPr="00086E34">
              <w:rPr>
                <w:rFonts w:ascii="Times New Roman" w:hAnsi="Times New Roman"/>
                <w:b w:val="0"/>
                <w:noProof/>
                <w:webHidden/>
                <w:sz w:val="24"/>
                <w:szCs w:val="24"/>
              </w:rPr>
              <w:instrText xml:space="preserve"> PAGEREF _Toc497167019 \h </w:instrText>
            </w:r>
            <w:r w:rsidR="00352B3E" w:rsidRPr="00086E34">
              <w:rPr>
                <w:rFonts w:ascii="Times New Roman" w:hAnsi="Times New Roman"/>
                <w:b w:val="0"/>
                <w:noProof/>
                <w:webHidden/>
                <w:sz w:val="24"/>
                <w:szCs w:val="24"/>
              </w:rPr>
            </w:r>
            <w:r w:rsidR="00352B3E" w:rsidRPr="00086E34">
              <w:rPr>
                <w:rFonts w:ascii="Times New Roman" w:hAnsi="Times New Roman"/>
                <w:b w:val="0"/>
                <w:noProof/>
                <w:webHidden/>
                <w:sz w:val="24"/>
                <w:szCs w:val="24"/>
              </w:rPr>
              <w:fldChar w:fldCharType="separate"/>
            </w:r>
            <w:r w:rsidR="002A0C14" w:rsidRPr="00086E34">
              <w:rPr>
                <w:rFonts w:ascii="Times New Roman" w:hAnsi="Times New Roman"/>
                <w:b w:val="0"/>
                <w:noProof/>
                <w:webHidden/>
                <w:sz w:val="24"/>
                <w:szCs w:val="24"/>
              </w:rPr>
              <w:t>15</w:t>
            </w:r>
            <w:r w:rsidR="00352B3E" w:rsidRPr="00086E34">
              <w:rPr>
                <w:rFonts w:ascii="Times New Roman" w:hAnsi="Times New Roman"/>
                <w:b w:val="0"/>
                <w:noProof/>
                <w:webHidden/>
                <w:sz w:val="24"/>
                <w:szCs w:val="24"/>
              </w:rPr>
              <w:fldChar w:fldCharType="end"/>
            </w:r>
          </w:hyperlink>
        </w:p>
        <w:p w:rsidR="002A0C14" w:rsidRPr="00086E34" w:rsidRDefault="00A96CA1">
          <w:pPr>
            <w:pStyle w:val="Sumrio2"/>
            <w:tabs>
              <w:tab w:val="right" w:leader="dot" w:pos="8494"/>
            </w:tabs>
            <w:rPr>
              <w:rFonts w:ascii="Times New Roman" w:eastAsiaTheme="minorEastAsia" w:hAnsi="Times New Roman"/>
              <w:b w:val="0"/>
              <w:noProof/>
              <w:sz w:val="24"/>
              <w:szCs w:val="24"/>
            </w:rPr>
          </w:pPr>
          <w:hyperlink w:anchor="_Toc497167020" w:history="1">
            <w:r w:rsidR="002A0C14" w:rsidRPr="00086E34">
              <w:rPr>
                <w:rStyle w:val="Hyperlink"/>
                <w:rFonts w:ascii="Times New Roman" w:hAnsi="Times New Roman"/>
                <w:b w:val="0"/>
                <w:noProof/>
                <w:sz w:val="24"/>
                <w:szCs w:val="24"/>
              </w:rPr>
              <w:t>Desenho do estudo</w:t>
            </w:r>
            <w:r w:rsidR="002A0C14" w:rsidRPr="00086E34">
              <w:rPr>
                <w:rFonts w:ascii="Times New Roman" w:hAnsi="Times New Roman"/>
                <w:b w:val="0"/>
                <w:noProof/>
                <w:webHidden/>
                <w:sz w:val="24"/>
                <w:szCs w:val="24"/>
              </w:rPr>
              <w:tab/>
            </w:r>
            <w:r w:rsidR="00352B3E" w:rsidRPr="00086E34">
              <w:rPr>
                <w:rFonts w:ascii="Times New Roman" w:hAnsi="Times New Roman"/>
                <w:b w:val="0"/>
                <w:noProof/>
                <w:webHidden/>
                <w:sz w:val="24"/>
                <w:szCs w:val="24"/>
              </w:rPr>
              <w:fldChar w:fldCharType="begin"/>
            </w:r>
            <w:r w:rsidR="002A0C14" w:rsidRPr="00086E34">
              <w:rPr>
                <w:rFonts w:ascii="Times New Roman" w:hAnsi="Times New Roman"/>
                <w:b w:val="0"/>
                <w:noProof/>
                <w:webHidden/>
                <w:sz w:val="24"/>
                <w:szCs w:val="24"/>
              </w:rPr>
              <w:instrText xml:space="preserve"> PAGEREF _Toc497167020 \h </w:instrText>
            </w:r>
            <w:r w:rsidR="00352B3E" w:rsidRPr="00086E34">
              <w:rPr>
                <w:rFonts w:ascii="Times New Roman" w:hAnsi="Times New Roman"/>
                <w:b w:val="0"/>
                <w:noProof/>
                <w:webHidden/>
                <w:sz w:val="24"/>
                <w:szCs w:val="24"/>
              </w:rPr>
            </w:r>
            <w:r w:rsidR="00352B3E" w:rsidRPr="00086E34">
              <w:rPr>
                <w:rFonts w:ascii="Times New Roman" w:hAnsi="Times New Roman"/>
                <w:b w:val="0"/>
                <w:noProof/>
                <w:webHidden/>
                <w:sz w:val="24"/>
                <w:szCs w:val="24"/>
              </w:rPr>
              <w:fldChar w:fldCharType="separate"/>
            </w:r>
            <w:r w:rsidR="002A0C14" w:rsidRPr="00086E34">
              <w:rPr>
                <w:rFonts w:ascii="Times New Roman" w:hAnsi="Times New Roman"/>
                <w:b w:val="0"/>
                <w:noProof/>
                <w:webHidden/>
                <w:sz w:val="24"/>
                <w:szCs w:val="24"/>
              </w:rPr>
              <w:t>15</w:t>
            </w:r>
            <w:r w:rsidR="00352B3E" w:rsidRPr="00086E34">
              <w:rPr>
                <w:rFonts w:ascii="Times New Roman" w:hAnsi="Times New Roman"/>
                <w:b w:val="0"/>
                <w:noProof/>
                <w:webHidden/>
                <w:sz w:val="24"/>
                <w:szCs w:val="24"/>
              </w:rPr>
              <w:fldChar w:fldCharType="end"/>
            </w:r>
          </w:hyperlink>
        </w:p>
        <w:p w:rsidR="002A0C14" w:rsidRPr="00086E34" w:rsidRDefault="00A96CA1">
          <w:pPr>
            <w:pStyle w:val="Sumrio2"/>
            <w:tabs>
              <w:tab w:val="right" w:leader="dot" w:pos="8494"/>
            </w:tabs>
            <w:rPr>
              <w:rFonts w:ascii="Times New Roman" w:eastAsiaTheme="minorEastAsia" w:hAnsi="Times New Roman"/>
              <w:b w:val="0"/>
              <w:noProof/>
              <w:sz w:val="24"/>
              <w:szCs w:val="24"/>
            </w:rPr>
          </w:pPr>
          <w:hyperlink w:anchor="_Toc497167021" w:history="1">
            <w:r w:rsidR="002A0C14" w:rsidRPr="00086E34">
              <w:rPr>
                <w:rStyle w:val="Hyperlink"/>
                <w:rFonts w:ascii="Times New Roman" w:hAnsi="Times New Roman"/>
                <w:b w:val="0"/>
                <w:noProof/>
                <w:sz w:val="24"/>
                <w:szCs w:val="24"/>
              </w:rPr>
              <w:t>Pacientes</w:t>
            </w:r>
            <w:r w:rsidR="002A0C14" w:rsidRPr="00086E34">
              <w:rPr>
                <w:rFonts w:ascii="Times New Roman" w:hAnsi="Times New Roman"/>
                <w:b w:val="0"/>
                <w:noProof/>
                <w:webHidden/>
                <w:sz w:val="24"/>
                <w:szCs w:val="24"/>
              </w:rPr>
              <w:tab/>
            </w:r>
            <w:r w:rsidR="00352B3E" w:rsidRPr="00086E34">
              <w:rPr>
                <w:rFonts w:ascii="Times New Roman" w:hAnsi="Times New Roman"/>
                <w:b w:val="0"/>
                <w:noProof/>
                <w:webHidden/>
                <w:sz w:val="24"/>
                <w:szCs w:val="24"/>
              </w:rPr>
              <w:fldChar w:fldCharType="begin"/>
            </w:r>
            <w:r w:rsidR="002A0C14" w:rsidRPr="00086E34">
              <w:rPr>
                <w:rFonts w:ascii="Times New Roman" w:hAnsi="Times New Roman"/>
                <w:b w:val="0"/>
                <w:noProof/>
                <w:webHidden/>
                <w:sz w:val="24"/>
                <w:szCs w:val="24"/>
              </w:rPr>
              <w:instrText xml:space="preserve"> PAGEREF _Toc497167021 \h </w:instrText>
            </w:r>
            <w:r w:rsidR="00352B3E" w:rsidRPr="00086E34">
              <w:rPr>
                <w:rFonts w:ascii="Times New Roman" w:hAnsi="Times New Roman"/>
                <w:b w:val="0"/>
                <w:noProof/>
                <w:webHidden/>
                <w:sz w:val="24"/>
                <w:szCs w:val="24"/>
              </w:rPr>
            </w:r>
            <w:r w:rsidR="00352B3E" w:rsidRPr="00086E34">
              <w:rPr>
                <w:rFonts w:ascii="Times New Roman" w:hAnsi="Times New Roman"/>
                <w:b w:val="0"/>
                <w:noProof/>
                <w:webHidden/>
                <w:sz w:val="24"/>
                <w:szCs w:val="24"/>
              </w:rPr>
              <w:fldChar w:fldCharType="separate"/>
            </w:r>
            <w:r w:rsidR="002A0C14" w:rsidRPr="00086E34">
              <w:rPr>
                <w:rFonts w:ascii="Times New Roman" w:hAnsi="Times New Roman"/>
                <w:b w:val="0"/>
                <w:noProof/>
                <w:webHidden/>
                <w:sz w:val="24"/>
                <w:szCs w:val="24"/>
              </w:rPr>
              <w:t>15</w:t>
            </w:r>
            <w:r w:rsidR="00352B3E" w:rsidRPr="00086E34">
              <w:rPr>
                <w:rFonts w:ascii="Times New Roman" w:hAnsi="Times New Roman"/>
                <w:b w:val="0"/>
                <w:noProof/>
                <w:webHidden/>
                <w:sz w:val="24"/>
                <w:szCs w:val="24"/>
              </w:rPr>
              <w:fldChar w:fldCharType="end"/>
            </w:r>
          </w:hyperlink>
        </w:p>
        <w:p w:rsidR="002A0C14" w:rsidRPr="00086E34" w:rsidRDefault="00A96CA1">
          <w:pPr>
            <w:pStyle w:val="Sumrio2"/>
            <w:tabs>
              <w:tab w:val="right" w:leader="dot" w:pos="8494"/>
            </w:tabs>
            <w:rPr>
              <w:rFonts w:ascii="Times New Roman" w:eastAsiaTheme="minorEastAsia" w:hAnsi="Times New Roman"/>
              <w:b w:val="0"/>
              <w:noProof/>
              <w:sz w:val="24"/>
              <w:szCs w:val="24"/>
            </w:rPr>
          </w:pPr>
          <w:hyperlink w:anchor="_Toc497167022" w:history="1">
            <w:r w:rsidR="002A0C14" w:rsidRPr="00086E34">
              <w:rPr>
                <w:rStyle w:val="Hyperlink"/>
                <w:rFonts w:ascii="Times New Roman" w:hAnsi="Times New Roman"/>
                <w:b w:val="0"/>
                <w:noProof/>
                <w:sz w:val="24"/>
                <w:szCs w:val="24"/>
              </w:rPr>
              <w:t>Teste de eletrodiagnóstico de estímulo</w:t>
            </w:r>
            <w:r w:rsidR="002A0C14" w:rsidRPr="00086E34">
              <w:rPr>
                <w:rFonts w:ascii="Times New Roman" w:hAnsi="Times New Roman"/>
                <w:b w:val="0"/>
                <w:noProof/>
                <w:webHidden/>
                <w:sz w:val="24"/>
                <w:szCs w:val="24"/>
              </w:rPr>
              <w:tab/>
            </w:r>
            <w:r w:rsidR="00352B3E" w:rsidRPr="00086E34">
              <w:rPr>
                <w:rFonts w:ascii="Times New Roman" w:hAnsi="Times New Roman"/>
                <w:b w:val="0"/>
                <w:noProof/>
                <w:webHidden/>
                <w:sz w:val="24"/>
                <w:szCs w:val="24"/>
              </w:rPr>
              <w:fldChar w:fldCharType="begin"/>
            </w:r>
            <w:r w:rsidR="002A0C14" w:rsidRPr="00086E34">
              <w:rPr>
                <w:rFonts w:ascii="Times New Roman" w:hAnsi="Times New Roman"/>
                <w:b w:val="0"/>
                <w:noProof/>
                <w:webHidden/>
                <w:sz w:val="24"/>
                <w:szCs w:val="24"/>
              </w:rPr>
              <w:instrText xml:space="preserve"> PAGEREF _Toc497167022 \h </w:instrText>
            </w:r>
            <w:r w:rsidR="00352B3E" w:rsidRPr="00086E34">
              <w:rPr>
                <w:rFonts w:ascii="Times New Roman" w:hAnsi="Times New Roman"/>
                <w:b w:val="0"/>
                <w:noProof/>
                <w:webHidden/>
                <w:sz w:val="24"/>
                <w:szCs w:val="24"/>
              </w:rPr>
            </w:r>
            <w:r w:rsidR="00352B3E" w:rsidRPr="00086E34">
              <w:rPr>
                <w:rFonts w:ascii="Times New Roman" w:hAnsi="Times New Roman"/>
                <w:b w:val="0"/>
                <w:noProof/>
                <w:webHidden/>
                <w:sz w:val="24"/>
                <w:szCs w:val="24"/>
              </w:rPr>
              <w:fldChar w:fldCharType="separate"/>
            </w:r>
            <w:r w:rsidR="002A0C14" w:rsidRPr="00086E34">
              <w:rPr>
                <w:rFonts w:ascii="Times New Roman" w:hAnsi="Times New Roman"/>
                <w:b w:val="0"/>
                <w:noProof/>
                <w:webHidden/>
                <w:sz w:val="24"/>
                <w:szCs w:val="24"/>
              </w:rPr>
              <w:t>15</w:t>
            </w:r>
            <w:r w:rsidR="00352B3E" w:rsidRPr="00086E34">
              <w:rPr>
                <w:rFonts w:ascii="Times New Roman" w:hAnsi="Times New Roman"/>
                <w:b w:val="0"/>
                <w:noProof/>
                <w:webHidden/>
                <w:sz w:val="24"/>
                <w:szCs w:val="24"/>
              </w:rPr>
              <w:fldChar w:fldCharType="end"/>
            </w:r>
          </w:hyperlink>
        </w:p>
        <w:p w:rsidR="002A0C14" w:rsidRPr="00086E34" w:rsidRDefault="00A96CA1">
          <w:pPr>
            <w:pStyle w:val="Sumrio2"/>
            <w:tabs>
              <w:tab w:val="right" w:leader="dot" w:pos="8494"/>
            </w:tabs>
            <w:rPr>
              <w:rFonts w:ascii="Times New Roman" w:eastAsiaTheme="minorEastAsia" w:hAnsi="Times New Roman"/>
              <w:b w:val="0"/>
              <w:noProof/>
              <w:sz w:val="24"/>
              <w:szCs w:val="24"/>
            </w:rPr>
          </w:pPr>
          <w:hyperlink w:anchor="_Toc497167023" w:history="1">
            <w:r w:rsidR="002A0C14" w:rsidRPr="00086E34">
              <w:rPr>
                <w:rStyle w:val="Hyperlink"/>
                <w:rFonts w:ascii="Times New Roman" w:hAnsi="Times New Roman"/>
                <w:b w:val="0"/>
                <w:noProof/>
                <w:sz w:val="24"/>
                <w:szCs w:val="24"/>
              </w:rPr>
              <w:t>Desfechos avaliados</w:t>
            </w:r>
            <w:r w:rsidR="002A0C14" w:rsidRPr="00086E34">
              <w:rPr>
                <w:rFonts w:ascii="Times New Roman" w:hAnsi="Times New Roman"/>
                <w:b w:val="0"/>
                <w:noProof/>
                <w:webHidden/>
                <w:sz w:val="24"/>
                <w:szCs w:val="24"/>
              </w:rPr>
              <w:tab/>
            </w:r>
            <w:r w:rsidR="00352B3E" w:rsidRPr="00086E34">
              <w:rPr>
                <w:rFonts w:ascii="Times New Roman" w:hAnsi="Times New Roman"/>
                <w:b w:val="0"/>
                <w:noProof/>
                <w:webHidden/>
                <w:sz w:val="24"/>
                <w:szCs w:val="24"/>
              </w:rPr>
              <w:fldChar w:fldCharType="begin"/>
            </w:r>
            <w:r w:rsidR="002A0C14" w:rsidRPr="00086E34">
              <w:rPr>
                <w:rFonts w:ascii="Times New Roman" w:hAnsi="Times New Roman"/>
                <w:b w:val="0"/>
                <w:noProof/>
                <w:webHidden/>
                <w:sz w:val="24"/>
                <w:szCs w:val="24"/>
              </w:rPr>
              <w:instrText xml:space="preserve"> PAGEREF _Toc497167023 \h </w:instrText>
            </w:r>
            <w:r w:rsidR="00352B3E" w:rsidRPr="00086E34">
              <w:rPr>
                <w:rFonts w:ascii="Times New Roman" w:hAnsi="Times New Roman"/>
                <w:b w:val="0"/>
                <w:noProof/>
                <w:webHidden/>
                <w:sz w:val="24"/>
                <w:szCs w:val="24"/>
              </w:rPr>
            </w:r>
            <w:r w:rsidR="00352B3E" w:rsidRPr="00086E34">
              <w:rPr>
                <w:rFonts w:ascii="Times New Roman" w:hAnsi="Times New Roman"/>
                <w:b w:val="0"/>
                <w:noProof/>
                <w:webHidden/>
                <w:sz w:val="24"/>
                <w:szCs w:val="24"/>
              </w:rPr>
              <w:fldChar w:fldCharType="separate"/>
            </w:r>
            <w:r w:rsidR="002A0C14" w:rsidRPr="00086E34">
              <w:rPr>
                <w:rFonts w:ascii="Times New Roman" w:hAnsi="Times New Roman"/>
                <w:b w:val="0"/>
                <w:noProof/>
                <w:webHidden/>
                <w:sz w:val="24"/>
                <w:szCs w:val="24"/>
              </w:rPr>
              <w:t>17</w:t>
            </w:r>
            <w:r w:rsidR="00352B3E" w:rsidRPr="00086E34">
              <w:rPr>
                <w:rFonts w:ascii="Times New Roman" w:hAnsi="Times New Roman"/>
                <w:b w:val="0"/>
                <w:noProof/>
                <w:webHidden/>
                <w:sz w:val="24"/>
                <w:szCs w:val="24"/>
              </w:rPr>
              <w:fldChar w:fldCharType="end"/>
            </w:r>
          </w:hyperlink>
        </w:p>
        <w:p w:rsidR="002A0C14" w:rsidRPr="00086E34" w:rsidRDefault="00A96CA1">
          <w:pPr>
            <w:pStyle w:val="Sumrio2"/>
            <w:tabs>
              <w:tab w:val="right" w:leader="dot" w:pos="8494"/>
            </w:tabs>
            <w:rPr>
              <w:rFonts w:ascii="Times New Roman" w:eastAsiaTheme="minorEastAsia" w:hAnsi="Times New Roman"/>
              <w:b w:val="0"/>
              <w:noProof/>
              <w:sz w:val="24"/>
              <w:szCs w:val="24"/>
            </w:rPr>
          </w:pPr>
          <w:hyperlink w:anchor="_Toc497167024" w:history="1">
            <w:r w:rsidR="002A0C14" w:rsidRPr="00086E34">
              <w:rPr>
                <w:rStyle w:val="Hyperlink"/>
                <w:rFonts w:ascii="Times New Roman" w:hAnsi="Times New Roman"/>
                <w:b w:val="0"/>
                <w:noProof/>
                <w:sz w:val="24"/>
                <w:szCs w:val="24"/>
              </w:rPr>
              <w:t>Análise Estatística</w:t>
            </w:r>
            <w:r w:rsidR="002A0C14" w:rsidRPr="00086E34">
              <w:rPr>
                <w:rFonts w:ascii="Times New Roman" w:hAnsi="Times New Roman"/>
                <w:b w:val="0"/>
                <w:noProof/>
                <w:webHidden/>
                <w:sz w:val="24"/>
                <w:szCs w:val="24"/>
              </w:rPr>
              <w:tab/>
            </w:r>
            <w:r w:rsidR="00352B3E" w:rsidRPr="00086E34">
              <w:rPr>
                <w:rFonts w:ascii="Times New Roman" w:hAnsi="Times New Roman"/>
                <w:b w:val="0"/>
                <w:noProof/>
                <w:webHidden/>
                <w:sz w:val="24"/>
                <w:szCs w:val="24"/>
              </w:rPr>
              <w:fldChar w:fldCharType="begin"/>
            </w:r>
            <w:r w:rsidR="002A0C14" w:rsidRPr="00086E34">
              <w:rPr>
                <w:rFonts w:ascii="Times New Roman" w:hAnsi="Times New Roman"/>
                <w:b w:val="0"/>
                <w:noProof/>
                <w:webHidden/>
                <w:sz w:val="24"/>
                <w:szCs w:val="24"/>
              </w:rPr>
              <w:instrText xml:space="preserve"> PAGEREF _Toc497167024 \h </w:instrText>
            </w:r>
            <w:r w:rsidR="00352B3E" w:rsidRPr="00086E34">
              <w:rPr>
                <w:rFonts w:ascii="Times New Roman" w:hAnsi="Times New Roman"/>
                <w:b w:val="0"/>
                <w:noProof/>
                <w:webHidden/>
                <w:sz w:val="24"/>
                <w:szCs w:val="24"/>
              </w:rPr>
            </w:r>
            <w:r w:rsidR="00352B3E" w:rsidRPr="00086E34">
              <w:rPr>
                <w:rFonts w:ascii="Times New Roman" w:hAnsi="Times New Roman"/>
                <w:b w:val="0"/>
                <w:noProof/>
                <w:webHidden/>
                <w:sz w:val="24"/>
                <w:szCs w:val="24"/>
              </w:rPr>
              <w:fldChar w:fldCharType="separate"/>
            </w:r>
            <w:r w:rsidR="002A0C14" w:rsidRPr="00086E34">
              <w:rPr>
                <w:rFonts w:ascii="Times New Roman" w:hAnsi="Times New Roman"/>
                <w:b w:val="0"/>
                <w:noProof/>
                <w:webHidden/>
                <w:sz w:val="24"/>
                <w:szCs w:val="24"/>
              </w:rPr>
              <w:t>17</w:t>
            </w:r>
            <w:r w:rsidR="00352B3E" w:rsidRPr="00086E34">
              <w:rPr>
                <w:rFonts w:ascii="Times New Roman" w:hAnsi="Times New Roman"/>
                <w:b w:val="0"/>
                <w:noProof/>
                <w:webHidden/>
                <w:sz w:val="24"/>
                <w:szCs w:val="24"/>
              </w:rPr>
              <w:fldChar w:fldCharType="end"/>
            </w:r>
          </w:hyperlink>
        </w:p>
        <w:p w:rsidR="002A0C14" w:rsidRPr="00086E34" w:rsidRDefault="00A96CA1">
          <w:pPr>
            <w:pStyle w:val="Sumrio1"/>
            <w:tabs>
              <w:tab w:val="right" w:leader="dot" w:pos="8494"/>
            </w:tabs>
            <w:rPr>
              <w:rFonts w:ascii="Times New Roman" w:eastAsiaTheme="minorEastAsia" w:hAnsi="Times New Roman"/>
              <w:b w:val="0"/>
              <w:noProof/>
              <w:sz w:val="24"/>
              <w:szCs w:val="24"/>
            </w:rPr>
          </w:pPr>
          <w:hyperlink w:anchor="_Toc497167025" w:history="1">
            <w:r w:rsidR="002A0C14" w:rsidRPr="00086E34">
              <w:rPr>
                <w:rStyle w:val="Hyperlink"/>
                <w:rFonts w:ascii="Times New Roman" w:hAnsi="Times New Roman"/>
                <w:b w:val="0"/>
                <w:noProof/>
                <w:sz w:val="24"/>
                <w:szCs w:val="24"/>
              </w:rPr>
              <w:t>RESULTADOS</w:t>
            </w:r>
            <w:r w:rsidR="002A0C14" w:rsidRPr="00086E34">
              <w:rPr>
                <w:rFonts w:ascii="Times New Roman" w:hAnsi="Times New Roman"/>
                <w:b w:val="0"/>
                <w:noProof/>
                <w:webHidden/>
                <w:sz w:val="24"/>
                <w:szCs w:val="24"/>
              </w:rPr>
              <w:tab/>
            </w:r>
            <w:r w:rsidR="00352B3E" w:rsidRPr="00086E34">
              <w:rPr>
                <w:rFonts w:ascii="Times New Roman" w:hAnsi="Times New Roman"/>
                <w:b w:val="0"/>
                <w:noProof/>
                <w:webHidden/>
                <w:sz w:val="24"/>
                <w:szCs w:val="24"/>
              </w:rPr>
              <w:fldChar w:fldCharType="begin"/>
            </w:r>
            <w:r w:rsidR="002A0C14" w:rsidRPr="00086E34">
              <w:rPr>
                <w:rFonts w:ascii="Times New Roman" w:hAnsi="Times New Roman"/>
                <w:b w:val="0"/>
                <w:noProof/>
                <w:webHidden/>
                <w:sz w:val="24"/>
                <w:szCs w:val="24"/>
              </w:rPr>
              <w:instrText xml:space="preserve"> PAGEREF _Toc497167025 \h </w:instrText>
            </w:r>
            <w:r w:rsidR="00352B3E" w:rsidRPr="00086E34">
              <w:rPr>
                <w:rFonts w:ascii="Times New Roman" w:hAnsi="Times New Roman"/>
                <w:b w:val="0"/>
                <w:noProof/>
                <w:webHidden/>
                <w:sz w:val="24"/>
                <w:szCs w:val="24"/>
              </w:rPr>
            </w:r>
            <w:r w:rsidR="00352B3E" w:rsidRPr="00086E34">
              <w:rPr>
                <w:rFonts w:ascii="Times New Roman" w:hAnsi="Times New Roman"/>
                <w:b w:val="0"/>
                <w:noProof/>
                <w:webHidden/>
                <w:sz w:val="24"/>
                <w:szCs w:val="24"/>
              </w:rPr>
              <w:fldChar w:fldCharType="separate"/>
            </w:r>
            <w:r w:rsidR="002A0C14" w:rsidRPr="00086E34">
              <w:rPr>
                <w:rFonts w:ascii="Times New Roman" w:hAnsi="Times New Roman"/>
                <w:b w:val="0"/>
                <w:noProof/>
                <w:webHidden/>
                <w:sz w:val="24"/>
                <w:szCs w:val="24"/>
              </w:rPr>
              <w:t>19</w:t>
            </w:r>
            <w:r w:rsidR="00352B3E" w:rsidRPr="00086E34">
              <w:rPr>
                <w:rFonts w:ascii="Times New Roman" w:hAnsi="Times New Roman"/>
                <w:b w:val="0"/>
                <w:noProof/>
                <w:webHidden/>
                <w:sz w:val="24"/>
                <w:szCs w:val="24"/>
              </w:rPr>
              <w:fldChar w:fldCharType="end"/>
            </w:r>
          </w:hyperlink>
        </w:p>
        <w:p w:rsidR="002A0C14" w:rsidRPr="00086E34" w:rsidRDefault="00A96CA1">
          <w:pPr>
            <w:pStyle w:val="Sumrio2"/>
            <w:tabs>
              <w:tab w:val="right" w:leader="dot" w:pos="8494"/>
            </w:tabs>
            <w:rPr>
              <w:rFonts w:ascii="Times New Roman" w:eastAsiaTheme="minorEastAsia" w:hAnsi="Times New Roman"/>
              <w:b w:val="0"/>
              <w:noProof/>
              <w:sz w:val="24"/>
              <w:szCs w:val="24"/>
            </w:rPr>
          </w:pPr>
          <w:hyperlink w:anchor="_Toc497167026" w:history="1">
            <w:r w:rsidR="002A0C14" w:rsidRPr="00086E34">
              <w:rPr>
                <w:rStyle w:val="Hyperlink"/>
                <w:rFonts w:ascii="Times New Roman" w:eastAsiaTheme="minorHAnsi" w:hAnsi="Times New Roman"/>
                <w:b w:val="0"/>
                <w:noProof/>
                <w:sz w:val="24"/>
                <w:szCs w:val="24"/>
                <w:lang w:eastAsia="en-US"/>
              </w:rPr>
              <w:t>Confiabilidade e concordância intra examinador</w:t>
            </w:r>
            <w:r w:rsidR="002A0C14" w:rsidRPr="00086E34">
              <w:rPr>
                <w:rFonts w:ascii="Times New Roman" w:hAnsi="Times New Roman"/>
                <w:b w:val="0"/>
                <w:noProof/>
                <w:webHidden/>
                <w:sz w:val="24"/>
                <w:szCs w:val="24"/>
              </w:rPr>
              <w:tab/>
            </w:r>
            <w:r w:rsidR="00352B3E" w:rsidRPr="00086E34">
              <w:rPr>
                <w:rFonts w:ascii="Times New Roman" w:hAnsi="Times New Roman"/>
                <w:b w:val="0"/>
                <w:noProof/>
                <w:webHidden/>
                <w:sz w:val="24"/>
                <w:szCs w:val="24"/>
              </w:rPr>
              <w:fldChar w:fldCharType="begin"/>
            </w:r>
            <w:r w:rsidR="002A0C14" w:rsidRPr="00086E34">
              <w:rPr>
                <w:rFonts w:ascii="Times New Roman" w:hAnsi="Times New Roman"/>
                <w:b w:val="0"/>
                <w:noProof/>
                <w:webHidden/>
                <w:sz w:val="24"/>
                <w:szCs w:val="24"/>
              </w:rPr>
              <w:instrText xml:space="preserve"> PAGEREF _Toc497167026 \h </w:instrText>
            </w:r>
            <w:r w:rsidR="00352B3E" w:rsidRPr="00086E34">
              <w:rPr>
                <w:rFonts w:ascii="Times New Roman" w:hAnsi="Times New Roman"/>
                <w:b w:val="0"/>
                <w:noProof/>
                <w:webHidden/>
                <w:sz w:val="24"/>
                <w:szCs w:val="24"/>
              </w:rPr>
            </w:r>
            <w:r w:rsidR="00352B3E" w:rsidRPr="00086E34">
              <w:rPr>
                <w:rFonts w:ascii="Times New Roman" w:hAnsi="Times New Roman"/>
                <w:b w:val="0"/>
                <w:noProof/>
                <w:webHidden/>
                <w:sz w:val="24"/>
                <w:szCs w:val="24"/>
              </w:rPr>
              <w:fldChar w:fldCharType="separate"/>
            </w:r>
            <w:r w:rsidR="002A0C14" w:rsidRPr="00086E34">
              <w:rPr>
                <w:rFonts w:ascii="Times New Roman" w:hAnsi="Times New Roman"/>
                <w:b w:val="0"/>
                <w:noProof/>
                <w:webHidden/>
                <w:sz w:val="24"/>
                <w:szCs w:val="24"/>
              </w:rPr>
              <w:t>22</w:t>
            </w:r>
            <w:r w:rsidR="00352B3E" w:rsidRPr="00086E34">
              <w:rPr>
                <w:rFonts w:ascii="Times New Roman" w:hAnsi="Times New Roman"/>
                <w:b w:val="0"/>
                <w:noProof/>
                <w:webHidden/>
                <w:sz w:val="24"/>
                <w:szCs w:val="24"/>
              </w:rPr>
              <w:fldChar w:fldCharType="end"/>
            </w:r>
          </w:hyperlink>
        </w:p>
        <w:p w:rsidR="002A0C14" w:rsidRPr="00086E34" w:rsidRDefault="00A96CA1">
          <w:pPr>
            <w:pStyle w:val="Sumrio2"/>
            <w:tabs>
              <w:tab w:val="right" w:leader="dot" w:pos="8494"/>
            </w:tabs>
            <w:rPr>
              <w:rFonts w:ascii="Times New Roman" w:eastAsiaTheme="minorEastAsia" w:hAnsi="Times New Roman"/>
              <w:b w:val="0"/>
              <w:noProof/>
              <w:sz w:val="24"/>
              <w:szCs w:val="24"/>
            </w:rPr>
          </w:pPr>
          <w:hyperlink w:anchor="_Toc497167027" w:history="1">
            <w:r w:rsidR="002A0C14" w:rsidRPr="00086E34">
              <w:rPr>
                <w:rStyle w:val="Hyperlink"/>
                <w:rFonts w:ascii="Times New Roman" w:eastAsiaTheme="minorHAnsi" w:hAnsi="Times New Roman"/>
                <w:b w:val="0"/>
                <w:noProof/>
                <w:sz w:val="24"/>
                <w:szCs w:val="24"/>
                <w:lang w:eastAsia="en-US"/>
              </w:rPr>
              <w:t>Confiabilidade e concordância interexaminadores</w:t>
            </w:r>
            <w:r w:rsidR="002A0C14" w:rsidRPr="00086E34">
              <w:rPr>
                <w:rFonts w:ascii="Times New Roman" w:hAnsi="Times New Roman"/>
                <w:b w:val="0"/>
                <w:noProof/>
                <w:webHidden/>
                <w:sz w:val="24"/>
                <w:szCs w:val="24"/>
              </w:rPr>
              <w:tab/>
            </w:r>
            <w:r w:rsidR="00352B3E" w:rsidRPr="00086E34">
              <w:rPr>
                <w:rFonts w:ascii="Times New Roman" w:hAnsi="Times New Roman"/>
                <w:b w:val="0"/>
                <w:noProof/>
                <w:webHidden/>
                <w:sz w:val="24"/>
                <w:szCs w:val="24"/>
              </w:rPr>
              <w:fldChar w:fldCharType="begin"/>
            </w:r>
            <w:r w:rsidR="002A0C14" w:rsidRPr="00086E34">
              <w:rPr>
                <w:rFonts w:ascii="Times New Roman" w:hAnsi="Times New Roman"/>
                <w:b w:val="0"/>
                <w:noProof/>
                <w:webHidden/>
                <w:sz w:val="24"/>
                <w:szCs w:val="24"/>
              </w:rPr>
              <w:instrText xml:space="preserve"> PAGEREF _Toc497167027 \h </w:instrText>
            </w:r>
            <w:r w:rsidR="00352B3E" w:rsidRPr="00086E34">
              <w:rPr>
                <w:rFonts w:ascii="Times New Roman" w:hAnsi="Times New Roman"/>
                <w:b w:val="0"/>
                <w:noProof/>
                <w:webHidden/>
                <w:sz w:val="24"/>
                <w:szCs w:val="24"/>
              </w:rPr>
            </w:r>
            <w:r w:rsidR="00352B3E" w:rsidRPr="00086E34">
              <w:rPr>
                <w:rFonts w:ascii="Times New Roman" w:hAnsi="Times New Roman"/>
                <w:b w:val="0"/>
                <w:noProof/>
                <w:webHidden/>
                <w:sz w:val="24"/>
                <w:szCs w:val="24"/>
              </w:rPr>
              <w:fldChar w:fldCharType="separate"/>
            </w:r>
            <w:r w:rsidR="002A0C14" w:rsidRPr="00086E34">
              <w:rPr>
                <w:rFonts w:ascii="Times New Roman" w:hAnsi="Times New Roman"/>
                <w:b w:val="0"/>
                <w:noProof/>
                <w:webHidden/>
                <w:sz w:val="24"/>
                <w:szCs w:val="24"/>
              </w:rPr>
              <w:t>24</w:t>
            </w:r>
            <w:r w:rsidR="00352B3E" w:rsidRPr="00086E34">
              <w:rPr>
                <w:rFonts w:ascii="Times New Roman" w:hAnsi="Times New Roman"/>
                <w:b w:val="0"/>
                <w:noProof/>
                <w:webHidden/>
                <w:sz w:val="24"/>
                <w:szCs w:val="24"/>
              </w:rPr>
              <w:fldChar w:fldCharType="end"/>
            </w:r>
          </w:hyperlink>
        </w:p>
        <w:p w:rsidR="002A0C14" w:rsidRPr="00086E34" w:rsidRDefault="00A96CA1">
          <w:pPr>
            <w:pStyle w:val="Sumrio1"/>
            <w:tabs>
              <w:tab w:val="right" w:leader="dot" w:pos="8494"/>
            </w:tabs>
            <w:rPr>
              <w:rFonts w:ascii="Times New Roman" w:eastAsiaTheme="minorEastAsia" w:hAnsi="Times New Roman"/>
              <w:b w:val="0"/>
              <w:noProof/>
              <w:sz w:val="24"/>
              <w:szCs w:val="24"/>
            </w:rPr>
          </w:pPr>
          <w:hyperlink w:anchor="_Toc497167028" w:history="1">
            <w:r w:rsidR="002A0C14" w:rsidRPr="00086E34">
              <w:rPr>
                <w:rStyle w:val="Hyperlink"/>
                <w:rFonts w:ascii="Times New Roman" w:hAnsi="Times New Roman"/>
                <w:b w:val="0"/>
                <w:noProof/>
                <w:sz w:val="24"/>
                <w:szCs w:val="24"/>
              </w:rPr>
              <w:t>DISCUSSÃO</w:t>
            </w:r>
            <w:r w:rsidR="002A0C14" w:rsidRPr="00086E34">
              <w:rPr>
                <w:rFonts w:ascii="Times New Roman" w:hAnsi="Times New Roman"/>
                <w:b w:val="0"/>
                <w:noProof/>
                <w:webHidden/>
                <w:sz w:val="24"/>
                <w:szCs w:val="24"/>
              </w:rPr>
              <w:tab/>
            </w:r>
            <w:r w:rsidR="00352B3E" w:rsidRPr="00086E34">
              <w:rPr>
                <w:rFonts w:ascii="Times New Roman" w:hAnsi="Times New Roman"/>
                <w:b w:val="0"/>
                <w:noProof/>
                <w:webHidden/>
                <w:sz w:val="24"/>
                <w:szCs w:val="24"/>
              </w:rPr>
              <w:fldChar w:fldCharType="begin"/>
            </w:r>
            <w:r w:rsidR="002A0C14" w:rsidRPr="00086E34">
              <w:rPr>
                <w:rFonts w:ascii="Times New Roman" w:hAnsi="Times New Roman"/>
                <w:b w:val="0"/>
                <w:noProof/>
                <w:webHidden/>
                <w:sz w:val="24"/>
                <w:szCs w:val="24"/>
              </w:rPr>
              <w:instrText xml:space="preserve"> PAGEREF _Toc497167028 \h </w:instrText>
            </w:r>
            <w:r w:rsidR="00352B3E" w:rsidRPr="00086E34">
              <w:rPr>
                <w:rFonts w:ascii="Times New Roman" w:hAnsi="Times New Roman"/>
                <w:b w:val="0"/>
                <w:noProof/>
                <w:webHidden/>
                <w:sz w:val="24"/>
                <w:szCs w:val="24"/>
              </w:rPr>
            </w:r>
            <w:r w:rsidR="00352B3E" w:rsidRPr="00086E34">
              <w:rPr>
                <w:rFonts w:ascii="Times New Roman" w:hAnsi="Times New Roman"/>
                <w:b w:val="0"/>
                <w:noProof/>
                <w:webHidden/>
                <w:sz w:val="24"/>
                <w:szCs w:val="24"/>
              </w:rPr>
              <w:fldChar w:fldCharType="separate"/>
            </w:r>
            <w:r w:rsidR="002A0C14" w:rsidRPr="00086E34">
              <w:rPr>
                <w:rFonts w:ascii="Times New Roman" w:hAnsi="Times New Roman"/>
                <w:b w:val="0"/>
                <w:noProof/>
                <w:webHidden/>
                <w:sz w:val="24"/>
                <w:szCs w:val="24"/>
              </w:rPr>
              <w:t>26</w:t>
            </w:r>
            <w:r w:rsidR="00352B3E" w:rsidRPr="00086E34">
              <w:rPr>
                <w:rFonts w:ascii="Times New Roman" w:hAnsi="Times New Roman"/>
                <w:b w:val="0"/>
                <w:noProof/>
                <w:webHidden/>
                <w:sz w:val="24"/>
                <w:szCs w:val="24"/>
              </w:rPr>
              <w:fldChar w:fldCharType="end"/>
            </w:r>
          </w:hyperlink>
        </w:p>
        <w:p w:rsidR="002A0C14" w:rsidRPr="00086E34" w:rsidRDefault="00A96CA1">
          <w:pPr>
            <w:pStyle w:val="Sumrio1"/>
            <w:tabs>
              <w:tab w:val="right" w:leader="dot" w:pos="8494"/>
            </w:tabs>
            <w:rPr>
              <w:rFonts w:ascii="Times New Roman" w:eastAsiaTheme="minorEastAsia" w:hAnsi="Times New Roman"/>
              <w:b w:val="0"/>
              <w:noProof/>
              <w:sz w:val="24"/>
              <w:szCs w:val="24"/>
            </w:rPr>
          </w:pPr>
          <w:hyperlink w:anchor="_Toc497167029" w:history="1">
            <w:r w:rsidR="002A0C14" w:rsidRPr="00086E34">
              <w:rPr>
                <w:rStyle w:val="Hyperlink"/>
                <w:rFonts w:ascii="Times New Roman" w:hAnsi="Times New Roman"/>
                <w:b w:val="0"/>
                <w:noProof/>
                <w:sz w:val="24"/>
                <w:szCs w:val="24"/>
              </w:rPr>
              <w:t>CONCLUSÃO</w:t>
            </w:r>
            <w:r w:rsidR="002A0C14" w:rsidRPr="00086E34">
              <w:rPr>
                <w:rFonts w:ascii="Times New Roman" w:hAnsi="Times New Roman"/>
                <w:b w:val="0"/>
                <w:noProof/>
                <w:webHidden/>
                <w:sz w:val="24"/>
                <w:szCs w:val="24"/>
              </w:rPr>
              <w:tab/>
            </w:r>
            <w:r w:rsidR="00352B3E" w:rsidRPr="00086E34">
              <w:rPr>
                <w:rFonts w:ascii="Times New Roman" w:hAnsi="Times New Roman"/>
                <w:b w:val="0"/>
                <w:noProof/>
                <w:webHidden/>
                <w:sz w:val="24"/>
                <w:szCs w:val="24"/>
              </w:rPr>
              <w:fldChar w:fldCharType="begin"/>
            </w:r>
            <w:r w:rsidR="002A0C14" w:rsidRPr="00086E34">
              <w:rPr>
                <w:rFonts w:ascii="Times New Roman" w:hAnsi="Times New Roman"/>
                <w:b w:val="0"/>
                <w:noProof/>
                <w:webHidden/>
                <w:sz w:val="24"/>
                <w:szCs w:val="24"/>
              </w:rPr>
              <w:instrText xml:space="preserve"> PAGEREF _Toc497167029 \h </w:instrText>
            </w:r>
            <w:r w:rsidR="00352B3E" w:rsidRPr="00086E34">
              <w:rPr>
                <w:rFonts w:ascii="Times New Roman" w:hAnsi="Times New Roman"/>
                <w:b w:val="0"/>
                <w:noProof/>
                <w:webHidden/>
                <w:sz w:val="24"/>
                <w:szCs w:val="24"/>
              </w:rPr>
            </w:r>
            <w:r w:rsidR="00352B3E" w:rsidRPr="00086E34">
              <w:rPr>
                <w:rFonts w:ascii="Times New Roman" w:hAnsi="Times New Roman"/>
                <w:b w:val="0"/>
                <w:noProof/>
                <w:webHidden/>
                <w:sz w:val="24"/>
                <w:szCs w:val="24"/>
              </w:rPr>
              <w:fldChar w:fldCharType="separate"/>
            </w:r>
            <w:r w:rsidR="002A0C14" w:rsidRPr="00086E34">
              <w:rPr>
                <w:rFonts w:ascii="Times New Roman" w:hAnsi="Times New Roman"/>
                <w:b w:val="0"/>
                <w:noProof/>
                <w:webHidden/>
                <w:sz w:val="24"/>
                <w:szCs w:val="24"/>
              </w:rPr>
              <w:t>31</w:t>
            </w:r>
            <w:r w:rsidR="00352B3E" w:rsidRPr="00086E34">
              <w:rPr>
                <w:rFonts w:ascii="Times New Roman" w:hAnsi="Times New Roman"/>
                <w:b w:val="0"/>
                <w:noProof/>
                <w:webHidden/>
                <w:sz w:val="24"/>
                <w:szCs w:val="24"/>
              </w:rPr>
              <w:fldChar w:fldCharType="end"/>
            </w:r>
          </w:hyperlink>
        </w:p>
        <w:p w:rsidR="002A0C14" w:rsidRPr="00086E34" w:rsidRDefault="00A96CA1">
          <w:pPr>
            <w:pStyle w:val="Sumrio1"/>
            <w:tabs>
              <w:tab w:val="right" w:leader="dot" w:pos="8494"/>
            </w:tabs>
            <w:rPr>
              <w:rFonts w:ascii="Times New Roman" w:eastAsiaTheme="minorEastAsia" w:hAnsi="Times New Roman"/>
              <w:b w:val="0"/>
              <w:noProof/>
              <w:sz w:val="24"/>
              <w:szCs w:val="24"/>
            </w:rPr>
          </w:pPr>
          <w:hyperlink w:anchor="_Toc497167030" w:history="1">
            <w:r w:rsidR="002A0C14" w:rsidRPr="00086E34">
              <w:rPr>
                <w:rStyle w:val="Hyperlink"/>
                <w:rFonts w:ascii="Times New Roman" w:hAnsi="Times New Roman"/>
                <w:b w:val="0"/>
                <w:noProof/>
                <w:sz w:val="24"/>
                <w:szCs w:val="24"/>
                <w:lang w:val="en-US"/>
              </w:rPr>
              <w:t>BIBLIOGRAFIA</w:t>
            </w:r>
            <w:r w:rsidR="002A0C14" w:rsidRPr="00086E34">
              <w:rPr>
                <w:rFonts w:ascii="Times New Roman" w:hAnsi="Times New Roman"/>
                <w:b w:val="0"/>
                <w:noProof/>
                <w:webHidden/>
                <w:sz w:val="24"/>
                <w:szCs w:val="24"/>
              </w:rPr>
              <w:tab/>
            </w:r>
            <w:r w:rsidR="00352B3E" w:rsidRPr="00086E34">
              <w:rPr>
                <w:rFonts w:ascii="Times New Roman" w:hAnsi="Times New Roman"/>
                <w:b w:val="0"/>
                <w:noProof/>
                <w:webHidden/>
                <w:sz w:val="24"/>
                <w:szCs w:val="24"/>
              </w:rPr>
              <w:fldChar w:fldCharType="begin"/>
            </w:r>
            <w:r w:rsidR="002A0C14" w:rsidRPr="00086E34">
              <w:rPr>
                <w:rFonts w:ascii="Times New Roman" w:hAnsi="Times New Roman"/>
                <w:b w:val="0"/>
                <w:noProof/>
                <w:webHidden/>
                <w:sz w:val="24"/>
                <w:szCs w:val="24"/>
              </w:rPr>
              <w:instrText xml:space="preserve"> PAGEREF _Toc497167030 \h </w:instrText>
            </w:r>
            <w:r w:rsidR="00352B3E" w:rsidRPr="00086E34">
              <w:rPr>
                <w:rFonts w:ascii="Times New Roman" w:hAnsi="Times New Roman"/>
                <w:b w:val="0"/>
                <w:noProof/>
                <w:webHidden/>
                <w:sz w:val="24"/>
                <w:szCs w:val="24"/>
              </w:rPr>
            </w:r>
            <w:r w:rsidR="00352B3E" w:rsidRPr="00086E34">
              <w:rPr>
                <w:rFonts w:ascii="Times New Roman" w:hAnsi="Times New Roman"/>
                <w:b w:val="0"/>
                <w:noProof/>
                <w:webHidden/>
                <w:sz w:val="24"/>
                <w:szCs w:val="24"/>
              </w:rPr>
              <w:fldChar w:fldCharType="separate"/>
            </w:r>
            <w:r w:rsidR="002A0C14" w:rsidRPr="00086E34">
              <w:rPr>
                <w:rFonts w:ascii="Times New Roman" w:hAnsi="Times New Roman"/>
                <w:b w:val="0"/>
                <w:noProof/>
                <w:webHidden/>
                <w:sz w:val="24"/>
                <w:szCs w:val="24"/>
              </w:rPr>
              <w:t>32</w:t>
            </w:r>
            <w:r w:rsidR="00352B3E" w:rsidRPr="00086E34">
              <w:rPr>
                <w:rFonts w:ascii="Times New Roman" w:hAnsi="Times New Roman"/>
                <w:b w:val="0"/>
                <w:noProof/>
                <w:webHidden/>
                <w:sz w:val="24"/>
                <w:szCs w:val="24"/>
              </w:rPr>
              <w:fldChar w:fldCharType="end"/>
            </w:r>
          </w:hyperlink>
        </w:p>
        <w:p w:rsidR="002A0C14" w:rsidRPr="002A0C14" w:rsidRDefault="00A96CA1">
          <w:pPr>
            <w:pStyle w:val="Sumrio1"/>
            <w:tabs>
              <w:tab w:val="right" w:leader="dot" w:pos="8494"/>
            </w:tabs>
            <w:rPr>
              <w:rFonts w:ascii="Times New Roman" w:eastAsiaTheme="minorEastAsia" w:hAnsi="Times New Roman"/>
              <w:b w:val="0"/>
              <w:noProof/>
              <w:sz w:val="28"/>
              <w:szCs w:val="28"/>
            </w:rPr>
          </w:pPr>
          <w:hyperlink w:anchor="_Toc497167031" w:history="1">
            <w:r w:rsidR="002A0C14" w:rsidRPr="00086E34">
              <w:rPr>
                <w:rStyle w:val="Hyperlink"/>
                <w:rFonts w:ascii="Times New Roman" w:hAnsi="Times New Roman"/>
                <w:b w:val="0"/>
                <w:bCs/>
                <w:noProof/>
                <w:sz w:val="24"/>
                <w:szCs w:val="24"/>
              </w:rPr>
              <w:t>ANEXO I – Aprovação do Comitê de Ética em Pesquisa com Seres Humanos</w:t>
            </w:r>
            <w:r w:rsidR="002A0C14" w:rsidRPr="00086E34">
              <w:rPr>
                <w:rFonts w:ascii="Times New Roman" w:hAnsi="Times New Roman"/>
                <w:b w:val="0"/>
                <w:noProof/>
                <w:webHidden/>
                <w:sz w:val="24"/>
                <w:szCs w:val="24"/>
              </w:rPr>
              <w:tab/>
            </w:r>
            <w:r w:rsidR="00352B3E" w:rsidRPr="00086E34">
              <w:rPr>
                <w:rFonts w:ascii="Times New Roman" w:hAnsi="Times New Roman"/>
                <w:b w:val="0"/>
                <w:noProof/>
                <w:webHidden/>
                <w:sz w:val="24"/>
                <w:szCs w:val="24"/>
              </w:rPr>
              <w:fldChar w:fldCharType="begin"/>
            </w:r>
            <w:r w:rsidR="002A0C14" w:rsidRPr="00086E34">
              <w:rPr>
                <w:rFonts w:ascii="Times New Roman" w:hAnsi="Times New Roman"/>
                <w:b w:val="0"/>
                <w:noProof/>
                <w:webHidden/>
                <w:sz w:val="24"/>
                <w:szCs w:val="24"/>
              </w:rPr>
              <w:instrText xml:space="preserve"> PAGEREF _Toc497167031 \h </w:instrText>
            </w:r>
            <w:r w:rsidR="00352B3E" w:rsidRPr="00086E34">
              <w:rPr>
                <w:rFonts w:ascii="Times New Roman" w:hAnsi="Times New Roman"/>
                <w:b w:val="0"/>
                <w:noProof/>
                <w:webHidden/>
                <w:sz w:val="24"/>
                <w:szCs w:val="24"/>
              </w:rPr>
            </w:r>
            <w:r w:rsidR="00352B3E" w:rsidRPr="00086E34">
              <w:rPr>
                <w:rFonts w:ascii="Times New Roman" w:hAnsi="Times New Roman"/>
                <w:b w:val="0"/>
                <w:noProof/>
                <w:webHidden/>
                <w:sz w:val="24"/>
                <w:szCs w:val="24"/>
              </w:rPr>
              <w:fldChar w:fldCharType="separate"/>
            </w:r>
            <w:r w:rsidR="002A0C14" w:rsidRPr="00086E34">
              <w:rPr>
                <w:rFonts w:ascii="Times New Roman" w:hAnsi="Times New Roman"/>
                <w:b w:val="0"/>
                <w:noProof/>
                <w:webHidden/>
                <w:sz w:val="24"/>
                <w:szCs w:val="24"/>
              </w:rPr>
              <w:t>41</w:t>
            </w:r>
            <w:r w:rsidR="00352B3E" w:rsidRPr="00086E34">
              <w:rPr>
                <w:rFonts w:ascii="Times New Roman" w:hAnsi="Times New Roman"/>
                <w:b w:val="0"/>
                <w:noProof/>
                <w:webHidden/>
                <w:sz w:val="24"/>
                <w:szCs w:val="24"/>
              </w:rPr>
              <w:fldChar w:fldCharType="end"/>
            </w:r>
          </w:hyperlink>
        </w:p>
        <w:p w:rsidR="00B73185" w:rsidRDefault="00352B3E">
          <w:r w:rsidRPr="002A0C14">
            <w:rPr>
              <w:rFonts w:ascii="Times New Roman" w:hAnsi="Times New Roman"/>
              <w:b w:val="0"/>
              <w:sz w:val="28"/>
              <w:szCs w:val="28"/>
            </w:rPr>
            <w:fldChar w:fldCharType="end"/>
          </w:r>
        </w:p>
      </w:sdtContent>
    </w:sdt>
    <w:p w:rsidR="00B73185" w:rsidRDefault="00B73185" w:rsidP="00280DA7">
      <w:pPr>
        <w:pStyle w:val="Ttulo1"/>
        <w:rPr>
          <w:rStyle w:val="highlight"/>
          <w:rFonts w:ascii="Times New Roman" w:hAnsi="Times New Roman"/>
          <w:color w:val="auto"/>
          <w:szCs w:val="24"/>
          <w:shd w:val="clear" w:color="auto" w:fill="FFFFFF"/>
        </w:rPr>
      </w:pPr>
    </w:p>
    <w:p w:rsidR="00B73185" w:rsidRDefault="00B73185" w:rsidP="00B73185"/>
    <w:p w:rsidR="00B73185" w:rsidRPr="00B73185" w:rsidRDefault="00B73185" w:rsidP="00B73185"/>
    <w:p w:rsidR="00B73185" w:rsidRDefault="00B73185" w:rsidP="00280DA7">
      <w:pPr>
        <w:pStyle w:val="Ttulo1"/>
        <w:rPr>
          <w:rStyle w:val="highlight"/>
          <w:rFonts w:ascii="Times New Roman" w:hAnsi="Times New Roman"/>
          <w:color w:val="auto"/>
          <w:szCs w:val="24"/>
          <w:shd w:val="clear" w:color="auto" w:fill="FFFFFF"/>
        </w:rPr>
      </w:pPr>
    </w:p>
    <w:p w:rsidR="00B73185" w:rsidRPr="00B73185" w:rsidRDefault="00B73185" w:rsidP="00B73185"/>
    <w:p w:rsidR="00DC02C4" w:rsidRDefault="00DC02C4">
      <w:pPr>
        <w:spacing w:after="200" w:line="276" w:lineRule="auto"/>
        <w:sectPr w:rsidR="00DC02C4" w:rsidSect="00DC02C4">
          <w:pgSz w:w="11906" w:h="16838"/>
          <w:pgMar w:top="1418" w:right="1701" w:bottom="1418" w:left="1701" w:header="709" w:footer="709" w:gutter="0"/>
          <w:pgNumType w:start="1"/>
          <w:cols w:space="708"/>
          <w:docGrid w:linePitch="360"/>
        </w:sectPr>
      </w:pPr>
    </w:p>
    <w:p w:rsidR="00866C88" w:rsidRPr="00EA7FC2" w:rsidRDefault="008A4F72" w:rsidP="00A66F68">
      <w:pPr>
        <w:pStyle w:val="Ttulo1"/>
        <w:rPr>
          <w:rStyle w:val="highlight"/>
          <w:rFonts w:ascii="Times New Roman" w:hAnsi="Times New Roman"/>
          <w:color w:val="auto"/>
          <w:szCs w:val="24"/>
          <w:shd w:val="clear" w:color="auto" w:fill="FFFFFF"/>
          <w:lang w:val="en-US"/>
        </w:rPr>
      </w:pPr>
      <w:bookmarkStart w:id="3" w:name="_Toc497167009"/>
      <w:r w:rsidRPr="00EA7FC2">
        <w:rPr>
          <w:rStyle w:val="highlight"/>
          <w:rFonts w:ascii="Times New Roman" w:hAnsi="Times New Roman"/>
          <w:color w:val="auto"/>
          <w:szCs w:val="24"/>
          <w:shd w:val="clear" w:color="auto" w:fill="FFFFFF"/>
          <w:lang w:val="en-US"/>
        </w:rPr>
        <w:lastRenderedPageBreak/>
        <w:t>LISTA DE SIGLAS</w:t>
      </w:r>
      <w:bookmarkEnd w:id="3"/>
    </w:p>
    <w:p w:rsidR="00866C88" w:rsidRPr="00EA7FC2" w:rsidRDefault="00866C88" w:rsidP="00866C88">
      <w:pPr>
        <w:rPr>
          <w:lang w:val="en-US"/>
        </w:rPr>
      </w:pPr>
    </w:p>
    <w:p w:rsidR="00866C88" w:rsidRPr="00A66F68" w:rsidRDefault="00866C88" w:rsidP="00A66F68">
      <w:pPr>
        <w:autoSpaceDE w:val="0"/>
        <w:autoSpaceDN w:val="0"/>
        <w:adjustRightInd w:val="0"/>
        <w:spacing w:line="480" w:lineRule="auto"/>
        <w:jc w:val="both"/>
        <w:rPr>
          <w:rFonts w:ascii="Times New Roman" w:eastAsiaTheme="minorHAnsi" w:hAnsi="Times New Roman"/>
          <w:b w:val="0"/>
          <w:i/>
          <w:iCs/>
          <w:color w:val="000000"/>
          <w:sz w:val="24"/>
          <w:szCs w:val="24"/>
          <w:lang w:val="en-US" w:eastAsia="en-US"/>
        </w:rPr>
      </w:pPr>
      <w:r w:rsidRPr="00866C88">
        <w:rPr>
          <w:rFonts w:ascii="Times New Roman" w:eastAsiaTheme="minorHAnsi" w:hAnsi="Times New Roman"/>
          <w:b w:val="0"/>
          <w:color w:val="000000"/>
          <w:sz w:val="24"/>
          <w:szCs w:val="24"/>
          <w:lang w:val="en-US" w:eastAsia="en-US"/>
        </w:rPr>
        <w:t xml:space="preserve">APACHE II </w:t>
      </w:r>
      <w:r w:rsidR="002E7E20">
        <w:rPr>
          <w:rFonts w:ascii="Times New Roman" w:eastAsiaTheme="minorHAnsi" w:hAnsi="Times New Roman"/>
          <w:b w:val="0"/>
          <w:color w:val="000000"/>
          <w:sz w:val="24"/>
          <w:szCs w:val="24"/>
          <w:lang w:val="en-US" w:eastAsia="en-US"/>
        </w:rPr>
        <w:t>-</w:t>
      </w:r>
      <w:r w:rsidRPr="00866C88">
        <w:rPr>
          <w:rFonts w:ascii="Times New Roman" w:eastAsiaTheme="minorHAnsi" w:hAnsi="Times New Roman"/>
          <w:b w:val="0"/>
          <w:color w:val="000000"/>
          <w:sz w:val="24"/>
          <w:szCs w:val="24"/>
          <w:lang w:val="en-US" w:eastAsia="en-US"/>
        </w:rPr>
        <w:t xml:space="preserve"> </w:t>
      </w:r>
      <w:r w:rsidRPr="00866C88">
        <w:rPr>
          <w:rFonts w:ascii="Times New Roman" w:eastAsiaTheme="minorHAnsi" w:hAnsi="Times New Roman"/>
          <w:b w:val="0"/>
          <w:i/>
          <w:iCs/>
          <w:color w:val="000000"/>
          <w:sz w:val="24"/>
          <w:szCs w:val="24"/>
          <w:lang w:val="en-US" w:eastAsia="en-US"/>
        </w:rPr>
        <w:t xml:space="preserve">Acute Physiology and Chronic Health </w:t>
      </w:r>
      <w:proofErr w:type="gramStart"/>
      <w:r w:rsidRPr="00866C88">
        <w:rPr>
          <w:rFonts w:ascii="Times New Roman" w:eastAsiaTheme="minorHAnsi" w:hAnsi="Times New Roman"/>
          <w:b w:val="0"/>
          <w:i/>
          <w:iCs/>
          <w:color w:val="000000"/>
          <w:sz w:val="24"/>
          <w:szCs w:val="24"/>
          <w:lang w:val="en-US" w:eastAsia="en-US"/>
        </w:rPr>
        <w:t>disease</w:t>
      </w:r>
      <w:proofErr w:type="gramEnd"/>
      <w:r w:rsidRPr="00866C88">
        <w:rPr>
          <w:rFonts w:ascii="Times New Roman" w:eastAsiaTheme="minorHAnsi" w:hAnsi="Times New Roman"/>
          <w:b w:val="0"/>
          <w:i/>
          <w:iCs/>
          <w:color w:val="000000"/>
          <w:sz w:val="24"/>
          <w:szCs w:val="24"/>
          <w:lang w:val="en-US" w:eastAsia="en-US"/>
        </w:rPr>
        <w:t xml:space="preserve"> Classification System II </w:t>
      </w:r>
    </w:p>
    <w:p w:rsidR="002E7E20" w:rsidRPr="00683311" w:rsidRDefault="002E7E20" w:rsidP="00A66F68">
      <w:pPr>
        <w:autoSpaceDE w:val="0"/>
        <w:autoSpaceDN w:val="0"/>
        <w:adjustRightInd w:val="0"/>
        <w:spacing w:line="480" w:lineRule="auto"/>
        <w:jc w:val="both"/>
        <w:rPr>
          <w:rFonts w:ascii="Times New Roman" w:eastAsiaTheme="minorHAnsi" w:hAnsi="Times New Roman"/>
          <w:b w:val="0"/>
          <w:iCs/>
          <w:color w:val="000000"/>
          <w:sz w:val="24"/>
          <w:szCs w:val="24"/>
          <w:lang w:eastAsia="en-US"/>
        </w:rPr>
      </w:pPr>
      <w:r w:rsidRPr="00683311">
        <w:rPr>
          <w:rFonts w:ascii="Times New Roman" w:eastAsiaTheme="minorHAnsi" w:hAnsi="Times New Roman"/>
          <w:b w:val="0"/>
          <w:iCs/>
          <w:color w:val="000000"/>
          <w:sz w:val="24"/>
          <w:szCs w:val="24"/>
          <w:lang w:eastAsia="en-US"/>
        </w:rPr>
        <w:t>AVC - Acidente vascular cerebral</w:t>
      </w:r>
    </w:p>
    <w:p w:rsidR="002E7E20" w:rsidRPr="002E7E20" w:rsidRDefault="002E7E20" w:rsidP="00A66F68">
      <w:pPr>
        <w:autoSpaceDE w:val="0"/>
        <w:autoSpaceDN w:val="0"/>
        <w:adjustRightInd w:val="0"/>
        <w:spacing w:line="480" w:lineRule="auto"/>
        <w:jc w:val="both"/>
        <w:rPr>
          <w:rFonts w:ascii="Times New Roman" w:eastAsiaTheme="minorHAnsi" w:hAnsi="Times New Roman"/>
          <w:b w:val="0"/>
          <w:color w:val="000000"/>
          <w:sz w:val="24"/>
          <w:szCs w:val="24"/>
          <w:lang w:eastAsia="en-US"/>
        </w:rPr>
      </w:pPr>
      <w:r w:rsidRPr="002E7E20">
        <w:rPr>
          <w:rFonts w:ascii="Times New Roman" w:eastAsiaTheme="minorHAnsi" w:hAnsi="Times New Roman"/>
          <w:b w:val="0"/>
          <w:iCs/>
          <w:color w:val="000000"/>
          <w:sz w:val="24"/>
          <w:szCs w:val="24"/>
          <w:lang w:eastAsia="en-US"/>
        </w:rPr>
        <w:t>DEN - Desordens eletrofisiológicas neuromusculares</w:t>
      </w:r>
    </w:p>
    <w:p w:rsidR="00A66F68" w:rsidRDefault="00A66F68" w:rsidP="00A66F68">
      <w:pPr>
        <w:autoSpaceDE w:val="0"/>
        <w:autoSpaceDN w:val="0"/>
        <w:adjustRightInd w:val="0"/>
        <w:spacing w:line="480" w:lineRule="auto"/>
        <w:jc w:val="both"/>
        <w:rPr>
          <w:rFonts w:ascii="Times New Roman" w:eastAsiaTheme="minorHAnsi" w:hAnsi="Times New Roman"/>
          <w:b w:val="0"/>
          <w:color w:val="000000"/>
          <w:sz w:val="24"/>
          <w:szCs w:val="24"/>
          <w:lang w:eastAsia="en-US"/>
        </w:rPr>
      </w:pPr>
      <w:r>
        <w:rPr>
          <w:rFonts w:ascii="Times New Roman" w:eastAsiaTheme="minorHAnsi" w:hAnsi="Times New Roman"/>
          <w:b w:val="0"/>
          <w:color w:val="000000"/>
          <w:sz w:val="24"/>
          <w:szCs w:val="24"/>
          <w:lang w:eastAsia="en-US"/>
        </w:rPr>
        <w:t>EENM - Eletroestimulação neuromuscular</w:t>
      </w:r>
    </w:p>
    <w:p w:rsidR="00A66F68" w:rsidRDefault="00A66F68" w:rsidP="00A66F68">
      <w:pPr>
        <w:autoSpaceDE w:val="0"/>
        <w:autoSpaceDN w:val="0"/>
        <w:adjustRightInd w:val="0"/>
        <w:spacing w:line="480" w:lineRule="auto"/>
        <w:jc w:val="both"/>
        <w:rPr>
          <w:rFonts w:ascii="Times New Roman" w:hAnsi="Times New Roman"/>
          <w:b w:val="0"/>
          <w:sz w:val="24"/>
          <w:szCs w:val="24"/>
        </w:rPr>
      </w:pPr>
      <w:r w:rsidRPr="00A66F68">
        <w:rPr>
          <w:rFonts w:ascii="Times New Roman" w:hAnsi="Times New Roman"/>
          <w:b w:val="0"/>
          <w:sz w:val="24"/>
          <w:szCs w:val="24"/>
        </w:rPr>
        <w:t>EMU - Escala de Mobilidade em UTI</w:t>
      </w:r>
    </w:p>
    <w:p w:rsidR="00A66F68" w:rsidRDefault="00A66F68" w:rsidP="00A66F68">
      <w:pPr>
        <w:autoSpaceDE w:val="0"/>
        <w:autoSpaceDN w:val="0"/>
        <w:adjustRightInd w:val="0"/>
        <w:spacing w:line="480" w:lineRule="auto"/>
        <w:jc w:val="both"/>
        <w:rPr>
          <w:rFonts w:ascii="Times New Roman" w:hAnsi="Times New Roman"/>
          <w:b w:val="0"/>
          <w:sz w:val="24"/>
          <w:szCs w:val="24"/>
        </w:rPr>
      </w:pPr>
      <w:r>
        <w:rPr>
          <w:rFonts w:ascii="Times New Roman" w:hAnsi="Times New Roman"/>
          <w:b w:val="0"/>
          <w:sz w:val="24"/>
          <w:szCs w:val="24"/>
        </w:rPr>
        <w:t>IMC - Índice de massa corporal</w:t>
      </w:r>
    </w:p>
    <w:p w:rsidR="00A66F68" w:rsidRPr="00A66F68" w:rsidRDefault="00A66F68" w:rsidP="00A66F68">
      <w:pPr>
        <w:autoSpaceDE w:val="0"/>
        <w:autoSpaceDN w:val="0"/>
        <w:adjustRightInd w:val="0"/>
        <w:spacing w:line="480" w:lineRule="auto"/>
        <w:jc w:val="both"/>
        <w:rPr>
          <w:rFonts w:ascii="Times New Roman" w:eastAsiaTheme="minorHAnsi" w:hAnsi="Times New Roman"/>
          <w:b w:val="0"/>
          <w:color w:val="000000"/>
          <w:sz w:val="24"/>
          <w:szCs w:val="24"/>
          <w:lang w:eastAsia="en-US"/>
        </w:rPr>
      </w:pPr>
      <w:r w:rsidRPr="00683311">
        <w:rPr>
          <w:rFonts w:ascii="Times New Roman" w:hAnsi="Times New Roman"/>
          <w:b w:val="0"/>
          <w:sz w:val="24"/>
          <w:szCs w:val="24"/>
        </w:rPr>
        <w:t xml:space="preserve">NED - </w:t>
      </w:r>
      <w:r w:rsidR="0061680E" w:rsidRPr="00683311">
        <w:rPr>
          <w:rFonts w:ascii="Times New Roman" w:hAnsi="Times New Roman"/>
          <w:b w:val="0"/>
          <w:i/>
          <w:sz w:val="24"/>
          <w:szCs w:val="24"/>
        </w:rPr>
        <w:t>N</w:t>
      </w:r>
      <w:r w:rsidRPr="00683311">
        <w:rPr>
          <w:rFonts w:ascii="Times New Roman" w:hAnsi="Times New Roman"/>
          <w:b w:val="0"/>
          <w:i/>
          <w:sz w:val="24"/>
          <w:szCs w:val="24"/>
        </w:rPr>
        <w:t xml:space="preserve">euromuscular </w:t>
      </w:r>
      <w:proofErr w:type="spellStart"/>
      <w:r w:rsidRPr="00683311">
        <w:rPr>
          <w:rFonts w:ascii="Times New Roman" w:hAnsi="Times New Roman"/>
          <w:b w:val="0"/>
          <w:i/>
          <w:sz w:val="24"/>
          <w:szCs w:val="24"/>
        </w:rPr>
        <w:t>electrophysiological</w:t>
      </w:r>
      <w:proofErr w:type="spellEnd"/>
      <w:r w:rsidRPr="00683311">
        <w:rPr>
          <w:rFonts w:ascii="Times New Roman" w:hAnsi="Times New Roman"/>
          <w:b w:val="0"/>
          <w:i/>
          <w:sz w:val="24"/>
          <w:szCs w:val="24"/>
        </w:rPr>
        <w:t xml:space="preserve"> </w:t>
      </w:r>
      <w:proofErr w:type="spellStart"/>
      <w:r w:rsidRPr="00683311">
        <w:rPr>
          <w:rFonts w:ascii="Times New Roman" w:hAnsi="Times New Roman"/>
          <w:b w:val="0"/>
          <w:i/>
          <w:sz w:val="24"/>
          <w:szCs w:val="24"/>
        </w:rPr>
        <w:t>disorders</w:t>
      </w:r>
      <w:proofErr w:type="spellEnd"/>
      <w:r w:rsidRPr="00683311">
        <w:rPr>
          <w:rFonts w:ascii="Times New Roman" w:hAnsi="Times New Roman"/>
          <w:b w:val="0"/>
          <w:sz w:val="24"/>
          <w:szCs w:val="24"/>
        </w:rPr>
        <w:t xml:space="preserve"> </w:t>
      </w:r>
    </w:p>
    <w:p w:rsidR="00A66F68" w:rsidRDefault="00A66F68" w:rsidP="00A66F68">
      <w:pPr>
        <w:autoSpaceDE w:val="0"/>
        <w:autoSpaceDN w:val="0"/>
        <w:adjustRightInd w:val="0"/>
        <w:spacing w:line="480" w:lineRule="auto"/>
        <w:jc w:val="both"/>
        <w:rPr>
          <w:rFonts w:ascii="Times New Roman" w:hAnsi="Times New Roman"/>
          <w:b w:val="0"/>
          <w:color w:val="000000"/>
          <w:sz w:val="24"/>
          <w:szCs w:val="24"/>
          <w:shd w:val="clear" w:color="auto" w:fill="FFFFFF"/>
        </w:rPr>
      </w:pPr>
      <w:r w:rsidRPr="00973CC1">
        <w:rPr>
          <w:rFonts w:ascii="Times New Roman" w:hAnsi="Times New Roman"/>
          <w:b w:val="0"/>
          <w:color w:val="000000"/>
          <w:sz w:val="24"/>
          <w:szCs w:val="24"/>
          <w:shd w:val="clear" w:color="auto" w:fill="FFFFFF"/>
        </w:rPr>
        <w:t>PNMDC</w:t>
      </w:r>
      <w:r>
        <w:rPr>
          <w:rFonts w:ascii="Times New Roman" w:hAnsi="Times New Roman"/>
          <w:b w:val="0"/>
          <w:sz w:val="24"/>
          <w:szCs w:val="24"/>
        </w:rPr>
        <w:t xml:space="preserve"> - P</w:t>
      </w:r>
      <w:r w:rsidRPr="00973CC1">
        <w:rPr>
          <w:rFonts w:ascii="Times New Roman" w:hAnsi="Times New Roman"/>
          <w:b w:val="0"/>
          <w:color w:val="000000"/>
          <w:sz w:val="24"/>
          <w:szCs w:val="24"/>
          <w:shd w:val="clear" w:color="auto" w:fill="FFFFFF"/>
        </w:rPr>
        <w:t>olineuromiopatia da doença c</w:t>
      </w:r>
      <w:r>
        <w:rPr>
          <w:rFonts w:ascii="Times New Roman" w:hAnsi="Times New Roman"/>
          <w:b w:val="0"/>
          <w:color w:val="000000"/>
          <w:sz w:val="24"/>
          <w:szCs w:val="24"/>
          <w:shd w:val="clear" w:color="auto" w:fill="FFFFFF"/>
        </w:rPr>
        <w:t xml:space="preserve">rítica </w:t>
      </w:r>
    </w:p>
    <w:p w:rsidR="00A66F68" w:rsidRPr="002E7E20" w:rsidRDefault="00A66F68" w:rsidP="00A66F68">
      <w:pPr>
        <w:autoSpaceDE w:val="0"/>
        <w:autoSpaceDN w:val="0"/>
        <w:adjustRightInd w:val="0"/>
        <w:spacing w:line="480" w:lineRule="auto"/>
        <w:jc w:val="both"/>
        <w:rPr>
          <w:rFonts w:ascii="Times New Roman" w:eastAsiaTheme="minorHAnsi" w:hAnsi="Times New Roman"/>
          <w:b w:val="0"/>
          <w:color w:val="000000"/>
          <w:sz w:val="24"/>
          <w:szCs w:val="24"/>
          <w:lang w:eastAsia="en-US"/>
        </w:rPr>
      </w:pPr>
      <w:r w:rsidRPr="00683311">
        <w:rPr>
          <w:rFonts w:ascii="Times New Roman" w:hAnsi="Times New Roman"/>
          <w:b w:val="0"/>
          <w:sz w:val="24"/>
          <w:szCs w:val="24"/>
        </w:rPr>
        <w:t xml:space="preserve">SET - </w:t>
      </w:r>
      <w:proofErr w:type="spellStart"/>
      <w:r w:rsidRPr="00683311">
        <w:rPr>
          <w:rFonts w:ascii="Times New Roman" w:hAnsi="Times New Roman"/>
          <w:b w:val="0"/>
          <w:i/>
          <w:sz w:val="24"/>
          <w:szCs w:val="24"/>
        </w:rPr>
        <w:t>Stimulus</w:t>
      </w:r>
      <w:proofErr w:type="spellEnd"/>
      <w:r w:rsidRPr="00683311">
        <w:rPr>
          <w:rFonts w:ascii="Times New Roman" w:hAnsi="Times New Roman"/>
          <w:b w:val="0"/>
          <w:i/>
          <w:sz w:val="24"/>
          <w:szCs w:val="24"/>
        </w:rPr>
        <w:t xml:space="preserve"> </w:t>
      </w:r>
      <w:proofErr w:type="spellStart"/>
      <w:r w:rsidRPr="00683311">
        <w:rPr>
          <w:rFonts w:ascii="Times New Roman" w:hAnsi="Times New Roman"/>
          <w:b w:val="0"/>
          <w:i/>
          <w:sz w:val="24"/>
          <w:szCs w:val="24"/>
        </w:rPr>
        <w:t>electrodiagnosis</w:t>
      </w:r>
      <w:proofErr w:type="spellEnd"/>
      <w:r w:rsidRPr="00683311">
        <w:rPr>
          <w:rFonts w:ascii="Times New Roman" w:hAnsi="Times New Roman"/>
          <w:b w:val="0"/>
          <w:i/>
          <w:sz w:val="24"/>
          <w:szCs w:val="24"/>
        </w:rPr>
        <w:t xml:space="preserve"> </w:t>
      </w:r>
      <w:proofErr w:type="spellStart"/>
      <w:r w:rsidRPr="00683311">
        <w:rPr>
          <w:rFonts w:ascii="Times New Roman" w:hAnsi="Times New Roman"/>
          <w:b w:val="0"/>
          <w:i/>
          <w:sz w:val="24"/>
          <w:szCs w:val="24"/>
        </w:rPr>
        <w:t>test</w:t>
      </w:r>
      <w:proofErr w:type="spellEnd"/>
      <w:r w:rsidRPr="00683311">
        <w:rPr>
          <w:rFonts w:ascii="Times New Roman" w:hAnsi="Times New Roman"/>
          <w:b w:val="0"/>
          <w:sz w:val="24"/>
          <w:szCs w:val="24"/>
        </w:rPr>
        <w:t xml:space="preserve"> </w:t>
      </w:r>
    </w:p>
    <w:p w:rsidR="002E7E20" w:rsidRPr="002E7E20" w:rsidRDefault="002E7E20" w:rsidP="00A66F68">
      <w:pPr>
        <w:autoSpaceDE w:val="0"/>
        <w:autoSpaceDN w:val="0"/>
        <w:adjustRightInd w:val="0"/>
        <w:spacing w:line="480" w:lineRule="auto"/>
        <w:jc w:val="both"/>
        <w:rPr>
          <w:rFonts w:ascii="Times New Roman" w:eastAsiaTheme="minorHAnsi" w:hAnsi="Times New Roman"/>
          <w:b w:val="0"/>
          <w:color w:val="000000"/>
          <w:sz w:val="24"/>
          <w:szCs w:val="24"/>
          <w:lang w:eastAsia="en-US"/>
        </w:rPr>
      </w:pPr>
      <w:proofErr w:type="gramStart"/>
      <w:r w:rsidRPr="002E7E20">
        <w:rPr>
          <w:rFonts w:ascii="Times New Roman" w:eastAsiaTheme="minorHAnsi" w:hAnsi="Times New Roman"/>
          <w:b w:val="0"/>
          <w:color w:val="000000"/>
          <w:sz w:val="24"/>
          <w:szCs w:val="24"/>
          <w:lang w:eastAsia="en-US"/>
        </w:rPr>
        <w:t>TA</w:t>
      </w:r>
      <w:proofErr w:type="gramEnd"/>
      <w:r w:rsidRPr="002E7E20">
        <w:rPr>
          <w:rFonts w:ascii="Times New Roman" w:eastAsiaTheme="minorHAnsi" w:hAnsi="Times New Roman"/>
          <w:b w:val="0"/>
          <w:color w:val="000000"/>
          <w:sz w:val="24"/>
          <w:szCs w:val="24"/>
          <w:lang w:eastAsia="en-US"/>
        </w:rPr>
        <w:t xml:space="preserve"> </w:t>
      </w:r>
      <w:r>
        <w:rPr>
          <w:rFonts w:ascii="Times New Roman" w:eastAsiaTheme="minorHAnsi" w:hAnsi="Times New Roman"/>
          <w:b w:val="0"/>
          <w:color w:val="000000"/>
          <w:sz w:val="24"/>
          <w:szCs w:val="24"/>
          <w:lang w:eastAsia="en-US"/>
        </w:rPr>
        <w:t>-</w:t>
      </w:r>
      <w:r w:rsidRPr="002E7E20">
        <w:rPr>
          <w:rFonts w:ascii="Times New Roman" w:eastAsiaTheme="minorHAnsi" w:hAnsi="Times New Roman"/>
          <w:b w:val="0"/>
          <w:color w:val="000000"/>
          <w:sz w:val="24"/>
          <w:szCs w:val="24"/>
          <w:lang w:eastAsia="en-US"/>
        </w:rPr>
        <w:t xml:space="preserve"> Tibial anterior </w:t>
      </w:r>
    </w:p>
    <w:p w:rsidR="00866C88" w:rsidRPr="002E7E20" w:rsidRDefault="00866C88" w:rsidP="00A66F68">
      <w:pPr>
        <w:autoSpaceDE w:val="0"/>
        <w:autoSpaceDN w:val="0"/>
        <w:adjustRightInd w:val="0"/>
        <w:spacing w:line="480" w:lineRule="auto"/>
        <w:jc w:val="both"/>
        <w:rPr>
          <w:rFonts w:ascii="Times New Roman" w:eastAsiaTheme="minorHAnsi" w:hAnsi="Times New Roman"/>
          <w:b w:val="0"/>
          <w:color w:val="000000"/>
          <w:sz w:val="24"/>
          <w:szCs w:val="24"/>
          <w:lang w:eastAsia="en-US"/>
        </w:rPr>
      </w:pPr>
      <w:r w:rsidRPr="00866C88">
        <w:rPr>
          <w:rFonts w:ascii="Times New Roman" w:eastAsiaTheme="minorHAnsi" w:hAnsi="Times New Roman"/>
          <w:b w:val="0"/>
          <w:color w:val="000000"/>
          <w:sz w:val="24"/>
          <w:szCs w:val="24"/>
          <w:lang w:eastAsia="en-US"/>
        </w:rPr>
        <w:t xml:space="preserve">TCE </w:t>
      </w:r>
      <w:r w:rsidR="002E7E20">
        <w:rPr>
          <w:rFonts w:ascii="Times New Roman" w:eastAsiaTheme="minorHAnsi" w:hAnsi="Times New Roman"/>
          <w:b w:val="0"/>
          <w:color w:val="000000"/>
          <w:sz w:val="24"/>
          <w:szCs w:val="24"/>
          <w:lang w:eastAsia="en-US"/>
        </w:rPr>
        <w:t>-</w:t>
      </w:r>
      <w:r w:rsidRPr="00866C88">
        <w:rPr>
          <w:rFonts w:ascii="Times New Roman" w:eastAsiaTheme="minorHAnsi" w:hAnsi="Times New Roman"/>
          <w:b w:val="0"/>
          <w:color w:val="000000"/>
          <w:sz w:val="24"/>
          <w:szCs w:val="24"/>
          <w:lang w:eastAsia="en-US"/>
        </w:rPr>
        <w:t xml:space="preserve"> Traumatismo </w:t>
      </w:r>
      <w:r w:rsidR="00A66F68" w:rsidRPr="00866C88">
        <w:rPr>
          <w:rFonts w:ascii="Times New Roman" w:eastAsiaTheme="minorHAnsi" w:hAnsi="Times New Roman"/>
          <w:b w:val="0"/>
          <w:color w:val="000000"/>
          <w:sz w:val="24"/>
          <w:szCs w:val="24"/>
          <w:lang w:eastAsia="en-US"/>
        </w:rPr>
        <w:t>crânio</w:t>
      </w:r>
      <w:r w:rsidR="00A66F68">
        <w:rPr>
          <w:rFonts w:ascii="Times New Roman" w:eastAsiaTheme="minorHAnsi" w:hAnsi="Times New Roman"/>
          <w:b w:val="0"/>
          <w:color w:val="000000"/>
          <w:sz w:val="24"/>
          <w:szCs w:val="24"/>
          <w:lang w:eastAsia="en-US"/>
        </w:rPr>
        <w:t xml:space="preserve"> </w:t>
      </w:r>
      <w:r w:rsidRPr="00866C88">
        <w:rPr>
          <w:rFonts w:ascii="Times New Roman" w:eastAsiaTheme="minorHAnsi" w:hAnsi="Times New Roman"/>
          <w:b w:val="0"/>
          <w:color w:val="000000"/>
          <w:sz w:val="24"/>
          <w:szCs w:val="24"/>
          <w:lang w:eastAsia="en-US"/>
        </w:rPr>
        <w:t xml:space="preserve">encefálico </w:t>
      </w:r>
    </w:p>
    <w:p w:rsidR="00866C88" w:rsidRDefault="002E7E20" w:rsidP="00A66F68">
      <w:pPr>
        <w:autoSpaceDE w:val="0"/>
        <w:autoSpaceDN w:val="0"/>
        <w:adjustRightInd w:val="0"/>
        <w:spacing w:line="480" w:lineRule="auto"/>
        <w:jc w:val="both"/>
        <w:rPr>
          <w:rFonts w:ascii="Times New Roman" w:eastAsiaTheme="minorHAnsi" w:hAnsi="Times New Roman"/>
          <w:b w:val="0"/>
          <w:color w:val="000000"/>
          <w:sz w:val="24"/>
          <w:szCs w:val="24"/>
          <w:lang w:eastAsia="en-US"/>
        </w:rPr>
      </w:pPr>
      <w:r>
        <w:rPr>
          <w:rFonts w:ascii="Times New Roman" w:eastAsiaTheme="minorHAnsi" w:hAnsi="Times New Roman"/>
          <w:b w:val="0"/>
          <w:color w:val="000000"/>
          <w:sz w:val="24"/>
          <w:szCs w:val="24"/>
          <w:lang w:eastAsia="en-US"/>
        </w:rPr>
        <w:t xml:space="preserve">TEDE - Teste de eletrodiagnostico de estimulo </w:t>
      </w:r>
    </w:p>
    <w:p w:rsidR="002E7E20" w:rsidRPr="002E7E20" w:rsidRDefault="002E7E20" w:rsidP="00A66F68">
      <w:pPr>
        <w:autoSpaceDE w:val="0"/>
        <w:autoSpaceDN w:val="0"/>
        <w:adjustRightInd w:val="0"/>
        <w:spacing w:line="480" w:lineRule="auto"/>
        <w:jc w:val="both"/>
        <w:rPr>
          <w:rFonts w:ascii="Times New Roman" w:eastAsiaTheme="minorHAnsi" w:hAnsi="Times New Roman"/>
          <w:b w:val="0"/>
          <w:color w:val="000000"/>
          <w:sz w:val="24"/>
          <w:szCs w:val="24"/>
          <w:lang w:eastAsia="en-US"/>
        </w:rPr>
      </w:pPr>
      <w:r>
        <w:rPr>
          <w:rFonts w:ascii="Times New Roman" w:eastAsiaTheme="minorHAnsi" w:hAnsi="Times New Roman"/>
          <w:b w:val="0"/>
          <w:color w:val="000000"/>
          <w:sz w:val="24"/>
          <w:szCs w:val="24"/>
          <w:lang w:eastAsia="en-US"/>
        </w:rPr>
        <w:t>VL - Vasto lateral</w:t>
      </w:r>
    </w:p>
    <w:p w:rsidR="002E7E20" w:rsidRPr="002E7E20" w:rsidRDefault="002E7E20" w:rsidP="00A66F68">
      <w:pPr>
        <w:autoSpaceDE w:val="0"/>
        <w:autoSpaceDN w:val="0"/>
        <w:adjustRightInd w:val="0"/>
        <w:spacing w:line="480" w:lineRule="auto"/>
        <w:jc w:val="both"/>
        <w:rPr>
          <w:rFonts w:ascii="Times New Roman" w:eastAsiaTheme="minorHAnsi" w:hAnsi="Times New Roman"/>
          <w:b w:val="0"/>
          <w:color w:val="000000"/>
          <w:sz w:val="24"/>
          <w:szCs w:val="24"/>
          <w:lang w:eastAsia="en-US"/>
        </w:rPr>
      </w:pPr>
      <w:r w:rsidRPr="002E7E20">
        <w:rPr>
          <w:rFonts w:ascii="Times New Roman" w:eastAsiaTheme="minorHAnsi" w:hAnsi="Times New Roman"/>
          <w:b w:val="0"/>
          <w:color w:val="000000"/>
          <w:sz w:val="24"/>
          <w:szCs w:val="24"/>
          <w:lang w:eastAsia="en-US"/>
        </w:rPr>
        <w:t>VM</w:t>
      </w:r>
      <w:r>
        <w:rPr>
          <w:rFonts w:ascii="Times New Roman" w:eastAsiaTheme="minorHAnsi" w:hAnsi="Times New Roman"/>
          <w:b w:val="0"/>
          <w:color w:val="000000"/>
          <w:sz w:val="24"/>
          <w:szCs w:val="24"/>
          <w:lang w:eastAsia="en-US"/>
        </w:rPr>
        <w:t xml:space="preserve"> -</w:t>
      </w:r>
      <w:r w:rsidRPr="002E7E20">
        <w:rPr>
          <w:rFonts w:ascii="Times New Roman" w:eastAsiaTheme="minorHAnsi" w:hAnsi="Times New Roman"/>
          <w:b w:val="0"/>
          <w:color w:val="000000"/>
          <w:sz w:val="24"/>
          <w:szCs w:val="24"/>
          <w:lang w:eastAsia="en-US"/>
        </w:rPr>
        <w:t xml:space="preserve"> Ventilação mecânica </w:t>
      </w:r>
    </w:p>
    <w:p w:rsidR="00866C88" w:rsidRPr="002E7E20" w:rsidRDefault="00866C88" w:rsidP="002E7E20">
      <w:pPr>
        <w:spacing w:line="480" w:lineRule="auto"/>
        <w:jc w:val="both"/>
        <w:rPr>
          <w:rFonts w:ascii="Times New Roman" w:hAnsi="Times New Roman"/>
          <w:sz w:val="24"/>
          <w:szCs w:val="24"/>
        </w:rPr>
      </w:pPr>
    </w:p>
    <w:p w:rsidR="00866C88" w:rsidRPr="00866C88" w:rsidRDefault="00866C88" w:rsidP="00280DA7">
      <w:pPr>
        <w:pStyle w:val="Ttulo1"/>
        <w:rPr>
          <w:rStyle w:val="highlight"/>
          <w:rFonts w:ascii="Times New Roman" w:hAnsi="Times New Roman"/>
          <w:color w:val="auto"/>
          <w:szCs w:val="24"/>
          <w:shd w:val="clear" w:color="auto" w:fill="FFFFFF"/>
        </w:rPr>
      </w:pPr>
    </w:p>
    <w:p w:rsidR="00866C88" w:rsidRPr="00866C88" w:rsidRDefault="00866C88" w:rsidP="00280DA7">
      <w:pPr>
        <w:pStyle w:val="Ttulo1"/>
        <w:rPr>
          <w:rStyle w:val="highlight"/>
          <w:rFonts w:ascii="Times New Roman" w:hAnsi="Times New Roman"/>
          <w:color w:val="auto"/>
          <w:szCs w:val="24"/>
          <w:shd w:val="clear" w:color="auto" w:fill="FFFFFF"/>
        </w:rPr>
      </w:pPr>
    </w:p>
    <w:p w:rsidR="00866C88" w:rsidRPr="00866C88" w:rsidRDefault="00866C88" w:rsidP="00280DA7">
      <w:pPr>
        <w:pStyle w:val="Ttulo1"/>
        <w:rPr>
          <w:rStyle w:val="highlight"/>
          <w:rFonts w:ascii="Times New Roman" w:hAnsi="Times New Roman"/>
          <w:color w:val="auto"/>
          <w:szCs w:val="24"/>
          <w:shd w:val="clear" w:color="auto" w:fill="FFFFFF"/>
        </w:rPr>
      </w:pPr>
    </w:p>
    <w:p w:rsidR="00866C88" w:rsidRPr="00866C88" w:rsidRDefault="00866C88" w:rsidP="00280DA7">
      <w:pPr>
        <w:pStyle w:val="Ttulo1"/>
        <w:rPr>
          <w:rStyle w:val="highlight"/>
          <w:rFonts w:ascii="Times New Roman" w:hAnsi="Times New Roman"/>
          <w:color w:val="auto"/>
          <w:szCs w:val="24"/>
          <w:shd w:val="clear" w:color="auto" w:fill="FFFFFF"/>
        </w:rPr>
      </w:pPr>
    </w:p>
    <w:p w:rsidR="00866C88" w:rsidRPr="00866C88" w:rsidRDefault="00866C88" w:rsidP="00280DA7">
      <w:pPr>
        <w:pStyle w:val="Ttulo1"/>
        <w:rPr>
          <w:rStyle w:val="highlight"/>
          <w:rFonts w:ascii="Times New Roman" w:hAnsi="Times New Roman"/>
          <w:color w:val="auto"/>
          <w:szCs w:val="24"/>
          <w:shd w:val="clear" w:color="auto" w:fill="FFFFFF"/>
        </w:rPr>
      </w:pPr>
    </w:p>
    <w:p w:rsidR="00866C88" w:rsidRPr="00866C88" w:rsidRDefault="00866C88">
      <w:pPr>
        <w:spacing w:after="200" w:line="276" w:lineRule="auto"/>
        <w:rPr>
          <w:rStyle w:val="highlight"/>
          <w:rFonts w:ascii="Times New Roman" w:hAnsi="Times New Roman"/>
          <w:szCs w:val="24"/>
          <w:shd w:val="clear" w:color="auto" w:fill="FFFFFF"/>
        </w:rPr>
      </w:pPr>
      <w:r w:rsidRPr="00866C88">
        <w:rPr>
          <w:rStyle w:val="highlight"/>
          <w:rFonts w:ascii="Times New Roman" w:hAnsi="Times New Roman"/>
          <w:szCs w:val="24"/>
          <w:shd w:val="clear" w:color="auto" w:fill="FFFFFF"/>
        </w:rPr>
        <w:br w:type="page"/>
      </w:r>
    </w:p>
    <w:p w:rsidR="005D049F" w:rsidRDefault="008A4F72" w:rsidP="00280DA7">
      <w:pPr>
        <w:pStyle w:val="Ttulo1"/>
        <w:rPr>
          <w:rStyle w:val="highlight"/>
          <w:rFonts w:ascii="Times New Roman" w:hAnsi="Times New Roman"/>
          <w:color w:val="auto"/>
          <w:szCs w:val="24"/>
          <w:shd w:val="clear" w:color="auto" w:fill="FFFFFF"/>
        </w:rPr>
      </w:pPr>
      <w:bookmarkStart w:id="4" w:name="_Toc497167010"/>
      <w:r w:rsidRPr="00280DA7">
        <w:rPr>
          <w:rStyle w:val="highlight"/>
          <w:rFonts w:ascii="Times New Roman" w:hAnsi="Times New Roman"/>
          <w:color w:val="auto"/>
          <w:szCs w:val="24"/>
          <w:shd w:val="clear" w:color="auto" w:fill="FFFFFF"/>
        </w:rPr>
        <w:lastRenderedPageBreak/>
        <w:t>RESUMO</w:t>
      </w:r>
      <w:bookmarkEnd w:id="4"/>
    </w:p>
    <w:p w:rsidR="00280DA7" w:rsidRPr="00280DA7" w:rsidRDefault="00280DA7" w:rsidP="00280DA7"/>
    <w:p w:rsidR="003934B7" w:rsidRPr="00901D3A" w:rsidRDefault="005D049F" w:rsidP="00D40EFD">
      <w:pPr>
        <w:autoSpaceDE w:val="0"/>
        <w:autoSpaceDN w:val="0"/>
        <w:adjustRightInd w:val="0"/>
        <w:spacing w:line="480" w:lineRule="auto"/>
        <w:jc w:val="both"/>
        <w:rPr>
          <w:rFonts w:ascii="Times New Roman" w:eastAsiaTheme="minorHAnsi" w:hAnsi="Times New Roman" w:cstheme="minorBidi"/>
          <w:b w:val="0"/>
          <w:sz w:val="24"/>
          <w:szCs w:val="24"/>
          <w:lang w:eastAsia="en-US"/>
        </w:rPr>
      </w:pPr>
      <w:r>
        <w:rPr>
          <w:rStyle w:val="highlight"/>
          <w:rFonts w:ascii="Times New Roman" w:hAnsi="Times New Roman"/>
          <w:color w:val="000000"/>
          <w:sz w:val="24"/>
          <w:szCs w:val="24"/>
          <w:shd w:val="clear" w:color="auto" w:fill="FFFFFF"/>
        </w:rPr>
        <w:t>Introdução:</w:t>
      </w:r>
      <w:r w:rsidR="00133B8E" w:rsidRPr="00F94BAE">
        <w:rPr>
          <w:rStyle w:val="highlight"/>
          <w:rFonts w:ascii="Times New Roman" w:hAnsi="Times New Roman"/>
          <w:b w:val="0"/>
          <w:color w:val="000000"/>
          <w:sz w:val="24"/>
          <w:szCs w:val="24"/>
          <w:shd w:val="clear" w:color="auto" w:fill="FFFFFF"/>
        </w:rPr>
        <w:t xml:space="preserve"> </w:t>
      </w:r>
      <w:r w:rsidR="00304EDA" w:rsidRPr="00304EDA">
        <w:rPr>
          <w:rFonts w:ascii="Times New Roman" w:hAnsi="Times New Roman"/>
          <w:b w:val="0"/>
          <w:sz w:val="24"/>
          <w:szCs w:val="24"/>
        </w:rPr>
        <w:t>A restri</w:t>
      </w:r>
      <w:r w:rsidR="00304EDA" w:rsidRPr="00304EDA">
        <w:rPr>
          <w:rFonts w:ascii="Times New Roman" w:hAnsi="Times New Roman" w:hint="eastAsia"/>
          <w:b w:val="0"/>
          <w:sz w:val="24"/>
          <w:szCs w:val="24"/>
        </w:rPr>
        <w:t>çã</w:t>
      </w:r>
      <w:r w:rsidR="00304EDA" w:rsidRPr="00304EDA">
        <w:rPr>
          <w:rFonts w:ascii="Times New Roman" w:hAnsi="Times New Roman"/>
          <w:b w:val="0"/>
          <w:sz w:val="24"/>
          <w:szCs w:val="24"/>
        </w:rPr>
        <w:t xml:space="preserve">o </w:t>
      </w:r>
      <w:r w:rsidR="00304EDA">
        <w:rPr>
          <w:rFonts w:ascii="Times New Roman" w:hAnsi="Times New Roman"/>
          <w:b w:val="0"/>
          <w:sz w:val="24"/>
          <w:szCs w:val="24"/>
        </w:rPr>
        <w:t>no leito,</w:t>
      </w:r>
      <w:r w:rsidR="00304EDA" w:rsidRPr="00304EDA">
        <w:rPr>
          <w:rFonts w:ascii="Times New Roman" w:hAnsi="Times New Roman"/>
          <w:b w:val="0"/>
          <w:sz w:val="24"/>
          <w:szCs w:val="24"/>
        </w:rPr>
        <w:t xml:space="preserve"> causa v</w:t>
      </w:r>
      <w:r w:rsidR="00304EDA" w:rsidRPr="00304EDA">
        <w:rPr>
          <w:rFonts w:ascii="Times New Roman" w:hAnsi="Times New Roman" w:hint="eastAsia"/>
          <w:b w:val="0"/>
          <w:sz w:val="24"/>
          <w:szCs w:val="24"/>
        </w:rPr>
        <w:t>á</w:t>
      </w:r>
      <w:r w:rsidR="00304EDA" w:rsidRPr="00304EDA">
        <w:rPr>
          <w:rFonts w:ascii="Times New Roman" w:hAnsi="Times New Roman"/>
          <w:b w:val="0"/>
          <w:sz w:val="24"/>
          <w:szCs w:val="24"/>
        </w:rPr>
        <w:t>rias complica</w:t>
      </w:r>
      <w:r w:rsidR="00304EDA" w:rsidRPr="00304EDA">
        <w:rPr>
          <w:rFonts w:ascii="Times New Roman" w:hAnsi="Times New Roman" w:hint="eastAsia"/>
          <w:b w:val="0"/>
          <w:sz w:val="24"/>
          <w:szCs w:val="24"/>
        </w:rPr>
        <w:t>çõ</w:t>
      </w:r>
      <w:r w:rsidR="00304EDA" w:rsidRPr="00304EDA">
        <w:rPr>
          <w:rFonts w:ascii="Times New Roman" w:hAnsi="Times New Roman"/>
          <w:b w:val="0"/>
          <w:sz w:val="24"/>
          <w:szCs w:val="24"/>
        </w:rPr>
        <w:t xml:space="preserve">es que podem levar a </w:t>
      </w:r>
      <w:r w:rsidR="000C1D83">
        <w:rPr>
          <w:rFonts w:ascii="Times New Roman" w:hAnsi="Times New Roman"/>
          <w:b w:val="0"/>
          <w:sz w:val="24"/>
          <w:szCs w:val="24"/>
        </w:rPr>
        <w:t>desordens</w:t>
      </w:r>
      <w:r w:rsidR="00304EDA" w:rsidRPr="00304EDA">
        <w:rPr>
          <w:rFonts w:ascii="Times New Roman" w:hAnsi="Times New Roman"/>
          <w:b w:val="0"/>
          <w:sz w:val="24"/>
          <w:szCs w:val="24"/>
        </w:rPr>
        <w:t xml:space="preserve"> eletrofisiol</w:t>
      </w:r>
      <w:r w:rsidR="00304EDA" w:rsidRPr="00304EDA">
        <w:rPr>
          <w:rFonts w:ascii="Times New Roman" w:hAnsi="Times New Roman" w:hint="eastAsia"/>
          <w:b w:val="0"/>
          <w:sz w:val="24"/>
          <w:szCs w:val="24"/>
        </w:rPr>
        <w:t>ó</w:t>
      </w:r>
      <w:r w:rsidR="00304EDA" w:rsidRPr="00304EDA">
        <w:rPr>
          <w:rFonts w:ascii="Times New Roman" w:hAnsi="Times New Roman"/>
          <w:b w:val="0"/>
          <w:sz w:val="24"/>
          <w:szCs w:val="24"/>
        </w:rPr>
        <w:t>gicos neuromusculares</w:t>
      </w:r>
      <w:r w:rsidR="003934B7" w:rsidRPr="003934B7">
        <w:rPr>
          <w:rFonts w:ascii="Times New Roman" w:eastAsiaTheme="minorHAnsi" w:hAnsi="Times New Roman" w:cstheme="minorBidi"/>
          <w:b w:val="0"/>
          <w:sz w:val="24"/>
          <w:szCs w:val="24"/>
          <w:lang w:eastAsia="en-US"/>
        </w:rPr>
        <w:t xml:space="preserve"> </w:t>
      </w:r>
      <w:r w:rsidR="003934B7" w:rsidRPr="003934B7">
        <w:rPr>
          <w:rFonts w:ascii="Times New Roman" w:eastAsiaTheme="minorHAnsi" w:hAnsi="Times New Roman" w:cstheme="minorBidi"/>
          <w:sz w:val="24"/>
          <w:szCs w:val="24"/>
          <w:lang w:eastAsia="en-US"/>
        </w:rPr>
        <w:t>(</w:t>
      </w:r>
      <w:r w:rsidR="003934B7" w:rsidRPr="003934B7">
        <w:rPr>
          <w:rFonts w:ascii="Times New Roman" w:eastAsiaTheme="minorHAnsi" w:hAnsi="Times New Roman" w:cstheme="minorBidi"/>
          <w:b w:val="0"/>
          <w:sz w:val="24"/>
          <w:szCs w:val="24"/>
          <w:lang w:eastAsia="en-US"/>
        </w:rPr>
        <w:t>DEN</w:t>
      </w:r>
      <w:r w:rsidR="003934B7" w:rsidRPr="003934B7">
        <w:rPr>
          <w:rFonts w:ascii="Times New Roman" w:eastAsiaTheme="minorHAnsi" w:hAnsi="Times New Roman" w:cstheme="minorBidi"/>
          <w:sz w:val="24"/>
          <w:szCs w:val="24"/>
          <w:lang w:eastAsia="en-US"/>
        </w:rPr>
        <w:t>)</w:t>
      </w:r>
      <w:r w:rsidR="003934B7" w:rsidRPr="003934B7">
        <w:rPr>
          <w:rFonts w:ascii="Times New Roman" w:eastAsiaTheme="minorHAnsi" w:hAnsi="Times New Roman" w:cstheme="minorBidi"/>
          <w:b w:val="0"/>
          <w:color w:val="000000"/>
          <w:sz w:val="24"/>
          <w:szCs w:val="24"/>
          <w:shd w:val="clear" w:color="auto" w:fill="FFFFFF"/>
          <w:lang w:eastAsia="en-US"/>
        </w:rPr>
        <w:t xml:space="preserve">. </w:t>
      </w:r>
      <w:r w:rsidR="003934B7" w:rsidRPr="003934B7">
        <w:rPr>
          <w:rFonts w:ascii="Times New Roman" w:eastAsiaTheme="minorHAnsi" w:hAnsi="Times New Roman" w:cstheme="minorBidi"/>
          <w:b w:val="0"/>
          <w:bCs/>
          <w:sz w:val="24"/>
          <w:szCs w:val="24"/>
          <w:lang w:eastAsia="en-US"/>
        </w:rPr>
        <w:t xml:space="preserve">O teste de eletrodiagnóstico de estímulo (TEDE) </w:t>
      </w:r>
      <w:r w:rsidR="00B22E52">
        <w:rPr>
          <w:rFonts w:ascii="Times New Roman" w:eastAsiaTheme="minorHAnsi" w:hAnsi="Times New Roman" w:cstheme="minorBidi"/>
          <w:b w:val="0"/>
          <w:bCs/>
          <w:sz w:val="24"/>
          <w:szCs w:val="24"/>
          <w:lang w:eastAsia="en-US"/>
        </w:rPr>
        <w:t>é uma ferramenta utilizada pelo</w:t>
      </w:r>
      <w:r w:rsidR="003934B7" w:rsidRPr="003934B7">
        <w:rPr>
          <w:rFonts w:ascii="Times New Roman" w:eastAsiaTheme="minorHAnsi" w:hAnsi="Times New Roman" w:cstheme="minorBidi"/>
          <w:b w:val="0"/>
          <w:bCs/>
          <w:sz w:val="24"/>
          <w:szCs w:val="24"/>
          <w:lang w:eastAsia="en-US"/>
        </w:rPr>
        <w:t xml:space="preserve"> </w:t>
      </w:r>
      <w:r w:rsidR="008D58CB" w:rsidRPr="003934B7">
        <w:rPr>
          <w:rFonts w:ascii="Times New Roman" w:eastAsiaTheme="minorHAnsi" w:hAnsi="Times New Roman" w:cstheme="minorBidi"/>
          <w:b w:val="0"/>
          <w:bCs/>
          <w:sz w:val="24"/>
          <w:szCs w:val="24"/>
          <w:lang w:eastAsia="en-US"/>
        </w:rPr>
        <w:t>fisioterapeu</w:t>
      </w:r>
      <w:r w:rsidR="008D58CB">
        <w:rPr>
          <w:rFonts w:ascii="Times New Roman" w:eastAsiaTheme="minorHAnsi" w:hAnsi="Times New Roman" w:cstheme="minorBidi"/>
          <w:b w:val="0"/>
          <w:bCs/>
          <w:sz w:val="24"/>
          <w:szCs w:val="24"/>
          <w:lang w:eastAsia="en-US"/>
        </w:rPr>
        <w:t>ta</w:t>
      </w:r>
      <w:r w:rsidR="00FC334C">
        <w:rPr>
          <w:rFonts w:ascii="Times New Roman" w:eastAsiaTheme="minorHAnsi" w:hAnsi="Times New Roman" w:cstheme="minorBidi"/>
          <w:b w:val="0"/>
          <w:bCs/>
          <w:sz w:val="24"/>
          <w:szCs w:val="24"/>
          <w:lang w:eastAsia="en-US"/>
        </w:rPr>
        <w:t xml:space="preserve"> para </w:t>
      </w:r>
      <w:r w:rsidR="003934B7" w:rsidRPr="003934B7">
        <w:rPr>
          <w:rFonts w:ascii="Times New Roman" w:eastAsiaTheme="minorHAnsi" w:hAnsi="Times New Roman" w:cstheme="minorBidi"/>
          <w:b w:val="0"/>
          <w:sz w:val="24"/>
          <w:szCs w:val="24"/>
          <w:lang w:eastAsia="en-US"/>
        </w:rPr>
        <w:t>diagnosticar</w:t>
      </w:r>
      <w:r w:rsidR="003934B7" w:rsidRPr="003934B7">
        <w:rPr>
          <w:rFonts w:ascii="Times New Roman" w:eastAsiaTheme="minorHAnsi" w:hAnsi="Times New Roman" w:cstheme="minorBidi"/>
          <w:sz w:val="24"/>
          <w:szCs w:val="24"/>
          <w:lang w:eastAsia="en-US"/>
        </w:rPr>
        <w:t xml:space="preserve"> </w:t>
      </w:r>
      <w:r w:rsidR="008D58CB">
        <w:rPr>
          <w:rFonts w:ascii="Times New Roman" w:eastAsiaTheme="minorHAnsi" w:hAnsi="Times New Roman" w:cstheme="minorBidi"/>
          <w:b w:val="0"/>
          <w:sz w:val="24"/>
          <w:szCs w:val="24"/>
          <w:lang w:eastAsia="en-US"/>
        </w:rPr>
        <w:t>DEN</w:t>
      </w:r>
      <w:r w:rsidR="00B22E52">
        <w:rPr>
          <w:rFonts w:ascii="Times New Roman" w:eastAsiaTheme="minorHAnsi" w:hAnsi="Times New Roman" w:cstheme="minorBidi"/>
          <w:b w:val="0"/>
          <w:sz w:val="24"/>
          <w:szCs w:val="24"/>
          <w:lang w:eastAsia="en-US"/>
        </w:rPr>
        <w:t xml:space="preserve">, </w:t>
      </w:r>
      <w:r w:rsidR="00FC334C">
        <w:rPr>
          <w:rFonts w:ascii="Times New Roman" w:eastAsiaTheme="minorHAnsi" w:hAnsi="Times New Roman" w:cstheme="minorBidi"/>
          <w:b w:val="0"/>
          <w:sz w:val="24"/>
          <w:szCs w:val="24"/>
          <w:lang w:eastAsia="en-US"/>
        </w:rPr>
        <w:t xml:space="preserve">embora </w:t>
      </w:r>
      <w:r w:rsidR="00FC334C" w:rsidRPr="003934B7">
        <w:rPr>
          <w:rFonts w:ascii="Times New Roman" w:eastAsiaTheme="minorHAnsi" w:hAnsi="Times New Roman" w:cstheme="minorBidi"/>
          <w:b w:val="0"/>
          <w:sz w:val="24"/>
          <w:szCs w:val="24"/>
          <w:lang w:eastAsia="en-US"/>
        </w:rPr>
        <w:t>as</w:t>
      </w:r>
      <w:r w:rsidR="003934B7" w:rsidRPr="003934B7">
        <w:rPr>
          <w:rFonts w:ascii="Times New Roman" w:eastAsiaTheme="minorHAnsi" w:hAnsi="Times New Roman" w:cstheme="minorBidi"/>
          <w:b w:val="0"/>
          <w:sz w:val="24"/>
          <w:szCs w:val="24"/>
          <w:lang w:eastAsia="en-US"/>
        </w:rPr>
        <w:t xml:space="preserve"> propriedades psicométricas do TEDE ainda não</w:t>
      </w:r>
      <w:r w:rsidR="008D58CB">
        <w:rPr>
          <w:rFonts w:ascii="Times New Roman" w:eastAsiaTheme="minorHAnsi" w:hAnsi="Times New Roman" w:cstheme="minorBidi"/>
          <w:b w:val="0"/>
          <w:sz w:val="24"/>
          <w:szCs w:val="24"/>
          <w:lang w:eastAsia="en-US"/>
        </w:rPr>
        <w:t xml:space="preserve"> tenham sido </w:t>
      </w:r>
      <w:r w:rsidR="00B22E52">
        <w:rPr>
          <w:rFonts w:ascii="Times New Roman" w:eastAsiaTheme="minorHAnsi" w:hAnsi="Times New Roman" w:cstheme="minorBidi"/>
          <w:b w:val="0"/>
          <w:sz w:val="24"/>
          <w:szCs w:val="24"/>
          <w:lang w:eastAsia="en-US"/>
        </w:rPr>
        <w:t>descritas.</w:t>
      </w:r>
      <w:r w:rsidR="003934B7" w:rsidRPr="003934B7">
        <w:rPr>
          <w:rFonts w:ascii="Times New Roman" w:eastAsiaTheme="minorHAnsi" w:hAnsi="Times New Roman" w:cstheme="minorBidi"/>
          <w:b w:val="0"/>
          <w:sz w:val="24"/>
          <w:szCs w:val="24"/>
          <w:lang w:eastAsia="en-US"/>
        </w:rPr>
        <w:t xml:space="preserve"> </w:t>
      </w:r>
      <w:r w:rsidR="003934B7" w:rsidRPr="003934B7">
        <w:rPr>
          <w:rFonts w:ascii="Times New Roman" w:eastAsiaTheme="minorHAnsi" w:hAnsi="Times New Roman" w:cstheme="minorBidi"/>
          <w:sz w:val="24"/>
          <w:szCs w:val="24"/>
          <w:lang w:eastAsia="en-US"/>
        </w:rPr>
        <w:t xml:space="preserve">Objetivo: </w:t>
      </w:r>
      <w:r w:rsidR="00085F58" w:rsidRPr="00085F58">
        <w:rPr>
          <w:rFonts w:ascii="Times New Roman" w:eastAsiaTheme="minorHAnsi" w:hAnsi="Times New Roman" w:cstheme="minorBidi"/>
          <w:b w:val="0"/>
          <w:sz w:val="24"/>
          <w:szCs w:val="24"/>
          <w:lang w:eastAsia="en-US"/>
        </w:rPr>
        <w:t>V</w:t>
      </w:r>
      <w:r w:rsidR="003934B7" w:rsidRPr="003934B7">
        <w:rPr>
          <w:rFonts w:ascii="Times New Roman" w:eastAsiaTheme="minorHAnsi" w:hAnsi="Times New Roman" w:cstheme="minorBidi"/>
          <w:b w:val="0"/>
          <w:sz w:val="24"/>
          <w:szCs w:val="24"/>
          <w:lang w:eastAsia="en-US"/>
        </w:rPr>
        <w:t xml:space="preserve">erificar a confiabilidade e concordância intra e interexaminadores do TEDE das medidas obtidas por </w:t>
      </w:r>
      <w:r w:rsidR="00901D3A">
        <w:rPr>
          <w:rFonts w:ascii="Times New Roman" w:eastAsiaTheme="minorHAnsi" w:hAnsi="Times New Roman" w:cstheme="minorBidi"/>
          <w:b w:val="0"/>
          <w:sz w:val="24"/>
          <w:szCs w:val="24"/>
          <w:lang w:eastAsia="en-US"/>
        </w:rPr>
        <w:t xml:space="preserve">eletrodos </w:t>
      </w:r>
      <w:r w:rsidR="003934B7" w:rsidRPr="003934B7">
        <w:rPr>
          <w:rFonts w:ascii="Times New Roman" w:eastAsiaTheme="minorHAnsi" w:hAnsi="Times New Roman" w:cstheme="minorBidi"/>
          <w:b w:val="0"/>
          <w:sz w:val="24"/>
          <w:szCs w:val="24"/>
          <w:lang w:eastAsia="en-US"/>
        </w:rPr>
        <w:t>caneta</w:t>
      </w:r>
      <w:r w:rsidR="003F0A17">
        <w:rPr>
          <w:rFonts w:ascii="Times New Roman" w:eastAsiaTheme="minorHAnsi" w:hAnsi="Times New Roman" w:cstheme="minorBidi"/>
          <w:b w:val="0"/>
          <w:sz w:val="24"/>
          <w:szCs w:val="24"/>
          <w:lang w:eastAsia="en-US"/>
        </w:rPr>
        <w:t xml:space="preserve"> </w:t>
      </w:r>
      <w:r w:rsidR="00901D3A">
        <w:rPr>
          <w:rFonts w:ascii="Times New Roman" w:eastAsiaTheme="minorHAnsi" w:hAnsi="Times New Roman" w:cstheme="minorBidi"/>
          <w:b w:val="0"/>
          <w:sz w:val="24"/>
          <w:szCs w:val="24"/>
          <w:lang w:eastAsia="en-US"/>
        </w:rPr>
        <w:t>(</w:t>
      </w:r>
      <w:del w:id="5" w:author="Durigan" w:date="2017-11-05T15:34:00Z">
        <w:r w:rsidR="003F0A17" w:rsidRPr="0024196B" w:rsidDel="000B18CF">
          <w:rPr>
            <w:rFonts w:ascii="Times New Roman" w:hAnsi="Times New Roman"/>
            <w:b w:val="0"/>
            <w:sz w:val="24"/>
            <w:szCs w:val="24"/>
          </w:rPr>
          <w:delText xml:space="preserve"> </w:delText>
        </w:r>
      </w:del>
      <w:r w:rsidR="003F0A17" w:rsidRPr="0024196B">
        <w:rPr>
          <w:rFonts w:ascii="Times New Roman" w:hAnsi="Times New Roman"/>
          <w:b w:val="0"/>
          <w:sz w:val="24"/>
          <w:szCs w:val="24"/>
        </w:rPr>
        <w:t>0,78 cm</w:t>
      </w:r>
      <w:r w:rsidR="003F0A17" w:rsidRPr="0024196B">
        <w:rPr>
          <w:rFonts w:ascii="Times New Roman" w:hAnsi="Times New Roman"/>
          <w:b w:val="0"/>
          <w:sz w:val="24"/>
          <w:szCs w:val="24"/>
          <w:vertAlign w:val="superscript"/>
        </w:rPr>
        <w:t>2</w:t>
      </w:r>
      <w:r w:rsidR="00901D3A">
        <w:rPr>
          <w:rFonts w:ascii="Times New Roman" w:eastAsiaTheme="minorHAnsi" w:hAnsi="Times New Roman" w:cstheme="minorBidi"/>
          <w:b w:val="0"/>
          <w:sz w:val="24"/>
          <w:szCs w:val="24"/>
          <w:lang w:eastAsia="en-US"/>
        </w:rPr>
        <w:t xml:space="preserve">) </w:t>
      </w:r>
      <w:r w:rsidR="003934B7" w:rsidRPr="003934B7">
        <w:rPr>
          <w:rFonts w:ascii="Times New Roman" w:eastAsiaTheme="minorHAnsi" w:hAnsi="Times New Roman" w:cstheme="minorBidi"/>
          <w:b w:val="0"/>
          <w:sz w:val="24"/>
          <w:szCs w:val="24"/>
          <w:lang w:eastAsia="en-US"/>
        </w:rPr>
        <w:t>e quadrado</w:t>
      </w:r>
      <w:r w:rsidR="003F0A17">
        <w:rPr>
          <w:rFonts w:ascii="Times New Roman" w:eastAsiaTheme="minorHAnsi" w:hAnsi="Times New Roman" w:cstheme="minorBidi"/>
          <w:b w:val="0"/>
          <w:sz w:val="24"/>
          <w:szCs w:val="24"/>
          <w:lang w:eastAsia="en-US"/>
        </w:rPr>
        <w:t xml:space="preserve"> </w:t>
      </w:r>
      <w:r w:rsidR="00901D3A">
        <w:rPr>
          <w:rFonts w:ascii="Times New Roman" w:eastAsiaTheme="minorHAnsi" w:hAnsi="Times New Roman" w:cstheme="minorBidi"/>
          <w:b w:val="0"/>
          <w:sz w:val="24"/>
          <w:szCs w:val="24"/>
          <w:lang w:eastAsia="en-US"/>
        </w:rPr>
        <w:t>(</w:t>
      </w:r>
      <w:r w:rsidR="003F0A17">
        <w:rPr>
          <w:rFonts w:ascii="Times New Roman" w:hAnsi="Times New Roman"/>
          <w:b w:val="0"/>
          <w:sz w:val="24"/>
          <w:szCs w:val="24"/>
        </w:rPr>
        <w:t>25</w:t>
      </w:r>
      <w:r w:rsidR="003F0A17" w:rsidRPr="0024196B">
        <w:rPr>
          <w:rFonts w:ascii="Times New Roman" w:hAnsi="Times New Roman"/>
          <w:b w:val="0"/>
          <w:sz w:val="24"/>
          <w:szCs w:val="24"/>
        </w:rPr>
        <w:t xml:space="preserve"> cm</w:t>
      </w:r>
      <w:r w:rsidR="003F0A17" w:rsidRPr="0024196B">
        <w:rPr>
          <w:rFonts w:ascii="Times New Roman" w:hAnsi="Times New Roman"/>
          <w:b w:val="0"/>
          <w:sz w:val="24"/>
          <w:szCs w:val="24"/>
          <w:vertAlign w:val="superscript"/>
        </w:rPr>
        <w:t>2</w:t>
      </w:r>
      <w:r w:rsidR="003934B7" w:rsidRPr="003934B7">
        <w:rPr>
          <w:rFonts w:ascii="Times New Roman" w:eastAsiaTheme="minorHAnsi" w:hAnsi="Times New Roman" w:cstheme="minorBidi"/>
          <w:b w:val="0"/>
          <w:sz w:val="24"/>
          <w:szCs w:val="24"/>
          <w:lang w:eastAsia="en-US"/>
        </w:rPr>
        <w:t xml:space="preserve">) </w:t>
      </w:r>
      <w:r w:rsidR="00B22E52">
        <w:rPr>
          <w:rFonts w:ascii="Times New Roman" w:eastAsiaTheme="minorHAnsi" w:hAnsi="Times New Roman" w:cstheme="minorBidi"/>
          <w:b w:val="0"/>
          <w:sz w:val="24"/>
          <w:szCs w:val="24"/>
          <w:lang w:eastAsia="en-US"/>
        </w:rPr>
        <w:t>nos</w:t>
      </w:r>
      <w:r w:rsidR="00B22E52" w:rsidRPr="003934B7">
        <w:rPr>
          <w:rFonts w:ascii="Times New Roman" w:eastAsiaTheme="minorHAnsi" w:hAnsi="Times New Roman" w:cstheme="minorBidi"/>
          <w:b w:val="0"/>
          <w:sz w:val="24"/>
          <w:szCs w:val="24"/>
          <w:lang w:eastAsia="en-US"/>
        </w:rPr>
        <w:t xml:space="preserve"> </w:t>
      </w:r>
      <w:proofErr w:type="gramStart"/>
      <w:r w:rsidR="003934B7" w:rsidRPr="003934B7">
        <w:rPr>
          <w:rFonts w:ascii="Times New Roman" w:eastAsiaTheme="minorHAnsi" w:hAnsi="Times New Roman" w:cstheme="minorBidi"/>
          <w:b w:val="0"/>
          <w:sz w:val="24"/>
          <w:szCs w:val="24"/>
          <w:lang w:eastAsia="en-US"/>
        </w:rPr>
        <w:t xml:space="preserve">músculos </w:t>
      </w:r>
      <w:r w:rsidR="00B22E52">
        <w:rPr>
          <w:rFonts w:ascii="Times New Roman" w:eastAsiaTheme="minorHAnsi" w:hAnsi="Times New Roman" w:cstheme="minorBidi"/>
          <w:b w:val="0"/>
          <w:sz w:val="24"/>
          <w:szCs w:val="24"/>
          <w:lang w:eastAsia="en-US"/>
        </w:rPr>
        <w:t xml:space="preserve"> vasto</w:t>
      </w:r>
      <w:proofErr w:type="gramEnd"/>
      <w:r w:rsidR="00B22E52">
        <w:rPr>
          <w:rFonts w:ascii="Times New Roman" w:eastAsiaTheme="minorHAnsi" w:hAnsi="Times New Roman" w:cstheme="minorBidi"/>
          <w:b w:val="0"/>
          <w:sz w:val="24"/>
          <w:szCs w:val="24"/>
          <w:lang w:eastAsia="en-US"/>
        </w:rPr>
        <w:t xml:space="preserve"> lateral (</w:t>
      </w:r>
      <w:r w:rsidR="003934B7" w:rsidRPr="003934B7">
        <w:rPr>
          <w:rFonts w:ascii="Times New Roman" w:eastAsiaTheme="minorHAnsi" w:hAnsi="Times New Roman" w:cstheme="minorBidi"/>
          <w:b w:val="0"/>
          <w:sz w:val="24"/>
          <w:szCs w:val="24"/>
          <w:lang w:eastAsia="en-US"/>
        </w:rPr>
        <w:t>VL</w:t>
      </w:r>
      <w:r w:rsidR="00B22E52">
        <w:rPr>
          <w:rFonts w:ascii="Times New Roman" w:eastAsiaTheme="minorHAnsi" w:hAnsi="Times New Roman" w:cstheme="minorBidi"/>
          <w:b w:val="0"/>
          <w:sz w:val="24"/>
          <w:szCs w:val="24"/>
          <w:lang w:eastAsia="en-US"/>
        </w:rPr>
        <w:t>)</w:t>
      </w:r>
      <w:r w:rsidR="003934B7" w:rsidRPr="003934B7">
        <w:rPr>
          <w:rFonts w:ascii="Times New Roman" w:eastAsiaTheme="minorHAnsi" w:hAnsi="Times New Roman" w:cstheme="minorBidi"/>
          <w:b w:val="0"/>
          <w:sz w:val="24"/>
          <w:szCs w:val="24"/>
          <w:lang w:eastAsia="en-US"/>
        </w:rPr>
        <w:t xml:space="preserve"> </w:t>
      </w:r>
      <w:r w:rsidR="00B22E52">
        <w:rPr>
          <w:rFonts w:ascii="Times New Roman" w:eastAsiaTheme="minorHAnsi" w:hAnsi="Times New Roman" w:cstheme="minorBidi"/>
          <w:b w:val="0"/>
          <w:sz w:val="24"/>
          <w:szCs w:val="24"/>
          <w:lang w:eastAsia="en-US"/>
        </w:rPr>
        <w:t xml:space="preserve"> e tibial anterior</w:t>
      </w:r>
      <w:r w:rsidR="003934B7" w:rsidRPr="003934B7">
        <w:rPr>
          <w:rFonts w:ascii="Times New Roman" w:eastAsiaTheme="minorHAnsi" w:hAnsi="Times New Roman" w:cstheme="minorBidi"/>
          <w:b w:val="0"/>
          <w:sz w:val="24"/>
          <w:szCs w:val="24"/>
          <w:lang w:eastAsia="en-US"/>
        </w:rPr>
        <w:t xml:space="preserve"> </w:t>
      </w:r>
      <w:r w:rsidR="00B22E52">
        <w:rPr>
          <w:rFonts w:ascii="Times New Roman" w:eastAsiaTheme="minorHAnsi" w:hAnsi="Times New Roman" w:cstheme="minorBidi"/>
          <w:b w:val="0"/>
          <w:sz w:val="24"/>
          <w:szCs w:val="24"/>
          <w:lang w:eastAsia="en-US"/>
        </w:rPr>
        <w:t>(</w:t>
      </w:r>
      <w:r w:rsidR="003934B7" w:rsidRPr="003934B7">
        <w:rPr>
          <w:rFonts w:ascii="Times New Roman" w:eastAsiaTheme="minorHAnsi" w:hAnsi="Times New Roman" w:cstheme="minorBidi"/>
          <w:b w:val="0"/>
          <w:sz w:val="24"/>
          <w:szCs w:val="24"/>
          <w:lang w:eastAsia="en-US"/>
        </w:rPr>
        <w:t>TA</w:t>
      </w:r>
      <w:r w:rsidR="00B22E52">
        <w:rPr>
          <w:rFonts w:ascii="Times New Roman" w:eastAsiaTheme="minorHAnsi" w:hAnsi="Times New Roman" w:cstheme="minorBidi"/>
          <w:b w:val="0"/>
          <w:sz w:val="24"/>
          <w:szCs w:val="24"/>
          <w:lang w:eastAsia="en-US"/>
        </w:rPr>
        <w:t>)</w:t>
      </w:r>
      <w:r w:rsidR="003934B7" w:rsidRPr="003934B7">
        <w:rPr>
          <w:rFonts w:ascii="Times New Roman" w:eastAsiaTheme="minorHAnsi" w:hAnsi="Times New Roman" w:cstheme="minorBidi"/>
          <w:b w:val="0"/>
          <w:sz w:val="24"/>
          <w:szCs w:val="24"/>
          <w:lang w:eastAsia="en-US"/>
        </w:rPr>
        <w:t xml:space="preserve">. </w:t>
      </w:r>
      <w:r w:rsidR="003934B7" w:rsidRPr="003934B7">
        <w:rPr>
          <w:rFonts w:ascii="Times New Roman" w:eastAsiaTheme="minorHAnsi" w:hAnsi="Times New Roman" w:cstheme="minorBidi"/>
          <w:sz w:val="24"/>
          <w:szCs w:val="24"/>
          <w:lang w:eastAsia="en-US"/>
        </w:rPr>
        <w:t>Método:</w:t>
      </w:r>
      <w:r w:rsidR="003934B7" w:rsidRPr="003934B7">
        <w:rPr>
          <w:rFonts w:ascii="Times New Roman" w:eastAsiaTheme="minorHAnsi" w:hAnsi="Times New Roman" w:cstheme="minorBidi"/>
          <w:b w:val="0"/>
          <w:sz w:val="24"/>
          <w:szCs w:val="24"/>
          <w:lang w:eastAsia="en-US"/>
        </w:rPr>
        <w:t xml:space="preserve"> Foi realizado um estudo observacional de corte transversal com 30 pacientes criticamente enfermos </w:t>
      </w:r>
      <w:r w:rsidR="00901D3A">
        <w:rPr>
          <w:rFonts w:ascii="Times New Roman" w:eastAsiaTheme="minorHAnsi" w:hAnsi="Times New Roman" w:cstheme="minorBidi"/>
          <w:b w:val="0"/>
          <w:sz w:val="24"/>
          <w:szCs w:val="24"/>
          <w:lang w:eastAsia="en-US"/>
        </w:rPr>
        <w:t>para avaliar a</w:t>
      </w:r>
      <w:r w:rsidR="003934B7" w:rsidRPr="003934B7">
        <w:rPr>
          <w:rFonts w:ascii="Times New Roman" w:eastAsiaTheme="minorHAnsi" w:hAnsi="Times New Roman" w:cstheme="minorBidi"/>
          <w:b w:val="0"/>
          <w:sz w:val="24"/>
          <w:szCs w:val="24"/>
          <w:lang w:eastAsia="en-US"/>
        </w:rPr>
        <w:t xml:space="preserve"> cronaxia </w:t>
      </w:r>
      <w:r w:rsidR="00B22E52">
        <w:rPr>
          <w:rFonts w:ascii="Times New Roman" w:eastAsiaTheme="minorHAnsi" w:hAnsi="Times New Roman" w:cstheme="minorBidi"/>
          <w:b w:val="0"/>
          <w:sz w:val="24"/>
          <w:szCs w:val="24"/>
          <w:lang w:eastAsia="en-US"/>
        </w:rPr>
        <w:t>mensurada</w:t>
      </w:r>
      <w:r>
        <w:rPr>
          <w:rFonts w:ascii="Times New Roman" w:eastAsiaTheme="minorHAnsi" w:hAnsi="Times New Roman" w:cstheme="minorBidi"/>
          <w:b w:val="0"/>
          <w:sz w:val="24"/>
          <w:szCs w:val="24"/>
          <w:lang w:eastAsia="en-US"/>
        </w:rPr>
        <w:t xml:space="preserve"> </w:t>
      </w:r>
      <w:r w:rsidR="003934B7" w:rsidRPr="003934B7">
        <w:rPr>
          <w:rFonts w:ascii="Times New Roman" w:eastAsiaTheme="minorHAnsi" w:hAnsi="Times New Roman" w:cstheme="minorBidi"/>
          <w:b w:val="0"/>
          <w:sz w:val="24"/>
          <w:szCs w:val="24"/>
          <w:lang w:eastAsia="en-US"/>
        </w:rPr>
        <w:t>por dois e</w:t>
      </w:r>
      <w:r w:rsidR="000C1D83">
        <w:rPr>
          <w:rFonts w:ascii="Times New Roman" w:eastAsiaTheme="minorHAnsi" w:hAnsi="Times New Roman" w:cstheme="minorBidi"/>
          <w:b w:val="0"/>
          <w:sz w:val="24"/>
          <w:szCs w:val="24"/>
          <w:lang w:eastAsia="en-US"/>
        </w:rPr>
        <w:t>xaminadores independentes para</w:t>
      </w:r>
      <w:r w:rsidR="003934B7" w:rsidRPr="003934B7">
        <w:rPr>
          <w:rFonts w:ascii="Times New Roman" w:eastAsiaTheme="minorHAnsi" w:hAnsi="Times New Roman" w:cstheme="minorBidi"/>
          <w:b w:val="0"/>
          <w:sz w:val="24"/>
          <w:szCs w:val="24"/>
          <w:lang w:eastAsia="en-US"/>
        </w:rPr>
        <w:t xml:space="preserve"> </w:t>
      </w:r>
      <w:r w:rsidR="00901D3A" w:rsidRPr="003934B7">
        <w:rPr>
          <w:rFonts w:ascii="Times New Roman" w:eastAsiaTheme="minorHAnsi" w:hAnsi="Times New Roman" w:cstheme="minorBidi"/>
          <w:b w:val="0"/>
          <w:sz w:val="24"/>
          <w:szCs w:val="24"/>
          <w:lang w:eastAsia="en-US"/>
        </w:rPr>
        <w:t>diagnostic</w:t>
      </w:r>
      <w:r w:rsidR="00901D3A">
        <w:rPr>
          <w:rFonts w:ascii="Times New Roman" w:eastAsiaTheme="minorHAnsi" w:hAnsi="Times New Roman" w:cstheme="minorBidi"/>
          <w:b w:val="0"/>
          <w:sz w:val="24"/>
          <w:szCs w:val="24"/>
          <w:lang w:eastAsia="en-US"/>
        </w:rPr>
        <w:t xml:space="preserve">ar </w:t>
      </w:r>
      <w:r w:rsidR="003934B7" w:rsidRPr="003934B7">
        <w:rPr>
          <w:rFonts w:ascii="Times New Roman" w:eastAsiaTheme="minorHAnsi" w:hAnsi="Times New Roman" w:cstheme="minorBidi"/>
          <w:b w:val="0"/>
          <w:sz w:val="24"/>
          <w:szCs w:val="24"/>
          <w:lang w:eastAsia="en-US"/>
        </w:rPr>
        <w:t>DEN</w:t>
      </w:r>
      <w:r w:rsidR="00B22E52">
        <w:rPr>
          <w:rFonts w:ascii="Times New Roman" w:eastAsiaTheme="minorHAnsi" w:hAnsi="Times New Roman" w:cstheme="minorBidi"/>
          <w:b w:val="0"/>
          <w:sz w:val="24"/>
          <w:szCs w:val="24"/>
          <w:lang w:eastAsia="en-US"/>
        </w:rPr>
        <w:t>, com diferentes eletrodos e músculos</w:t>
      </w:r>
      <w:r w:rsidR="003934B7" w:rsidRPr="003934B7">
        <w:rPr>
          <w:rFonts w:ascii="Times New Roman" w:eastAsiaTheme="minorHAnsi" w:hAnsi="Times New Roman" w:cstheme="minorBidi"/>
          <w:b w:val="0"/>
          <w:sz w:val="24"/>
          <w:szCs w:val="24"/>
          <w:lang w:eastAsia="en-US"/>
        </w:rPr>
        <w:t xml:space="preserve">. </w:t>
      </w:r>
      <w:r w:rsidR="003934B7" w:rsidRPr="003934B7">
        <w:rPr>
          <w:rFonts w:ascii="Times New Roman" w:eastAsiaTheme="minorHAnsi" w:hAnsi="Times New Roman" w:cstheme="minorBidi"/>
          <w:sz w:val="24"/>
          <w:szCs w:val="24"/>
          <w:lang w:eastAsia="en-US"/>
        </w:rPr>
        <w:t xml:space="preserve">Resultado: </w:t>
      </w:r>
      <w:r w:rsidR="003934B7" w:rsidRPr="003934B7">
        <w:rPr>
          <w:rFonts w:ascii="Times New Roman" w:eastAsiaTheme="minorHAnsi" w:hAnsi="Times New Roman" w:cstheme="minorBidi"/>
          <w:b w:val="0"/>
          <w:sz w:val="24"/>
          <w:szCs w:val="24"/>
          <w:lang w:eastAsia="en-US"/>
        </w:rPr>
        <w:t xml:space="preserve">Excelente confiabilidade foi observada para a analise intraexaminador. Concordâncias absolutas foram obtidas para o músculo VL. Nenhuma diferença foi encontrada </w:t>
      </w:r>
      <w:r w:rsidR="00901D3A">
        <w:rPr>
          <w:rFonts w:ascii="Times New Roman" w:eastAsiaTheme="minorHAnsi" w:hAnsi="Times New Roman" w:cstheme="minorBidi"/>
          <w:b w:val="0"/>
          <w:sz w:val="24"/>
          <w:szCs w:val="24"/>
          <w:lang w:eastAsia="en-US"/>
        </w:rPr>
        <w:t>entre os eletrodos</w:t>
      </w:r>
      <w:r w:rsidR="003934B7" w:rsidRPr="003934B7">
        <w:rPr>
          <w:rFonts w:ascii="Times New Roman" w:eastAsiaTheme="minorHAnsi" w:hAnsi="Times New Roman" w:cstheme="minorBidi"/>
          <w:b w:val="0"/>
          <w:sz w:val="24"/>
          <w:szCs w:val="24"/>
          <w:lang w:eastAsia="en-US"/>
        </w:rPr>
        <w:t xml:space="preserve">. </w:t>
      </w:r>
      <w:r w:rsidR="003934B7" w:rsidRPr="003934B7">
        <w:rPr>
          <w:rFonts w:ascii="Times New Roman" w:eastAsiaTheme="minorHAnsi" w:hAnsi="Times New Roman" w:cstheme="minorBidi"/>
          <w:sz w:val="24"/>
          <w:szCs w:val="24"/>
          <w:lang w:eastAsia="en-US"/>
        </w:rPr>
        <w:t xml:space="preserve">Conclusão: </w:t>
      </w:r>
      <w:r w:rsidR="00901D3A" w:rsidRPr="00901D3A">
        <w:rPr>
          <w:rFonts w:ascii="Times New Roman" w:hAnsi="Times New Roman"/>
          <w:b w:val="0"/>
          <w:sz w:val="24"/>
          <w:szCs w:val="24"/>
        </w:rPr>
        <w:t>TEDE apresenta resultados confiáveis e reprodutíveis nas avaliações intra examinador. Testes realizados com diferentes tipos de eletrodos não influenciaram os resultados. TEDE pode ser realizado com eletrodos quadrados (25 cm</w:t>
      </w:r>
      <w:r w:rsidR="00901D3A" w:rsidRPr="000B18CF">
        <w:rPr>
          <w:rFonts w:ascii="Times New Roman" w:hAnsi="Times New Roman"/>
          <w:b w:val="0"/>
          <w:sz w:val="24"/>
          <w:szCs w:val="24"/>
          <w:vertAlign w:val="superscript"/>
          <w:rPrChange w:id="6" w:author="Durigan" w:date="2017-11-05T15:34:00Z">
            <w:rPr>
              <w:rFonts w:ascii="Times New Roman" w:hAnsi="Times New Roman"/>
              <w:b w:val="0"/>
              <w:sz w:val="24"/>
              <w:szCs w:val="24"/>
            </w:rPr>
          </w:rPrChange>
        </w:rPr>
        <w:t>2</w:t>
      </w:r>
      <w:r w:rsidR="00901D3A" w:rsidRPr="00901D3A">
        <w:rPr>
          <w:rFonts w:ascii="Times New Roman" w:hAnsi="Times New Roman"/>
          <w:b w:val="0"/>
          <w:sz w:val="24"/>
          <w:szCs w:val="24"/>
        </w:rPr>
        <w:t xml:space="preserve"> de área), o que pode aumentar sua viabilidade na prática clínica.</w:t>
      </w:r>
    </w:p>
    <w:p w:rsidR="00F67520" w:rsidRPr="005D049F" w:rsidRDefault="005D049F" w:rsidP="00876354">
      <w:pPr>
        <w:autoSpaceDE w:val="0"/>
        <w:autoSpaceDN w:val="0"/>
        <w:adjustRightInd w:val="0"/>
        <w:spacing w:line="360" w:lineRule="auto"/>
        <w:jc w:val="both"/>
        <w:rPr>
          <w:rFonts w:ascii="Times New Roman" w:hAnsi="Times New Roman"/>
          <w:b w:val="0"/>
          <w:sz w:val="24"/>
          <w:szCs w:val="24"/>
        </w:rPr>
      </w:pPr>
      <w:r w:rsidRPr="00280DA7">
        <w:rPr>
          <w:rFonts w:ascii="Times New Roman" w:hAnsi="Times New Roman"/>
          <w:sz w:val="24"/>
          <w:szCs w:val="24"/>
        </w:rPr>
        <w:t>Palavras chave:</w:t>
      </w:r>
      <w:r>
        <w:rPr>
          <w:rFonts w:ascii="Times New Roman" w:hAnsi="Times New Roman"/>
          <w:b w:val="0"/>
          <w:sz w:val="24"/>
          <w:szCs w:val="24"/>
        </w:rPr>
        <w:t xml:space="preserve"> cronaxia, confiabilidade, concordância, eletrodiagnostico,</w:t>
      </w:r>
      <w:r w:rsidRPr="005D049F">
        <w:rPr>
          <w:sz w:val="23"/>
          <w:szCs w:val="23"/>
        </w:rPr>
        <w:t xml:space="preserve"> </w:t>
      </w:r>
      <w:r w:rsidRPr="005D049F">
        <w:rPr>
          <w:rFonts w:ascii="Times New Roman" w:hAnsi="Times New Roman"/>
          <w:b w:val="0"/>
          <w:sz w:val="24"/>
          <w:szCs w:val="24"/>
        </w:rPr>
        <w:t>avaliação,</w:t>
      </w:r>
      <w:r>
        <w:rPr>
          <w:sz w:val="23"/>
          <w:szCs w:val="23"/>
        </w:rPr>
        <w:t xml:space="preserve"> </w:t>
      </w:r>
      <w:r w:rsidRPr="005D049F">
        <w:rPr>
          <w:rFonts w:ascii="Times New Roman" w:hAnsi="Times New Roman"/>
          <w:b w:val="0"/>
          <w:sz w:val="24"/>
          <w:szCs w:val="24"/>
        </w:rPr>
        <w:t>fisioterapia, músculo esquelético, reabilitação</w:t>
      </w:r>
      <w:r>
        <w:rPr>
          <w:rFonts w:ascii="Times New Roman" w:hAnsi="Times New Roman"/>
          <w:b w:val="0"/>
          <w:sz w:val="24"/>
          <w:szCs w:val="24"/>
        </w:rPr>
        <w:t>.</w:t>
      </w:r>
    </w:p>
    <w:p w:rsidR="00B22E52" w:rsidRDefault="00B22E52" w:rsidP="00876354">
      <w:pPr>
        <w:autoSpaceDE w:val="0"/>
        <w:autoSpaceDN w:val="0"/>
        <w:adjustRightInd w:val="0"/>
        <w:spacing w:line="360" w:lineRule="auto"/>
        <w:jc w:val="both"/>
        <w:rPr>
          <w:rFonts w:ascii="Times New Roman" w:hAnsi="Times New Roman"/>
          <w:b w:val="0"/>
          <w:sz w:val="24"/>
          <w:szCs w:val="24"/>
        </w:rPr>
      </w:pPr>
    </w:p>
    <w:p w:rsidR="005D049F" w:rsidRDefault="00133B8E" w:rsidP="00280DA7">
      <w:pPr>
        <w:pStyle w:val="Ttulo1"/>
        <w:rPr>
          <w:rFonts w:ascii="Times New Roman" w:hAnsi="Times New Roman"/>
          <w:color w:val="auto"/>
          <w:lang w:val="en-US"/>
        </w:rPr>
      </w:pPr>
      <w:r w:rsidRPr="000B18CF">
        <w:rPr>
          <w:rFonts w:ascii="Times New Roman" w:hAnsi="Times New Roman"/>
          <w:b w:val="0"/>
          <w:sz w:val="24"/>
          <w:szCs w:val="24"/>
          <w:lang w:val="en-US"/>
        </w:rPr>
        <w:br w:type="page"/>
      </w:r>
      <w:bookmarkStart w:id="7" w:name="_Toc497167011"/>
      <w:bookmarkStart w:id="8" w:name="_Toc482054082"/>
      <w:r w:rsidR="008A4F72" w:rsidRPr="00CB7A6A">
        <w:rPr>
          <w:rFonts w:ascii="Times New Roman" w:hAnsi="Times New Roman"/>
          <w:color w:val="auto"/>
          <w:lang w:val="en-US"/>
        </w:rPr>
        <w:lastRenderedPageBreak/>
        <w:t>ABSTRACT</w:t>
      </w:r>
      <w:bookmarkEnd w:id="7"/>
    </w:p>
    <w:p w:rsidR="00280DA7" w:rsidRPr="00280DA7" w:rsidRDefault="00280DA7" w:rsidP="00280DA7">
      <w:pPr>
        <w:rPr>
          <w:lang w:val="en-US"/>
        </w:rPr>
      </w:pPr>
    </w:p>
    <w:p w:rsidR="005D049F" w:rsidRPr="00053266" w:rsidRDefault="005D049F" w:rsidP="00D40EFD">
      <w:pPr>
        <w:spacing w:line="480" w:lineRule="auto"/>
        <w:jc w:val="both"/>
        <w:rPr>
          <w:rFonts w:ascii="Times New Roman" w:hAnsi="Times New Roman"/>
          <w:b w:val="0"/>
          <w:sz w:val="24"/>
          <w:szCs w:val="24"/>
          <w:lang w:val="en-US"/>
        </w:rPr>
      </w:pPr>
      <w:r>
        <w:rPr>
          <w:rFonts w:ascii="Times New Roman" w:hAnsi="Times New Roman"/>
          <w:sz w:val="24"/>
          <w:szCs w:val="24"/>
          <w:lang w:val="en-US"/>
        </w:rPr>
        <w:t>Introduction</w:t>
      </w:r>
      <w:r w:rsidRPr="00FD3E9D">
        <w:rPr>
          <w:rFonts w:ascii="Times New Roman" w:hAnsi="Times New Roman"/>
          <w:sz w:val="24"/>
          <w:szCs w:val="24"/>
          <w:lang w:val="en-US"/>
        </w:rPr>
        <w:t>:</w:t>
      </w:r>
      <w:r w:rsidRPr="00053266">
        <w:rPr>
          <w:rFonts w:ascii="Times New Roman" w:hAnsi="Times New Roman"/>
          <w:b w:val="0"/>
          <w:sz w:val="24"/>
          <w:szCs w:val="24"/>
          <w:lang w:val="en-US"/>
        </w:rPr>
        <w:t xml:space="preserve"> </w:t>
      </w:r>
      <w:r>
        <w:rPr>
          <w:rFonts w:ascii="Times New Roman" w:hAnsi="Times New Roman"/>
          <w:b w:val="0"/>
          <w:sz w:val="24"/>
          <w:szCs w:val="24"/>
          <w:lang w:val="en-US"/>
        </w:rPr>
        <w:t>T</w:t>
      </w:r>
      <w:r w:rsidRPr="00053266">
        <w:rPr>
          <w:rFonts w:ascii="Times New Roman" w:hAnsi="Times New Roman"/>
          <w:b w:val="0"/>
          <w:sz w:val="24"/>
          <w:szCs w:val="24"/>
          <w:lang w:val="en-US"/>
        </w:rPr>
        <w:t xml:space="preserve">he bed </w:t>
      </w:r>
      <w:r>
        <w:rPr>
          <w:rFonts w:ascii="Times New Roman" w:hAnsi="Times New Roman"/>
          <w:b w:val="0"/>
          <w:sz w:val="24"/>
          <w:szCs w:val="24"/>
          <w:lang w:val="en-US"/>
        </w:rPr>
        <w:t>r</w:t>
      </w:r>
      <w:r w:rsidRPr="00053266">
        <w:rPr>
          <w:rFonts w:ascii="Times New Roman" w:hAnsi="Times New Roman"/>
          <w:b w:val="0"/>
          <w:sz w:val="24"/>
          <w:szCs w:val="24"/>
          <w:lang w:val="en-US"/>
        </w:rPr>
        <w:t xml:space="preserve">estriction causes several complications that can lead to neuromuscular electrophysiological disorders (NED). The stimulus </w:t>
      </w:r>
      <w:r>
        <w:rPr>
          <w:rFonts w:ascii="Times New Roman" w:hAnsi="Times New Roman"/>
          <w:b w:val="0"/>
          <w:sz w:val="24"/>
          <w:szCs w:val="24"/>
          <w:lang w:val="en-US"/>
        </w:rPr>
        <w:t>electrodiagnosis</w:t>
      </w:r>
      <w:r w:rsidRPr="00053266">
        <w:rPr>
          <w:rFonts w:ascii="Times New Roman" w:hAnsi="Times New Roman"/>
          <w:b w:val="0"/>
          <w:sz w:val="24"/>
          <w:szCs w:val="24"/>
          <w:lang w:val="en-US"/>
        </w:rPr>
        <w:t xml:space="preserve"> test (SET) is a tool widely used by the physiotherapist to diagnose NED, although the psychometric properties of the SET have not yet been described. </w:t>
      </w:r>
      <w:r w:rsidRPr="00053266">
        <w:rPr>
          <w:rFonts w:ascii="Times New Roman" w:hAnsi="Times New Roman"/>
          <w:sz w:val="24"/>
          <w:szCs w:val="24"/>
          <w:lang w:val="en-US"/>
        </w:rPr>
        <w:t>Objective:</w:t>
      </w:r>
      <w:r w:rsidRPr="00053266">
        <w:rPr>
          <w:rFonts w:ascii="Times New Roman" w:hAnsi="Times New Roman"/>
          <w:b w:val="0"/>
          <w:sz w:val="24"/>
          <w:szCs w:val="24"/>
          <w:lang w:val="en-US"/>
        </w:rPr>
        <w:t xml:space="preserve"> To verify the intra and interrater reliability and agreement of the SET of measurements obtained by different electrodes (pen - area of 0.78 cm2 and square - area of 25 cm2) in the vastus lateralis (VL) and tibialis anterior (TA) muscles. </w:t>
      </w:r>
      <w:r w:rsidRPr="00053266">
        <w:rPr>
          <w:rFonts w:ascii="Times New Roman" w:hAnsi="Times New Roman"/>
          <w:sz w:val="24"/>
          <w:szCs w:val="24"/>
          <w:lang w:val="en-US"/>
        </w:rPr>
        <w:t>Method:</w:t>
      </w:r>
      <w:r w:rsidRPr="00053266">
        <w:rPr>
          <w:rFonts w:ascii="Times New Roman" w:hAnsi="Times New Roman"/>
          <w:b w:val="0"/>
          <w:sz w:val="24"/>
          <w:szCs w:val="24"/>
          <w:lang w:val="en-US"/>
        </w:rPr>
        <w:t xml:space="preserve"> A cross-sectional, observational study was performed with 30 critically ill patients through chronaxie, measured by two independent </w:t>
      </w:r>
      <w:r>
        <w:rPr>
          <w:rFonts w:ascii="Times New Roman" w:hAnsi="Times New Roman"/>
          <w:b w:val="0"/>
          <w:sz w:val="24"/>
          <w:szCs w:val="24"/>
          <w:lang w:val="en-US"/>
        </w:rPr>
        <w:t>rater</w:t>
      </w:r>
      <w:r w:rsidRPr="00053266">
        <w:rPr>
          <w:rFonts w:ascii="Times New Roman" w:hAnsi="Times New Roman"/>
          <w:b w:val="0"/>
          <w:sz w:val="24"/>
          <w:szCs w:val="24"/>
          <w:lang w:val="en-US"/>
        </w:rPr>
        <w:t xml:space="preserve">s for the diagnosis of </w:t>
      </w:r>
      <w:r>
        <w:rPr>
          <w:rFonts w:ascii="Times New Roman" w:hAnsi="Times New Roman"/>
          <w:b w:val="0"/>
          <w:sz w:val="24"/>
          <w:szCs w:val="24"/>
          <w:lang w:val="en-US"/>
        </w:rPr>
        <w:t>NED</w:t>
      </w:r>
      <w:r w:rsidRPr="00053266">
        <w:rPr>
          <w:rFonts w:ascii="Times New Roman" w:hAnsi="Times New Roman"/>
          <w:b w:val="0"/>
          <w:sz w:val="24"/>
          <w:szCs w:val="24"/>
          <w:lang w:val="en-US"/>
        </w:rPr>
        <w:t xml:space="preserve">, with different electrodes and muscles. </w:t>
      </w:r>
      <w:r w:rsidRPr="00053266">
        <w:rPr>
          <w:rFonts w:ascii="Times New Roman" w:hAnsi="Times New Roman"/>
          <w:sz w:val="24"/>
          <w:szCs w:val="24"/>
          <w:lang w:val="en-US"/>
        </w:rPr>
        <w:t>Result:</w:t>
      </w:r>
      <w:r w:rsidRPr="00053266">
        <w:rPr>
          <w:rFonts w:ascii="Times New Roman" w:hAnsi="Times New Roman"/>
          <w:b w:val="0"/>
          <w:sz w:val="24"/>
          <w:szCs w:val="24"/>
          <w:lang w:val="en-US"/>
        </w:rPr>
        <w:t xml:space="preserve"> Excellent reliability was observed for intra-</w:t>
      </w:r>
      <w:r>
        <w:rPr>
          <w:rFonts w:ascii="Times New Roman" w:hAnsi="Times New Roman"/>
          <w:b w:val="0"/>
          <w:sz w:val="24"/>
          <w:szCs w:val="24"/>
          <w:lang w:val="en-US"/>
        </w:rPr>
        <w:t>rater</w:t>
      </w:r>
      <w:r w:rsidRPr="00053266">
        <w:rPr>
          <w:rFonts w:ascii="Times New Roman" w:hAnsi="Times New Roman"/>
          <w:b w:val="0"/>
          <w:sz w:val="24"/>
          <w:szCs w:val="24"/>
          <w:lang w:val="en-US"/>
        </w:rPr>
        <w:t xml:space="preserve"> analysis. Absolute agreement </w:t>
      </w:r>
      <w:del w:id="9" w:author="Durigan" w:date="2017-11-05T15:34:00Z">
        <w:r w:rsidRPr="00053266" w:rsidDel="000B18CF">
          <w:rPr>
            <w:rFonts w:ascii="Times New Roman" w:hAnsi="Times New Roman"/>
            <w:b w:val="0"/>
            <w:sz w:val="24"/>
            <w:szCs w:val="24"/>
            <w:lang w:val="en-US"/>
          </w:rPr>
          <w:delText>were</w:delText>
        </w:r>
      </w:del>
      <w:ins w:id="10" w:author="Durigan" w:date="2017-11-05T15:34:00Z">
        <w:r w:rsidR="000B18CF" w:rsidRPr="00053266">
          <w:rPr>
            <w:rFonts w:ascii="Times New Roman" w:hAnsi="Times New Roman"/>
            <w:b w:val="0"/>
            <w:sz w:val="24"/>
            <w:szCs w:val="24"/>
            <w:lang w:val="en-US"/>
          </w:rPr>
          <w:t>was</w:t>
        </w:r>
      </w:ins>
      <w:r w:rsidRPr="00053266">
        <w:rPr>
          <w:rFonts w:ascii="Times New Roman" w:hAnsi="Times New Roman"/>
          <w:b w:val="0"/>
          <w:sz w:val="24"/>
          <w:szCs w:val="24"/>
          <w:lang w:val="en-US"/>
        </w:rPr>
        <w:t xml:space="preserve"> obtained for the VL muscle. No difference was found in the type of electrode. </w:t>
      </w:r>
      <w:r w:rsidRPr="00053266">
        <w:rPr>
          <w:rFonts w:ascii="Times New Roman" w:hAnsi="Times New Roman"/>
          <w:sz w:val="24"/>
          <w:szCs w:val="24"/>
          <w:lang w:val="en-US"/>
        </w:rPr>
        <w:t>Conclusion:</w:t>
      </w:r>
      <w:r w:rsidRPr="00053266">
        <w:rPr>
          <w:rFonts w:ascii="Times New Roman" w:hAnsi="Times New Roman"/>
          <w:b w:val="0"/>
          <w:sz w:val="24"/>
          <w:szCs w:val="24"/>
          <w:lang w:val="en-US"/>
        </w:rPr>
        <w:t xml:space="preserve"> SET presents reliable and reproducible results in intra-</w:t>
      </w:r>
      <w:r>
        <w:rPr>
          <w:rFonts w:ascii="Times New Roman" w:hAnsi="Times New Roman"/>
          <w:b w:val="0"/>
          <w:sz w:val="24"/>
          <w:szCs w:val="24"/>
          <w:lang w:val="en-US"/>
        </w:rPr>
        <w:t>rater</w:t>
      </w:r>
      <w:r w:rsidRPr="00053266">
        <w:rPr>
          <w:rFonts w:ascii="Times New Roman" w:hAnsi="Times New Roman"/>
          <w:b w:val="0"/>
          <w:sz w:val="24"/>
          <w:szCs w:val="24"/>
          <w:lang w:val="en-US"/>
        </w:rPr>
        <w:t xml:space="preserve"> evaluations. Tests performed with different types of electrodes did not influence the results. SET can be performed with square electrodes (25 cm</w:t>
      </w:r>
      <w:r w:rsidRPr="000B18CF">
        <w:rPr>
          <w:rFonts w:ascii="Times New Roman" w:hAnsi="Times New Roman"/>
          <w:b w:val="0"/>
          <w:sz w:val="24"/>
          <w:szCs w:val="24"/>
          <w:vertAlign w:val="superscript"/>
          <w:lang w:val="en-US"/>
          <w:rPrChange w:id="11" w:author="Durigan" w:date="2017-11-05T15:34:00Z">
            <w:rPr>
              <w:rFonts w:ascii="Times New Roman" w:hAnsi="Times New Roman"/>
              <w:b w:val="0"/>
              <w:sz w:val="24"/>
              <w:szCs w:val="24"/>
              <w:lang w:val="en-US"/>
            </w:rPr>
          </w:rPrChange>
        </w:rPr>
        <w:t>2</w:t>
      </w:r>
      <w:r w:rsidRPr="00053266">
        <w:rPr>
          <w:rFonts w:ascii="Times New Roman" w:hAnsi="Times New Roman"/>
          <w:b w:val="0"/>
          <w:sz w:val="24"/>
          <w:szCs w:val="24"/>
          <w:lang w:val="en-US"/>
        </w:rPr>
        <w:t xml:space="preserve"> area), which may increase the viability of this test in clinical practice.</w:t>
      </w:r>
    </w:p>
    <w:p w:rsidR="005D049F" w:rsidRPr="00837A6A" w:rsidRDefault="005D049F" w:rsidP="00472DF4">
      <w:pPr>
        <w:spacing w:line="360" w:lineRule="auto"/>
        <w:jc w:val="both"/>
        <w:rPr>
          <w:rFonts w:ascii="Times New Roman" w:hAnsi="Times New Roman"/>
          <w:sz w:val="24"/>
          <w:szCs w:val="24"/>
          <w:lang w:val="en-US"/>
        </w:rPr>
      </w:pPr>
      <w:r w:rsidRPr="00FD3E9D">
        <w:rPr>
          <w:sz w:val="24"/>
          <w:szCs w:val="24"/>
          <w:lang w:val="en-US"/>
        </w:rPr>
        <w:t xml:space="preserve">Keywords: </w:t>
      </w:r>
      <w:r w:rsidRPr="00837A6A">
        <w:rPr>
          <w:rFonts w:ascii="Times New Roman" w:hAnsi="Times New Roman"/>
          <w:b w:val="0"/>
          <w:sz w:val="24"/>
          <w:szCs w:val="24"/>
          <w:lang w:val="en-US"/>
        </w:rPr>
        <w:t>chronaxie; reliability; agreement; electrodiagnosis; evaluation; physical therapy, skeletal muscle, rehabilitation.</w:t>
      </w:r>
    </w:p>
    <w:p w:rsidR="005D049F" w:rsidRPr="00837A6A" w:rsidRDefault="005D049F" w:rsidP="00472DF4">
      <w:pPr>
        <w:autoSpaceDE w:val="0"/>
        <w:autoSpaceDN w:val="0"/>
        <w:adjustRightInd w:val="0"/>
        <w:spacing w:line="360" w:lineRule="auto"/>
        <w:jc w:val="both"/>
        <w:rPr>
          <w:rFonts w:ascii="Times New Roman" w:hAnsi="Times New Roman"/>
          <w:b w:val="0"/>
          <w:sz w:val="24"/>
          <w:szCs w:val="24"/>
          <w:lang w:val="en-US"/>
        </w:rPr>
      </w:pPr>
    </w:p>
    <w:p w:rsidR="005D049F" w:rsidRDefault="005D049F" w:rsidP="002E1844">
      <w:pPr>
        <w:rPr>
          <w:rFonts w:ascii="Times New Roman" w:hAnsi="Times New Roman"/>
          <w:sz w:val="24"/>
          <w:szCs w:val="24"/>
          <w:lang w:val="en-US"/>
        </w:rPr>
      </w:pPr>
    </w:p>
    <w:p w:rsidR="005D049F" w:rsidRDefault="005D049F" w:rsidP="002E1844">
      <w:pPr>
        <w:rPr>
          <w:rFonts w:ascii="Times New Roman" w:hAnsi="Times New Roman"/>
          <w:sz w:val="24"/>
          <w:szCs w:val="24"/>
          <w:lang w:val="en-US"/>
        </w:rPr>
      </w:pPr>
    </w:p>
    <w:p w:rsidR="005D049F" w:rsidRDefault="005D049F" w:rsidP="002E1844">
      <w:pPr>
        <w:rPr>
          <w:rFonts w:ascii="Times New Roman" w:hAnsi="Times New Roman"/>
          <w:sz w:val="24"/>
          <w:szCs w:val="24"/>
          <w:lang w:val="en-US"/>
        </w:rPr>
      </w:pPr>
    </w:p>
    <w:p w:rsidR="005D049F" w:rsidRPr="005D049F" w:rsidRDefault="005D049F" w:rsidP="002E1844">
      <w:pPr>
        <w:rPr>
          <w:rFonts w:ascii="Times New Roman" w:hAnsi="Times New Roman"/>
          <w:sz w:val="24"/>
          <w:szCs w:val="24"/>
          <w:lang w:val="en-US"/>
        </w:rPr>
      </w:pPr>
    </w:p>
    <w:p w:rsidR="005D049F" w:rsidRPr="005D049F" w:rsidRDefault="005D049F" w:rsidP="002E1844">
      <w:pPr>
        <w:rPr>
          <w:rFonts w:ascii="Times New Roman" w:hAnsi="Times New Roman"/>
          <w:sz w:val="24"/>
          <w:szCs w:val="24"/>
          <w:lang w:val="en-US"/>
        </w:rPr>
      </w:pPr>
    </w:p>
    <w:p w:rsidR="005D049F" w:rsidRPr="005D049F" w:rsidRDefault="005D049F" w:rsidP="002E1844">
      <w:pPr>
        <w:rPr>
          <w:rFonts w:ascii="Times New Roman" w:hAnsi="Times New Roman"/>
          <w:sz w:val="24"/>
          <w:szCs w:val="24"/>
          <w:lang w:val="en-US"/>
        </w:rPr>
      </w:pPr>
    </w:p>
    <w:p w:rsidR="00472DF4" w:rsidRDefault="00472DF4">
      <w:pPr>
        <w:spacing w:after="200" w:line="276" w:lineRule="auto"/>
        <w:rPr>
          <w:rFonts w:ascii="Times New Roman" w:hAnsi="Times New Roman"/>
          <w:sz w:val="24"/>
          <w:szCs w:val="24"/>
          <w:lang w:val="en-US"/>
        </w:rPr>
      </w:pPr>
      <w:r>
        <w:rPr>
          <w:rFonts w:ascii="Times New Roman" w:hAnsi="Times New Roman"/>
          <w:sz w:val="24"/>
          <w:szCs w:val="24"/>
          <w:lang w:val="en-US"/>
        </w:rPr>
        <w:br w:type="page"/>
      </w:r>
    </w:p>
    <w:p w:rsidR="00133B8E" w:rsidRPr="000627D4" w:rsidRDefault="008A4F72" w:rsidP="000627D4">
      <w:pPr>
        <w:pStyle w:val="Ttulo1"/>
        <w:rPr>
          <w:rFonts w:ascii="Times New Roman" w:hAnsi="Times New Roman"/>
          <w:color w:val="auto"/>
        </w:rPr>
      </w:pPr>
      <w:bookmarkStart w:id="12" w:name="_Toc497167012"/>
      <w:r w:rsidRPr="000627D4">
        <w:rPr>
          <w:rFonts w:ascii="Times New Roman" w:hAnsi="Times New Roman"/>
          <w:color w:val="auto"/>
        </w:rPr>
        <w:lastRenderedPageBreak/>
        <w:t>INTRODUÇÃO</w:t>
      </w:r>
      <w:bookmarkEnd w:id="8"/>
      <w:bookmarkEnd w:id="12"/>
    </w:p>
    <w:p w:rsidR="00133B8E" w:rsidRPr="00E13C07" w:rsidRDefault="00133B8E" w:rsidP="00133B8E">
      <w:pPr>
        <w:rPr>
          <w:rFonts w:ascii="Times New Roman" w:hAnsi="Times New Roman"/>
        </w:rPr>
      </w:pPr>
    </w:p>
    <w:p w:rsidR="008D58CB" w:rsidRDefault="00862FE0" w:rsidP="00D40EFD">
      <w:pPr>
        <w:spacing w:line="480" w:lineRule="auto"/>
        <w:ind w:firstLine="709"/>
        <w:jc w:val="both"/>
        <w:rPr>
          <w:rFonts w:ascii="Times New Roman" w:hAnsi="Times New Roman"/>
          <w:b w:val="0"/>
          <w:bCs/>
          <w:sz w:val="24"/>
          <w:szCs w:val="24"/>
        </w:rPr>
      </w:pPr>
      <w:r w:rsidRPr="003248C5">
        <w:rPr>
          <w:rStyle w:val="highlight"/>
          <w:rFonts w:ascii="Times New Roman" w:hAnsi="Times New Roman"/>
          <w:b w:val="0"/>
          <w:color w:val="000000"/>
          <w:sz w:val="24"/>
          <w:szCs w:val="24"/>
          <w:shd w:val="clear" w:color="auto" w:fill="FFFFFF"/>
        </w:rPr>
        <w:t xml:space="preserve">A restrição </w:t>
      </w:r>
      <w:r w:rsidR="004D648F">
        <w:rPr>
          <w:rStyle w:val="highlight"/>
          <w:rFonts w:ascii="Times New Roman" w:hAnsi="Times New Roman"/>
          <w:b w:val="0"/>
          <w:color w:val="000000"/>
          <w:sz w:val="24"/>
          <w:szCs w:val="24"/>
          <w:shd w:val="clear" w:color="auto" w:fill="FFFFFF"/>
        </w:rPr>
        <w:t>ao</w:t>
      </w:r>
      <w:r w:rsidRPr="003248C5">
        <w:rPr>
          <w:rStyle w:val="highlight"/>
          <w:rFonts w:ascii="Times New Roman" w:hAnsi="Times New Roman"/>
          <w:b w:val="0"/>
          <w:color w:val="000000"/>
          <w:sz w:val="24"/>
          <w:szCs w:val="24"/>
          <w:shd w:val="clear" w:color="auto" w:fill="FFFFFF"/>
        </w:rPr>
        <w:t xml:space="preserve"> leito</w:t>
      </w:r>
      <w:r w:rsidR="002C2876">
        <w:rPr>
          <w:rStyle w:val="apple-converted-space"/>
          <w:rFonts w:ascii="Times New Roman" w:hAnsi="Times New Roman"/>
          <w:b w:val="0"/>
          <w:color w:val="000000"/>
          <w:sz w:val="24"/>
          <w:szCs w:val="24"/>
          <w:shd w:val="clear" w:color="auto" w:fill="FFFFFF"/>
        </w:rPr>
        <w:t xml:space="preserve"> </w:t>
      </w:r>
      <w:r w:rsidRPr="003248C5">
        <w:rPr>
          <w:rFonts w:ascii="Times New Roman" w:hAnsi="Times New Roman"/>
          <w:b w:val="0"/>
          <w:color w:val="000000"/>
          <w:sz w:val="24"/>
          <w:szCs w:val="24"/>
          <w:shd w:val="clear" w:color="auto" w:fill="FFFFFF"/>
        </w:rPr>
        <w:t xml:space="preserve">provoca </w:t>
      </w:r>
      <w:r w:rsidRPr="003248C5">
        <w:rPr>
          <w:rFonts w:ascii="Times New Roman" w:hAnsi="Times New Roman"/>
          <w:b w:val="0"/>
          <w:sz w:val="24"/>
          <w:szCs w:val="24"/>
          <w:shd w:val="clear" w:color="auto" w:fill="FFFFFF"/>
        </w:rPr>
        <w:t>diversas</w:t>
      </w:r>
      <w:r w:rsidRPr="003248C5">
        <w:rPr>
          <w:rFonts w:ascii="Times New Roman" w:hAnsi="Times New Roman"/>
          <w:b w:val="0"/>
          <w:color w:val="FF0000"/>
          <w:sz w:val="24"/>
          <w:szCs w:val="24"/>
          <w:shd w:val="clear" w:color="auto" w:fill="FFFFFF"/>
        </w:rPr>
        <w:t xml:space="preserve"> </w:t>
      </w:r>
      <w:r w:rsidRPr="003248C5">
        <w:rPr>
          <w:rFonts w:ascii="Times New Roman" w:hAnsi="Times New Roman"/>
          <w:b w:val="0"/>
          <w:color w:val="000000"/>
          <w:sz w:val="24"/>
          <w:szCs w:val="24"/>
          <w:shd w:val="clear" w:color="auto" w:fill="FFFFFF"/>
        </w:rPr>
        <w:t xml:space="preserve">complicações que podem impedir a </w:t>
      </w:r>
      <w:r w:rsidR="004D648F">
        <w:rPr>
          <w:rFonts w:ascii="Times New Roman" w:hAnsi="Times New Roman"/>
          <w:b w:val="0"/>
          <w:color w:val="000000"/>
          <w:sz w:val="24"/>
          <w:szCs w:val="24"/>
          <w:shd w:val="clear" w:color="auto" w:fill="FFFFFF"/>
        </w:rPr>
        <w:t xml:space="preserve">completa </w:t>
      </w:r>
      <w:r w:rsidRPr="003248C5">
        <w:rPr>
          <w:rFonts w:ascii="Times New Roman" w:hAnsi="Times New Roman"/>
          <w:b w:val="0"/>
          <w:color w:val="000000"/>
          <w:sz w:val="24"/>
          <w:szCs w:val="24"/>
          <w:shd w:val="clear" w:color="auto" w:fill="FFFFFF"/>
        </w:rPr>
        <w:t>recuperação do paciente cr</w:t>
      </w:r>
      <w:r>
        <w:rPr>
          <w:rFonts w:ascii="Times New Roman" w:hAnsi="Times New Roman"/>
          <w:b w:val="0"/>
          <w:color w:val="000000"/>
          <w:sz w:val="24"/>
          <w:szCs w:val="24"/>
          <w:shd w:val="clear" w:color="auto" w:fill="FFFFFF"/>
        </w:rPr>
        <w:t>í</w:t>
      </w:r>
      <w:r w:rsidRPr="003248C5">
        <w:rPr>
          <w:rFonts w:ascii="Times New Roman" w:hAnsi="Times New Roman"/>
          <w:b w:val="0"/>
          <w:color w:val="000000"/>
          <w:sz w:val="24"/>
          <w:szCs w:val="24"/>
          <w:shd w:val="clear" w:color="auto" w:fill="FFFFFF"/>
        </w:rPr>
        <w:t>tico</w:t>
      </w:r>
      <w:r w:rsidR="004D648F">
        <w:rPr>
          <w:rFonts w:ascii="Times New Roman" w:hAnsi="Times New Roman"/>
          <w:b w:val="0"/>
          <w:color w:val="000000"/>
          <w:sz w:val="24"/>
          <w:szCs w:val="24"/>
          <w:shd w:val="clear" w:color="auto" w:fill="FFFFFF"/>
        </w:rPr>
        <w:t xml:space="preserve">. Pacientes críticos comumente desenvolvem </w:t>
      </w:r>
      <w:r w:rsidRPr="003248C5">
        <w:rPr>
          <w:rFonts w:ascii="Times New Roman" w:hAnsi="Times New Roman"/>
          <w:b w:val="0"/>
          <w:color w:val="000000"/>
          <w:sz w:val="24"/>
          <w:szCs w:val="24"/>
          <w:shd w:val="clear" w:color="auto" w:fill="FFFFFF"/>
        </w:rPr>
        <w:t xml:space="preserve">atrofia muscular, </w:t>
      </w:r>
      <w:r w:rsidR="00EA7FC2">
        <w:rPr>
          <w:rFonts w:ascii="Times New Roman" w:hAnsi="Times New Roman"/>
          <w:b w:val="0"/>
          <w:color w:val="000000"/>
          <w:sz w:val="24"/>
          <w:szCs w:val="24"/>
          <w:shd w:val="clear" w:color="auto" w:fill="FFFFFF"/>
        </w:rPr>
        <w:t>lesão por pressão</w:t>
      </w:r>
      <w:r w:rsidRPr="003248C5">
        <w:rPr>
          <w:rFonts w:ascii="Times New Roman" w:hAnsi="Times New Roman"/>
          <w:b w:val="0"/>
          <w:color w:val="000000"/>
          <w:sz w:val="24"/>
          <w:szCs w:val="24"/>
          <w:shd w:val="clear" w:color="auto" w:fill="FFFFFF"/>
        </w:rPr>
        <w:t xml:space="preserve"> </w:t>
      </w:r>
      <w:r w:rsidRPr="00973CC1">
        <w:rPr>
          <w:rFonts w:ascii="Times New Roman" w:hAnsi="Times New Roman"/>
          <w:b w:val="0"/>
          <w:color w:val="000000"/>
          <w:sz w:val="24"/>
          <w:szCs w:val="24"/>
          <w:shd w:val="clear" w:color="auto" w:fill="FFFFFF"/>
        </w:rPr>
        <w:t>e</w:t>
      </w:r>
      <w:r w:rsidR="004D648F" w:rsidRPr="00973CC1">
        <w:rPr>
          <w:rFonts w:ascii="Times New Roman" w:hAnsi="Times New Roman"/>
          <w:b w:val="0"/>
          <w:color w:val="000000"/>
          <w:sz w:val="24"/>
          <w:szCs w:val="24"/>
          <w:shd w:val="clear" w:color="auto" w:fill="FFFFFF"/>
        </w:rPr>
        <w:t xml:space="preserve"> </w:t>
      </w:r>
      <w:r w:rsidR="00755014">
        <w:rPr>
          <w:rFonts w:ascii="Times New Roman" w:hAnsi="Times New Roman"/>
          <w:b w:val="0"/>
          <w:color w:val="000000"/>
          <w:sz w:val="24"/>
          <w:szCs w:val="24"/>
          <w:shd w:val="clear" w:color="auto" w:fill="FFFFFF"/>
        </w:rPr>
        <w:t>cursam</w:t>
      </w:r>
      <w:r w:rsidR="004D648F" w:rsidRPr="00973CC1">
        <w:rPr>
          <w:rFonts w:ascii="Times New Roman" w:hAnsi="Times New Roman"/>
          <w:b w:val="0"/>
          <w:color w:val="000000"/>
          <w:sz w:val="24"/>
          <w:szCs w:val="24"/>
          <w:shd w:val="clear" w:color="auto" w:fill="FFFFFF"/>
        </w:rPr>
        <w:t xml:space="preserve"> </w:t>
      </w:r>
      <w:r w:rsidR="00683311">
        <w:rPr>
          <w:rFonts w:ascii="Times New Roman" w:hAnsi="Times New Roman"/>
          <w:b w:val="0"/>
          <w:color w:val="000000"/>
          <w:sz w:val="24"/>
          <w:szCs w:val="24"/>
          <w:shd w:val="clear" w:color="auto" w:fill="FFFFFF"/>
        </w:rPr>
        <w:t xml:space="preserve">com </w:t>
      </w:r>
      <w:r w:rsidR="004D648F" w:rsidRPr="00973CC1">
        <w:rPr>
          <w:rFonts w:ascii="Times New Roman" w:hAnsi="Times New Roman"/>
          <w:b w:val="0"/>
          <w:color w:val="000000"/>
          <w:sz w:val="24"/>
          <w:szCs w:val="24"/>
          <w:shd w:val="clear" w:color="auto" w:fill="FFFFFF"/>
        </w:rPr>
        <w:t>maior risco de desenvolverem doenças tromboembólicas</w:t>
      </w:r>
      <w:r w:rsidR="00352B3E" w:rsidRPr="00973CC1">
        <w:rPr>
          <w:rFonts w:ascii="Times New Roman" w:hAnsi="Times New Roman"/>
          <w:b w:val="0"/>
          <w:color w:val="000000"/>
          <w:sz w:val="24"/>
          <w:szCs w:val="24"/>
          <w:shd w:val="clear" w:color="auto" w:fill="FFFFFF"/>
        </w:rPr>
        <w:fldChar w:fldCharType="begin" w:fldLock="1"/>
      </w:r>
      <w:r w:rsidR="00DF4DA2">
        <w:rPr>
          <w:rFonts w:ascii="Times New Roman" w:hAnsi="Times New Roman"/>
          <w:b w:val="0"/>
          <w:color w:val="000000"/>
          <w:sz w:val="24"/>
          <w:szCs w:val="24"/>
          <w:shd w:val="clear" w:color="auto" w:fill="FFFFFF"/>
        </w:rPr>
        <w:instrText>ADDIN CSL_CITATION { "citationItems" : [ { "id" : "ITEM-1", "itemData" : { "DOI" : "10.1097/CCM.0b013e3181b6e30a", "ISSN" : "1530-0293", "PMID" : "20046130", "abstract" : "Bed rest is frequently prescribed for critically ill patients because it is assumed to be beneficial for preventing complications, for conserving scarce metabolic resources, and for providing patient comfort. Furthermore, higher levels of physical activity in critically ill patients have been assumed to be impractical or not feasible. Bed rest has been prescribed in the past for several other clinical conditions including acute flares of rheumatoid arthritis, cavitary tuberculosis, acute myocardial infarction, and acute low back pain. However, randomized, controlled, clinical trials failed to demonstrate beneficial effects of bed rest in most of these conditions. Bed rest can cause several complications that may delay or prevent recovery from critical illnesses including disuse muscle atrophy, joint contractures, thromboembolic disease, and insulin resistance. Recent studies demonstrated the feasibility and safety of physical medicine programs in critically ill patients including those with acute respiratory failure requiring mechanical ventilation. Other physical medicine tools, such as neuromuscular electrical stimulation and passive stretching of muscles, may also reduce some complications of bed rest.", "author" : [ { "dropping-particle" : "", "family" : "Brower", "given" : "Roy G", "non-dropping-particle" : "", "parse-names" : false, "suffix" : "" } ], "container-title" : "Crit Care Med", "id" : "ITEM-1", "issue" : "10 Suppl", "issued" : { "date-parts" : [ [ "2009" ] ] }, "page" : "S422--8", "title" : "Consequences of bed rest.", "type" : "article-journal", "volume" : "37" }, "uris" : [ "http://www.mendeley.com/documents/?uuid=10b4fce9-c009-4e03-ab29-a0f62ee84c32" ] } ], "mendeley" : { "formattedCitation" : "&lt;sup&gt;1&lt;/sup&gt;", "plainTextFormattedCitation" : "1", "previouslyFormattedCitation" : "&lt;sup&gt;1&lt;/sup&gt;" }, "properties" : { "noteIndex" : 0 }, "schema" : "https://github.com/citation-style-language/schema/raw/master/csl-citation.json" }</w:instrText>
      </w:r>
      <w:r w:rsidR="00352B3E" w:rsidRPr="00973CC1">
        <w:rPr>
          <w:rFonts w:ascii="Times New Roman" w:hAnsi="Times New Roman"/>
          <w:b w:val="0"/>
          <w:color w:val="000000"/>
          <w:sz w:val="24"/>
          <w:szCs w:val="24"/>
          <w:shd w:val="clear" w:color="auto" w:fill="FFFFFF"/>
        </w:rPr>
        <w:fldChar w:fldCharType="separate"/>
      </w:r>
      <w:r w:rsidRPr="00973CC1">
        <w:rPr>
          <w:rFonts w:ascii="Times New Roman" w:hAnsi="Times New Roman"/>
          <w:b w:val="0"/>
          <w:noProof/>
          <w:color w:val="000000"/>
          <w:sz w:val="24"/>
          <w:szCs w:val="24"/>
          <w:shd w:val="clear" w:color="auto" w:fill="FFFFFF"/>
          <w:vertAlign w:val="superscript"/>
        </w:rPr>
        <w:t>1</w:t>
      </w:r>
      <w:r w:rsidR="00352B3E" w:rsidRPr="00973CC1">
        <w:rPr>
          <w:rFonts w:ascii="Times New Roman" w:hAnsi="Times New Roman"/>
          <w:b w:val="0"/>
          <w:color w:val="000000"/>
          <w:sz w:val="24"/>
          <w:szCs w:val="24"/>
          <w:shd w:val="clear" w:color="auto" w:fill="FFFFFF"/>
        </w:rPr>
        <w:fldChar w:fldCharType="end"/>
      </w:r>
      <w:r w:rsidRPr="00973CC1">
        <w:rPr>
          <w:rFonts w:ascii="Times New Roman" w:hAnsi="Times New Roman"/>
          <w:b w:val="0"/>
          <w:color w:val="000000"/>
          <w:sz w:val="24"/>
          <w:szCs w:val="24"/>
          <w:shd w:val="clear" w:color="auto" w:fill="FFFFFF"/>
        </w:rPr>
        <w:t>.</w:t>
      </w:r>
      <w:r w:rsidR="00A65A58" w:rsidRPr="00973CC1">
        <w:rPr>
          <w:rStyle w:val="apple-converted-space"/>
          <w:rFonts w:ascii="Times New Roman" w:hAnsi="Times New Roman"/>
          <w:b w:val="0"/>
          <w:color w:val="000000"/>
          <w:sz w:val="24"/>
          <w:szCs w:val="24"/>
          <w:shd w:val="clear" w:color="auto" w:fill="FFFFFF"/>
        </w:rPr>
        <w:t xml:space="preserve"> </w:t>
      </w:r>
      <w:r w:rsidR="004D648F" w:rsidRPr="00973CC1">
        <w:rPr>
          <w:rStyle w:val="apple-converted-space"/>
          <w:rFonts w:ascii="Times New Roman" w:hAnsi="Times New Roman"/>
          <w:b w:val="0"/>
          <w:color w:val="000000"/>
          <w:sz w:val="24"/>
          <w:szCs w:val="24"/>
          <w:shd w:val="clear" w:color="auto" w:fill="FFFFFF"/>
        </w:rPr>
        <w:t>Entretanto, uma</w:t>
      </w:r>
      <w:r w:rsidRPr="00973CC1">
        <w:rPr>
          <w:rStyle w:val="apple-converted-space"/>
          <w:rFonts w:ascii="Times New Roman" w:hAnsi="Times New Roman"/>
          <w:b w:val="0"/>
          <w:color w:val="000000"/>
          <w:sz w:val="24"/>
          <w:szCs w:val="24"/>
          <w:shd w:val="clear" w:color="auto" w:fill="FFFFFF"/>
        </w:rPr>
        <w:t xml:space="preserve"> das </w:t>
      </w:r>
      <w:r w:rsidRPr="00973CC1">
        <w:rPr>
          <w:rFonts w:ascii="Times New Roman" w:hAnsi="Times New Roman"/>
          <w:b w:val="0"/>
          <w:sz w:val="24"/>
          <w:szCs w:val="24"/>
        </w:rPr>
        <w:t xml:space="preserve">principais complicações </w:t>
      </w:r>
      <w:r w:rsidR="004D648F" w:rsidRPr="00973CC1">
        <w:rPr>
          <w:rFonts w:ascii="Times New Roman" w:hAnsi="Times New Roman"/>
          <w:b w:val="0"/>
          <w:sz w:val="24"/>
          <w:szCs w:val="24"/>
        </w:rPr>
        <w:t>relacionadas ao imobilismo no leito é</w:t>
      </w:r>
      <w:r w:rsidRPr="00973CC1">
        <w:rPr>
          <w:rFonts w:ascii="Times New Roman" w:hAnsi="Times New Roman"/>
          <w:b w:val="0"/>
          <w:sz w:val="24"/>
          <w:szCs w:val="24"/>
        </w:rPr>
        <w:t xml:space="preserve"> </w:t>
      </w:r>
      <w:r w:rsidR="00A65A58" w:rsidRPr="00973CC1">
        <w:rPr>
          <w:rFonts w:ascii="Times New Roman" w:hAnsi="Times New Roman"/>
          <w:b w:val="0"/>
          <w:sz w:val="24"/>
          <w:szCs w:val="24"/>
        </w:rPr>
        <w:t>p</w:t>
      </w:r>
      <w:r w:rsidRPr="00973CC1">
        <w:rPr>
          <w:rFonts w:ascii="Times New Roman" w:hAnsi="Times New Roman"/>
          <w:b w:val="0"/>
          <w:color w:val="000000"/>
          <w:sz w:val="24"/>
          <w:szCs w:val="24"/>
          <w:shd w:val="clear" w:color="auto" w:fill="FFFFFF"/>
        </w:rPr>
        <w:t xml:space="preserve">olineuromiopatia da </w:t>
      </w:r>
      <w:r w:rsidR="00A65A58" w:rsidRPr="00973CC1">
        <w:rPr>
          <w:rFonts w:ascii="Times New Roman" w:hAnsi="Times New Roman"/>
          <w:b w:val="0"/>
          <w:color w:val="000000"/>
          <w:sz w:val="24"/>
          <w:szCs w:val="24"/>
          <w:shd w:val="clear" w:color="auto" w:fill="FFFFFF"/>
        </w:rPr>
        <w:t>d</w:t>
      </w:r>
      <w:r w:rsidRPr="00973CC1">
        <w:rPr>
          <w:rFonts w:ascii="Times New Roman" w:hAnsi="Times New Roman"/>
          <w:b w:val="0"/>
          <w:color w:val="000000"/>
          <w:sz w:val="24"/>
          <w:szCs w:val="24"/>
          <w:shd w:val="clear" w:color="auto" w:fill="FFFFFF"/>
        </w:rPr>
        <w:t xml:space="preserve">oença </w:t>
      </w:r>
      <w:r w:rsidR="00A65A58" w:rsidRPr="00973CC1">
        <w:rPr>
          <w:rFonts w:ascii="Times New Roman" w:hAnsi="Times New Roman"/>
          <w:b w:val="0"/>
          <w:color w:val="000000"/>
          <w:sz w:val="24"/>
          <w:szCs w:val="24"/>
          <w:shd w:val="clear" w:color="auto" w:fill="FFFFFF"/>
        </w:rPr>
        <w:t>c</w:t>
      </w:r>
      <w:r w:rsidRPr="00973CC1">
        <w:rPr>
          <w:rFonts w:ascii="Times New Roman" w:hAnsi="Times New Roman"/>
          <w:b w:val="0"/>
          <w:color w:val="000000"/>
          <w:sz w:val="24"/>
          <w:szCs w:val="24"/>
          <w:shd w:val="clear" w:color="auto" w:fill="FFFFFF"/>
        </w:rPr>
        <w:t>rítica (PNMDC)</w:t>
      </w:r>
      <w:r w:rsidR="00352B3E" w:rsidRPr="00973CC1">
        <w:rPr>
          <w:rFonts w:ascii="Times New Roman" w:hAnsi="Times New Roman"/>
          <w:b w:val="0"/>
          <w:color w:val="000000"/>
          <w:sz w:val="24"/>
          <w:szCs w:val="24"/>
          <w:shd w:val="clear" w:color="auto" w:fill="FFFFFF"/>
          <w:vertAlign w:val="superscript"/>
        </w:rPr>
        <w:fldChar w:fldCharType="begin" w:fldLock="1"/>
      </w:r>
      <w:r w:rsidR="00DF4DA2">
        <w:rPr>
          <w:rFonts w:ascii="Times New Roman" w:hAnsi="Times New Roman"/>
          <w:b w:val="0"/>
          <w:color w:val="000000"/>
          <w:sz w:val="24"/>
          <w:szCs w:val="24"/>
          <w:shd w:val="clear" w:color="auto" w:fill="FFFFFF"/>
          <w:vertAlign w:val="superscript"/>
        </w:rPr>
        <w:instrText>ADDIN CSL_CITATION { "citationItems" : [ { "id" : "ITEM-1", "itemData" : { "ISSN" : "0098-7484", "PMID" : "12472328", "abstract" : "CONTEXT: Although electrophysiologic and histologic neuromuscular abnormalities are common in intensive care unit (ICU) patients, the clinical incidence of ICU-acquired neuromuscular disorders in patients recovering from severe illness remains unknown.\n\nOBJECTIVES: To assess the clinical incidence, risk factors, and outcomes of ICU-acquired paresis (ICUAP) during recovery from critical illness in the ICU and to determine the electrophysiologic and histologic patterns in patients with ICUAP.\n\nDESIGN: Prospective cohort study conducted from March 1999 to June 2000.\n\nSETTING: Three medical and 2 surgical ICUs in 4 hospitals in France.\n\nPARTICIPANTS: All consecutive ICU patients without preexisting neuromuscular disease who underwent mechanical ventilation for 7 or more days were screened daily for awakening. The first day a patient was considered awake was day 1. Patients with severe muscle weakness on day 7 were considered to have ICUAP.\n\nMAIN OUTCOME MEASURES: Incidence and duration of ICUAP, risk factors for ICUAP, and comparative duration of mechanical ventilation between ICUAP and control patients.\n\nRESULTS: Among the 95 patients who achieved satisfactory awakening, the incidence of ICUAP was 25.3{%} (95{%} confidence interval [CI], 16.9{%}-35.2{%}). All ICUAP patients had a sensorimotor axonopathy, and all patients who underwent a muscle biopsy had specific muscle involvement not related to nerve involvement. The median duration of ICUAP after day 1 was 21 days. Mean (SD) duration of mechanical ventilation after day 1 was significantly longer in patients with ICUAP compared with those without (18.2 [36.3] vs 7.6 [19.2] days; P =.03). Independent predictors of ICUAP were female sex (odds ratio [OR], 4.66; 95{%} CI, 1.19-18.30), the number of days with dysfunction of 2 or more organs (OR, 1.28; 95{%} CI, 1.11-1.49), duration of mechanical ventilation (OR, 1.10; 95{%} CI, 1.00-1.22), and administration of corticosteroids (OR, 14.90; 95{%} CI, 3.20-69.80) before day 1.\n\nCONCLUSIONS: Identified using simple bedside clinical criteria, ICUAP was frequent during recovery from critical illness and was associated with a prolonged duration of mechanical ventilation. Our findings suggest an important role of corticosteroids in the development of ICUAP.", "author" : [ { "dropping-particle" : "", "family" : "Jonghe", "given" : "Bernard", "non-dropping-particle" : "De", "parse-names" : false, "suffix" : "" }, { "dropping-particle" : "", "family" : "Sharshar", "given" : "Tarek", "non-dropping-particle" : "", "parse-names" : false, "suffix" : "" }, { "dropping-particle" : "", "family" : "Lefaucheur", "given" : "Jean-Pascal", "non-dropping-particle" : "", "parse-names" : false, "suffix" : "" }, { "dropping-particle" : "", "family" : "Authier", "given" : "Fran\u00e7ois-J\u00e9rome", "non-dropping-particle" : "", "parse-names" : false, "suffix" : "" }, { "dropping-particle" : "", "family" : "Durand-Zaleski", "given" : "Isabelle", "non-dropping-particle" : "", "parse-names" : false, "suffix" : "" }, { "dropping-particle" : "", "family" : "Boussarsar", "given" : "Mohamed", "non-dropping-particle" : "", "parse-names" : false, "suffix" : "" }, { "dropping-particle" : "", "family" : "Cerf", "given" : "Charles", "non-dropping-particle" : "", "parse-names" : false, "suffix" : "" }, { "dropping-particle" : "", "family" : "Renaud", "given" : "Estelle", "non-dropping-particle" : "", "parse-names" : false, "suffix" : "" }, { "dropping-particle" : "", "family" : "Mesrati", "given" : "Francine", "non-dropping-particle" : "", "parse-names" : false, "suffix" : "" }, { "dropping-particle" : "", "family" : "Carlet", "given" : "Jean", "non-dropping-particle" : "", "parse-names" : false, "suffix" : "" }, { "dropping-particle" : "", "family" : "Rapha\u00ebl", "given" : "Jean-Claude", "non-dropping-particle" : "", "parse-names" : false, "suffix" : "" }, { "dropping-particle" : "", "family" : "Outin", "given" : "Herv\u00e9", "non-dropping-particle" : "", "parse-names" : false, "suffix" : "" }, { "dropping-particle" : "", "family" : "Bastuji-Garin", "given" : "Sylvie", "non-dropping-particle" : "", "parse-names" : false, "suffix" : "" } ], "container-title" : "JAMA", "id" : "ITEM-1", "issue" : "22", "issued" : { "date-parts" : [ [ "2002" ] ] }, "note" : "From Duplicate 1 ( \n\nParesis acquired in the intensive care unit: a prospective multicenter study.\n\n- De Jonghe, Bernard; Sharshar, Tarek; Lefaucheur, Jean-Pascal; Authier, Fran{\u00e7}ois-J{\u00e9}rome; Durand-Zaleski, Isabelle; Boussarsar, Mohamed; Cerf, Charles; Renaud, Estelle; Mesrati, Francine; Carlet, Jean; Rapha{\u00eb}l, Jean-Claude; Outin, Herv{\u00e9}; Bastuji-Garin, Sylvie )", "page" : "2859-2867", "title" : "Paresis acquired in the intensive care unit: a prospective multicenter study.", "type" : "article-journal", "volume" : "288" }, "uris" : [ "http://www.mendeley.com/documents/?uuid=c68b40a6-0274-4e3d-8169-ce7e14239601" ] } ], "mendeley" : { "formattedCitation" : "&lt;sup&gt;2&lt;/sup&gt;", "plainTextFormattedCitation" : "2", "previouslyFormattedCitation" : "&lt;sup&gt;2&lt;/sup&gt;" }, "properties" : { "noteIndex" : 0 }, "schema" : "https://github.com/citation-style-language/schema/raw/master/csl-citation.json" }</w:instrText>
      </w:r>
      <w:r w:rsidR="00352B3E" w:rsidRPr="00973CC1">
        <w:rPr>
          <w:rFonts w:ascii="Times New Roman" w:hAnsi="Times New Roman"/>
          <w:b w:val="0"/>
          <w:color w:val="000000"/>
          <w:sz w:val="24"/>
          <w:szCs w:val="24"/>
          <w:shd w:val="clear" w:color="auto" w:fill="FFFFFF"/>
          <w:vertAlign w:val="superscript"/>
        </w:rPr>
        <w:fldChar w:fldCharType="separate"/>
      </w:r>
      <w:r w:rsidR="00A65A58" w:rsidRPr="00973CC1">
        <w:rPr>
          <w:rFonts w:ascii="Times New Roman" w:hAnsi="Times New Roman"/>
          <w:b w:val="0"/>
          <w:noProof/>
          <w:color w:val="000000"/>
          <w:sz w:val="24"/>
          <w:szCs w:val="24"/>
          <w:shd w:val="clear" w:color="auto" w:fill="FFFFFF"/>
          <w:vertAlign w:val="superscript"/>
        </w:rPr>
        <w:t>2</w:t>
      </w:r>
      <w:r w:rsidR="00352B3E" w:rsidRPr="00973CC1">
        <w:rPr>
          <w:rFonts w:ascii="Times New Roman" w:hAnsi="Times New Roman"/>
          <w:b w:val="0"/>
          <w:color w:val="000000"/>
          <w:sz w:val="24"/>
          <w:szCs w:val="24"/>
          <w:shd w:val="clear" w:color="auto" w:fill="FFFFFF"/>
          <w:vertAlign w:val="superscript"/>
        </w:rPr>
        <w:fldChar w:fldCharType="end"/>
      </w:r>
      <w:r w:rsidRPr="00973CC1">
        <w:rPr>
          <w:rFonts w:ascii="Times New Roman" w:hAnsi="Times New Roman"/>
          <w:b w:val="0"/>
          <w:color w:val="000000"/>
          <w:sz w:val="24"/>
          <w:szCs w:val="24"/>
          <w:shd w:val="clear" w:color="auto" w:fill="FFFFFF"/>
        </w:rPr>
        <w:t xml:space="preserve">. </w:t>
      </w:r>
      <w:r w:rsidR="004564D9">
        <w:rPr>
          <w:rFonts w:ascii="Times New Roman" w:hAnsi="Times New Roman"/>
          <w:b w:val="0"/>
          <w:color w:val="000000"/>
          <w:sz w:val="24"/>
          <w:szCs w:val="24"/>
          <w:shd w:val="clear" w:color="auto" w:fill="FFFFFF"/>
        </w:rPr>
        <w:t xml:space="preserve"> </w:t>
      </w:r>
      <w:r w:rsidR="00973CC1" w:rsidRPr="00973CC1">
        <w:rPr>
          <w:rFonts w:ascii="Times New Roman" w:hAnsi="Times New Roman"/>
          <w:b w:val="0"/>
          <w:color w:val="000000"/>
          <w:sz w:val="24"/>
          <w:szCs w:val="24"/>
          <w:shd w:val="clear" w:color="auto" w:fill="FFFFFF"/>
        </w:rPr>
        <w:t>A PNMDC é caracterizada por anormalidades na condução dos nervos periféricos e na arquitetura muscular detectadas por exames eletrofisiológico</w:t>
      </w:r>
      <w:r w:rsidR="00901D3A">
        <w:rPr>
          <w:rFonts w:ascii="Times New Roman" w:hAnsi="Times New Roman"/>
          <w:b w:val="0"/>
          <w:color w:val="000000"/>
          <w:sz w:val="24"/>
          <w:szCs w:val="24"/>
          <w:shd w:val="clear" w:color="auto" w:fill="FFFFFF"/>
        </w:rPr>
        <w:t>s</w:t>
      </w:r>
      <w:r w:rsidR="00973CC1" w:rsidRPr="00973CC1">
        <w:rPr>
          <w:rFonts w:ascii="Times New Roman" w:hAnsi="Times New Roman"/>
          <w:b w:val="0"/>
          <w:color w:val="000000"/>
          <w:sz w:val="24"/>
          <w:szCs w:val="24"/>
          <w:shd w:val="clear" w:color="auto" w:fill="FFFFFF"/>
        </w:rPr>
        <w:t xml:space="preserve"> e histológicos</w:t>
      </w:r>
      <w:r w:rsidR="00352B3E">
        <w:rPr>
          <w:rFonts w:ascii="Times New Roman" w:hAnsi="Times New Roman"/>
          <w:b w:val="0"/>
          <w:color w:val="000000"/>
          <w:sz w:val="24"/>
          <w:szCs w:val="24"/>
          <w:shd w:val="clear" w:color="auto" w:fill="FFFFFF"/>
        </w:rPr>
        <w:fldChar w:fldCharType="begin" w:fldLock="1"/>
      </w:r>
      <w:r w:rsidR="00DF4DA2">
        <w:rPr>
          <w:rFonts w:ascii="Times New Roman" w:hAnsi="Times New Roman"/>
          <w:b w:val="0"/>
          <w:color w:val="000000"/>
          <w:sz w:val="24"/>
          <w:szCs w:val="24"/>
          <w:shd w:val="clear" w:color="auto" w:fill="FFFFFF"/>
        </w:rPr>
        <w:instrText>ADDIN CSL_CITATION { "citationItems" : [ { "id" : "ITEM-1", "itemData" : { "DOI" : "10.1002/mus.23615", "ISSN" : "1097-4598", "PMID" : "23386582", "abstract" : "INTRODUCTION: Neuromuscular disorders, predominantly critical illness myopathy (CIM) and critical illness polyneuropathy (CIP) occur in approximately one-third of patients in intensive care units. The aim of this study was to review the important role of electrophysiology in this setting.\n\nRESULTS: In CIM, sarcolemmal inexcitability causes low amplitude compound muscle action potentials (CMAPs) that may have prolonged durations. Needle electrode examination usually reveals early recruitment of short duration motor unit potentials, often with fibrillation potentials. In CIP, the findings are usually those of a generalized axonal sensorimotor polyneuropathy. Direct muscle stimulation aids in differentiating CIP and CIM and in identifying mixed disorders along with other electrodiagnostic and histopathologic studies. Identifying evolving reductions in fibular CMAP amplitudes in intensive care unit (ICU) patients predicts development of neuromuscular weakness.\n\nCONCLUSIONS: Knowledge of the various neuromuscular disorders in critically ill patients, their risk factors, and associated electrodiagnostic findings can lead to development of a rational approach to diagnosis of the cause of neuromuscular weakness in ICU patients.", "author" : [ { "dropping-particle" : "", "family" : "Lacomis", "given" : "David", "non-dropping-particle" : "", "parse-names" : false, "suffix" : "" } ], "container-title" : "Muscle Nerve", "id" : "ITEM-1", "issue" : "3", "issued" : { "date-parts" : [ [ "2013", "3" ] ] }, "page" : "452-463", "title" : "Electrophysiology of neuromuscular disorders in critical illness.", "type" : "article-journal", "volume" : "47" }, "uris" : [ "http://www.mendeley.com/documents/?uuid=30f5fcbc-71c5-4e53-9256-40054849bb3e" ] }, { "id" : "ITEM-2", "itemData" : { "ISSN" : "0098-7484", "PMID" : "12472328", "abstract" : "CONTEXT: Although electrophysiologic and histologic neuromuscular abnormalities are common in intensive care unit (ICU) patients, the clinical incidence of ICU-acquired neuromuscular disorders in patients recovering from severe illness remains unknown.\n\nOBJECTIVES: To assess the clinical incidence, risk factors, and outcomes of ICU-acquired paresis (ICUAP) during recovery from critical illness in the ICU and to determine the electrophysiologic and histologic patterns in patients with ICUAP.\n\nDESIGN: Prospective cohort study conducted from March 1999 to June 2000.\n\nSETTING: Three medical and 2 surgical ICUs in 4 hospitals in France.\n\nPARTICIPANTS: All consecutive ICU patients without preexisting neuromuscular disease who underwent mechanical ventilation for 7 or more days were screened daily for awakening. The first day a patient was considered awake was day 1. Patients with severe muscle weakness on day 7 were considered to have ICUAP.\n\nMAIN OUTCOME MEASURES: Incidence and duration of ICUAP, risk factors for ICUAP, and comparative duration of mechanical ventilation between ICUAP and control patients.\n\nRESULTS: Among the 95 patients who achieved satisfactory awakening, the incidence of ICUAP was 25.3{%} (95{%} confidence interval [CI], 16.9{%}-35.2{%}). All ICUAP patients had a sensorimotor axonopathy, and all patients who underwent a muscle biopsy had specific muscle involvement not related to nerve involvement. The median duration of ICUAP after day 1 was 21 days. Mean (SD) duration of mechanical ventilation after day 1 was significantly longer in patients with ICUAP compared with those without (18.2 [36.3] vs 7.6 [19.2] days; P =.03). Independent predictors of ICUAP were female sex (odds ratio [OR], 4.66; 95{%} CI, 1.19-18.30), the number of days with dysfunction of 2 or more organs (OR, 1.28; 95{%} CI, 1.11-1.49), duration of mechanical ventilation (OR, 1.10; 95{%} CI, 1.00-1.22), and administration of corticosteroids (OR, 14.90; 95{%} CI, 3.20-69.80) before day 1.\n\nCONCLUSIONS: Identified using simple bedside clinical criteria, ICUAP was frequent during recovery from critical illness and was associated with a prolonged duration of mechanical ventilation. Our findings suggest an important role of corticosteroids in the development of ICUAP.", "author" : [ { "dropping-particle" : "", "family" : "Jonghe", "given" : "Bernard", "non-dropping-particle" : "De", "parse-names" : false, "suffix" : "" }, { "dropping-particle" : "", "family" : "Sharshar", "given" : "Tarek", "non-dropping-particle" : "", "parse-names" : false, "suffix" : "" }, { "dropping-particle" : "", "family" : "Lefaucheur", "given" : "Jean-Pascal", "non-dropping-particle" : "", "parse-names" : false, "suffix" : "" }, { "dropping-particle" : "", "family" : "Authier", "given" : "Fran\u00e7ois-J\u00e9rome", "non-dropping-particle" : "", "parse-names" : false, "suffix" : "" }, { "dropping-particle" : "", "family" : "Durand-Zaleski", "given" : "Isabelle", "non-dropping-particle" : "", "parse-names" : false, "suffix" : "" }, { "dropping-particle" : "", "family" : "Boussarsar", "given" : "Mohamed", "non-dropping-particle" : "", "parse-names" : false, "suffix" : "" }, { "dropping-particle" : "", "family" : "Cerf", "given" : "Charles", "non-dropping-particle" : "", "parse-names" : false, "suffix" : "" }, { "dropping-particle" : "", "family" : "Renaud", "given" : "Estelle", "non-dropping-particle" : "", "parse-names" : false, "suffix" : "" }, { "dropping-particle" : "", "family" : "Mesrati", "given" : "Francine", "non-dropping-particle" : "", "parse-names" : false, "suffix" : "" }, { "dropping-particle" : "", "family" : "Carlet", "given" : "Jean", "non-dropping-particle" : "", "parse-names" : false, "suffix" : "" }, { "dropping-particle" : "", "family" : "Rapha\u00ebl", "given" : "Jean-Claude", "non-dropping-particle" : "", "parse-names" : false, "suffix" : "" }, { "dropping-particle" : "", "family" : "Outin", "given" : "Herv\u00e9", "non-dropping-particle" : "", "parse-names" : false, "suffix" : "" }, { "dropping-particle" : "", "family" : "Bastuji-Garin", "given" : "Sylvie", "non-dropping-particle" : "", "parse-names" : false, "suffix" : "" } ], "container-title" : "JAMA", "id" : "ITEM-2", "issue" : "22", "issued" : { "date-parts" : [ [ "2002" ] ] }, "note" : "From Duplicate 1 ( \n\nParesis acquired in the intensive care unit: a prospective multicenter study.\n\n- De Jonghe, Bernard; Sharshar, Tarek; Lefaucheur, Jean-Pascal; Authier, Fran{\u00e7}ois-J{\u00e9}rome; Durand-Zaleski, Isabelle; Boussarsar, Mohamed; Cerf, Charles; Renaud, Estelle; Mesrati, Francine; Carlet, Jean; Rapha{\u00eb}l, Jean-Claude; Outin, Herv{\u00e9}; Bastuji-Garin, Sylvie )", "page" : "2859-2867", "title" : "Paresis acquired in the intensive care unit: a prospective multicenter study.", "type" : "article-journal", "volume" : "288" }, "uris" : [ "http://www.mendeley.com/documents/?uuid=c68b40a6-0274-4e3d-8169-ce7e14239601" ] } ], "mendeley" : { "formattedCitation" : "&lt;sup&gt;2,3&lt;/sup&gt;", "plainTextFormattedCitation" : "2,3", "previouslyFormattedCitation" : "&lt;sup&gt;2,3&lt;/sup&gt;" }, "properties" : { "noteIndex" : 0 }, "schema" : "https://github.com/citation-style-language/schema/raw/master/csl-citation.json" }</w:instrText>
      </w:r>
      <w:r w:rsidR="00352B3E">
        <w:rPr>
          <w:rFonts w:ascii="Times New Roman" w:hAnsi="Times New Roman"/>
          <w:b w:val="0"/>
          <w:color w:val="000000"/>
          <w:sz w:val="24"/>
          <w:szCs w:val="24"/>
          <w:shd w:val="clear" w:color="auto" w:fill="FFFFFF"/>
        </w:rPr>
        <w:fldChar w:fldCharType="separate"/>
      </w:r>
      <w:r w:rsidR="00973CC1" w:rsidRPr="00973CC1">
        <w:rPr>
          <w:rFonts w:ascii="Times New Roman" w:hAnsi="Times New Roman"/>
          <w:b w:val="0"/>
          <w:noProof/>
          <w:color w:val="000000"/>
          <w:sz w:val="24"/>
          <w:szCs w:val="24"/>
          <w:shd w:val="clear" w:color="auto" w:fill="FFFFFF"/>
          <w:vertAlign w:val="superscript"/>
        </w:rPr>
        <w:t>2,3</w:t>
      </w:r>
      <w:r w:rsidR="00352B3E">
        <w:rPr>
          <w:rFonts w:ascii="Times New Roman" w:hAnsi="Times New Roman"/>
          <w:b w:val="0"/>
          <w:color w:val="000000"/>
          <w:sz w:val="24"/>
          <w:szCs w:val="24"/>
          <w:shd w:val="clear" w:color="auto" w:fill="FFFFFF"/>
        </w:rPr>
        <w:fldChar w:fldCharType="end"/>
      </w:r>
      <w:r w:rsidR="00973CC1" w:rsidRPr="00973CC1">
        <w:rPr>
          <w:rFonts w:ascii="Times New Roman" w:hAnsi="Times New Roman"/>
          <w:b w:val="0"/>
          <w:color w:val="000000"/>
          <w:sz w:val="24"/>
          <w:szCs w:val="24"/>
          <w:shd w:val="clear" w:color="auto" w:fill="FFFFFF"/>
        </w:rPr>
        <w:t>.</w:t>
      </w:r>
      <w:r w:rsidR="00973CC1">
        <w:rPr>
          <w:rFonts w:ascii="Times New Roman" w:hAnsi="Times New Roman"/>
          <w:b w:val="0"/>
          <w:color w:val="000000"/>
          <w:sz w:val="24"/>
          <w:szCs w:val="24"/>
          <w:shd w:val="clear" w:color="auto" w:fill="FFFFFF"/>
        </w:rPr>
        <w:t xml:space="preserve"> </w:t>
      </w:r>
      <w:r w:rsidR="00901D3A">
        <w:rPr>
          <w:rFonts w:ascii="Times New Roman" w:hAnsi="Times New Roman"/>
          <w:b w:val="0"/>
          <w:color w:val="000000"/>
          <w:sz w:val="24"/>
          <w:szCs w:val="24"/>
          <w:shd w:val="clear" w:color="auto" w:fill="FFFFFF"/>
        </w:rPr>
        <w:t>Alem disso, o</w:t>
      </w:r>
      <w:r w:rsidR="00973CC1">
        <w:rPr>
          <w:rFonts w:ascii="Times New Roman" w:hAnsi="Times New Roman"/>
          <w:b w:val="0"/>
          <w:color w:val="000000"/>
          <w:sz w:val="24"/>
          <w:szCs w:val="24"/>
          <w:shd w:val="clear" w:color="auto" w:fill="FFFFFF"/>
        </w:rPr>
        <w:t xml:space="preserve">s pacientes que desenvolvem PNMDC </w:t>
      </w:r>
      <w:r w:rsidR="00B22E52">
        <w:rPr>
          <w:rFonts w:ascii="Times New Roman" w:hAnsi="Times New Roman"/>
          <w:b w:val="0"/>
          <w:color w:val="000000"/>
          <w:sz w:val="24"/>
          <w:szCs w:val="24"/>
          <w:shd w:val="clear" w:color="auto" w:fill="FFFFFF"/>
        </w:rPr>
        <w:t xml:space="preserve">evoluem </w:t>
      </w:r>
      <w:r w:rsidR="00973CC1">
        <w:rPr>
          <w:rFonts w:ascii="Times New Roman" w:hAnsi="Times New Roman"/>
          <w:b w:val="0"/>
          <w:color w:val="000000"/>
          <w:sz w:val="24"/>
          <w:szCs w:val="24"/>
          <w:shd w:val="clear" w:color="auto" w:fill="FFFFFF"/>
        </w:rPr>
        <w:t>com grandes limitações funcionais e prolongado tempo de reabilitação</w:t>
      </w:r>
      <w:r w:rsidR="00352B3E">
        <w:rPr>
          <w:rFonts w:ascii="Times New Roman" w:hAnsi="Times New Roman"/>
          <w:b w:val="0"/>
          <w:color w:val="000000"/>
          <w:sz w:val="24"/>
          <w:szCs w:val="24"/>
          <w:shd w:val="clear" w:color="auto" w:fill="FFFFFF"/>
        </w:rPr>
        <w:fldChar w:fldCharType="begin" w:fldLock="1"/>
      </w:r>
      <w:r w:rsidR="00DF4DA2">
        <w:rPr>
          <w:rFonts w:ascii="Times New Roman" w:hAnsi="Times New Roman"/>
          <w:b w:val="0"/>
          <w:color w:val="000000"/>
          <w:sz w:val="24"/>
          <w:szCs w:val="24"/>
          <w:shd w:val="clear" w:color="auto" w:fill="FFFFFF"/>
        </w:rPr>
        <w:instrText>ADDIN CSL_CITATION { "citationItems" : [ { "id" : "ITEM-1", "itemData" : { "DOI" : "10.1186/s13054-015-0993-7", "PMID" : "26242743", "abstract" : "A substantial number of patients admitted to the ICU because of an acute illness, complicated surgery, severe trauma, or burn injury will develop a de novo form of muscle weakness during the ICU stay that is referred to as \"intensive care unit acquired weakness\" (ICUAW). This ICUAW evoked by critical illness can be due to axonal neuropathy, primary myopathy, or both. Underlying pathophysiological mechanisms comprise microvascular, electrical, metabolic, and bioenergetic alterations, interacting in a complex way and culminating in loss of muscle strength and/or muscle atrophy. ICUAW is typically symmetrical and affects predominantly proximal limb muscles and respiratory muscles, whereas facial and ocular muscles are often spared. The main risk factors for ICUAW include high severity of illness upon admission, sepsis, multiple organ failure, prolonged immobilization, and hyperglycemia, and also older patients have a higher risk. The role of corticosteroids and neuromuscular blocking agents remains unclear. ICUAW is diagnosed in awake and cooperative patients by bedside manual testing of muscle strength and the severity is scored by the Medical Research Council sum score. In cases of atypical clinical presentation or evolution, additional electrophysiological testing may be required for differential diagnosis. The cornerstones of prevention are aggressive treatment of sepsis, early mobilization, preventing hyperglycemia with insulin, and avoiding the use parenteral nutrition during the first week of critical illness. Weak patients clearly have worse acute outcomes and consume more healthcare resources. Recovery usually occurs within weeks or months, although it may be incomplete with weakness persisting up to 2 years after ICU discharge. Prognosis appears compromised when the cause of ICUAW involves critical illness polyneuropathy, whereas isolated critical illness myopathy may have a better prognosis. In addition, ICUAW has shown to contribute to the risk of 1-year mortality. Future research should focus on new preventive and/or therapeutic strategies for this detrimental complication of critical illness and on clarifying how ICUAW contributes to poor longer-term prognosis.", "author" : [ { "dropping-particle" : "", "family" : "Hermans", "given" : "Greet", "non-dropping-particle" : "", "parse-names" : false, "suffix" : "" }, { "dropping-particle" : "", "family" : "Berghe", "given" : "Greet", "non-dropping-particle" : "Van den", "parse-names" : false, "suffix" : "" } ], "container-title" : "Crit Care", "id" : "ITEM-1", "issue" : "1", "issued" : { "date-parts" : [ [ "2015", "1" ] ] }, "page" : "274", "title" : "Clinical review: intensive care unit acquired weakness.", "type" : "article-journal", "volume" : "19" }, "uris" : [ "http://www.mendeley.com/documents/?uuid=0ca6daf9-9897-4cc7-92cf-aaf57cc36861" ] } ], "mendeley" : { "formattedCitation" : "&lt;sup&gt;4&lt;/sup&gt;", "plainTextFormattedCitation" : "4", "previouslyFormattedCitation" : "&lt;sup&gt;4&lt;/sup&gt;" }, "properties" : { "noteIndex" : 0 }, "schema" : "https://github.com/citation-style-language/schema/raw/master/csl-citation.json" }</w:instrText>
      </w:r>
      <w:r w:rsidR="00352B3E">
        <w:rPr>
          <w:rFonts w:ascii="Times New Roman" w:hAnsi="Times New Roman"/>
          <w:b w:val="0"/>
          <w:color w:val="000000"/>
          <w:sz w:val="24"/>
          <w:szCs w:val="24"/>
          <w:shd w:val="clear" w:color="auto" w:fill="FFFFFF"/>
        </w:rPr>
        <w:fldChar w:fldCharType="separate"/>
      </w:r>
      <w:r w:rsidR="00973CC1" w:rsidRPr="00973CC1">
        <w:rPr>
          <w:rFonts w:ascii="Times New Roman" w:hAnsi="Times New Roman"/>
          <w:b w:val="0"/>
          <w:noProof/>
          <w:color w:val="000000"/>
          <w:sz w:val="24"/>
          <w:szCs w:val="24"/>
          <w:shd w:val="clear" w:color="auto" w:fill="FFFFFF"/>
          <w:vertAlign w:val="superscript"/>
        </w:rPr>
        <w:t>4</w:t>
      </w:r>
      <w:r w:rsidR="00352B3E">
        <w:rPr>
          <w:rFonts w:ascii="Times New Roman" w:hAnsi="Times New Roman"/>
          <w:b w:val="0"/>
          <w:color w:val="000000"/>
          <w:sz w:val="24"/>
          <w:szCs w:val="24"/>
          <w:shd w:val="clear" w:color="auto" w:fill="FFFFFF"/>
        </w:rPr>
        <w:fldChar w:fldCharType="end"/>
      </w:r>
      <w:r w:rsidR="00973CC1">
        <w:rPr>
          <w:rFonts w:ascii="Times New Roman" w:hAnsi="Times New Roman"/>
          <w:b w:val="0"/>
          <w:color w:val="000000"/>
          <w:sz w:val="24"/>
          <w:szCs w:val="24"/>
          <w:shd w:val="clear" w:color="auto" w:fill="FFFFFF"/>
        </w:rPr>
        <w:t>.</w:t>
      </w:r>
    </w:p>
    <w:p w:rsidR="00133B8E" w:rsidRPr="003248C5" w:rsidRDefault="00973CC1" w:rsidP="00D40EFD">
      <w:pPr>
        <w:spacing w:line="480" w:lineRule="auto"/>
        <w:ind w:firstLine="709"/>
        <w:jc w:val="both"/>
        <w:rPr>
          <w:rFonts w:ascii="Times New Roman" w:hAnsi="Times New Roman"/>
          <w:b w:val="0"/>
          <w:bCs/>
          <w:sz w:val="24"/>
          <w:szCs w:val="24"/>
        </w:rPr>
      </w:pPr>
      <w:r>
        <w:rPr>
          <w:rFonts w:ascii="Times New Roman" w:hAnsi="Times New Roman"/>
          <w:b w:val="0"/>
          <w:bCs/>
          <w:sz w:val="24"/>
          <w:szCs w:val="24"/>
        </w:rPr>
        <w:t>Dentre os exames eletrofisiológicos utilizados no diagnóstico da PNMDC, a</w:t>
      </w:r>
      <w:r w:rsidR="00133B8E" w:rsidRPr="003248C5">
        <w:rPr>
          <w:rFonts w:ascii="Times New Roman" w:hAnsi="Times New Roman"/>
          <w:b w:val="0"/>
          <w:bCs/>
          <w:sz w:val="24"/>
          <w:szCs w:val="24"/>
        </w:rPr>
        <w:t xml:space="preserve"> eletromiografia com </w:t>
      </w:r>
      <w:r>
        <w:rPr>
          <w:rFonts w:ascii="Times New Roman" w:hAnsi="Times New Roman"/>
          <w:b w:val="0"/>
          <w:bCs/>
          <w:sz w:val="24"/>
          <w:szCs w:val="24"/>
        </w:rPr>
        <w:t xml:space="preserve">eletrodo de </w:t>
      </w:r>
      <w:r w:rsidR="00133B8E" w:rsidRPr="003248C5">
        <w:rPr>
          <w:rFonts w:ascii="Times New Roman" w:hAnsi="Times New Roman"/>
          <w:b w:val="0"/>
          <w:bCs/>
          <w:sz w:val="24"/>
          <w:szCs w:val="24"/>
        </w:rPr>
        <w:t xml:space="preserve">agulha é considerada </w:t>
      </w:r>
      <w:r>
        <w:rPr>
          <w:rFonts w:ascii="Times New Roman" w:hAnsi="Times New Roman"/>
          <w:b w:val="0"/>
          <w:bCs/>
          <w:sz w:val="24"/>
          <w:szCs w:val="24"/>
        </w:rPr>
        <w:t>um dos mais importantes</w:t>
      </w:r>
      <w:r w:rsidR="00352B3E" w:rsidRPr="003248C5">
        <w:rPr>
          <w:rFonts w:ascii="Times New Roman" w:hAnsi="Times New Roman"/>
          <w:b w:val="0"/>
          <w:bCs/>
          <w:sz w:val="24"/>
          <w:szCs w:val="24"/>
        </w:rPr>
        <w:fldChar w:fldCharType="begin" w:fldLock="1"/>
      </w:r>
      <w:r w:rsidR="00DF4DA2">
        <w:rPr>
          <w:rFonts w:ascii="Times New Roman" w:hAnsi="Times New Roman"/>
          <w:b w:val="0"/>
          <w:bCs/>
          <w:sz w:val="24"/>
          <w:szCs w:val="24"/>
        </w:rPr>
        <w:instrText>ADDIN CSL_CITATION { "citationItems" : [ { "id" : "ITEM-1", "itemData" : { "DOI" : "10.1002/mus.23615", "ISSN" : "1097-4598", "PMID" : "23386582", "abstract" : "INTRODUCTION: Neuromuscular disorders, predominantly critical illness myopathy (CIM) and critical illness polyneuropathy (CIP) occur in approximately one-third of patients in intensive care units. The aim of this study was to review the important role of electrophysiology in this setting.\n\nRESULTS: In CIM, sarcolemmal inexcitability causes low amplitude compound muscle action potentials (CMAPs) that may have prolonged durations. Needle electrode examination usually reveals early recruitment of short duration motor unit potentials, often with fibrillation potentials. In CIP, the findings are usually those of a generalized axonal sensorimotor polyneuropathy. Direct muscle stimulation aids in differentiating CIP and CIM and in identifying mixed disorders along with other electrodiagnostic and histopathologic studies. Identifying evolving reductions in fibular CMAP amplitudes in intensive care unit (ICU) patients predicts development of neuromuscular weakness.\n\nCONCLUSIONS: Knowledge of the various neuromuscular disorders in critically ill patients, their risk factors, and associated electrodiagnostic findings can lead to development of a rational approach to diagnosis of the cause of neuromuscular weakness in ICU patients.", "author" : [ { "dropping-particle" : "", "family" : "Lacomis", "given" : "David", "non-dropping-particle" : "", "parse-names" : false, "suffix" : "" } ], "container-title" : "Muscle Nerve", "id" : "ITEM-1", "issue" : "3", "issued" : { "date-parts" : [ [ "2013", "3" ] ] }, "page" : "452-463", "title" : "Electrophysiology of neuromuscular disorders in critical illness.", "type" : "article-journal", "volume" : "47" }, "uris" : [ "http://www.mendeley.com/documents/?uuid=30f5fcbc-71c5-4e53-9256-40054849bb3e" ] } ], "mendeley" : { "formattedCitation" : "&lt;sup&gt;3&lt;/sup&gt;", "plainTextFormattedCitation" : "3", "previouslyFormattedCitation" : "&lt;sup&gt;3&lt;/sup&gt;" }, "properties" : { "noteIndex" : 0 }, "schema" : "https://github.com/citation-style-language/schema/raw/master/csl-citation.json" }</w:instrText>
      </w:r>
      <w:r w:rsidR="00352B3E" w:rsidRPr="003248C5">
        <w:rPr>
          <w:rFonts w:ascii="Times New Roman" w:hAnsi="Times New Roman"/>
          <w:b w:val="0"/>
          <w:bCs/>
          <w:sz w:val="24"/>
          <w:szCs w:val="24"/>
        </w:rPr>
        <w:fldChar w:fldCharType="separate"/>
      </w:r>
      <w:r w:rsidRPr="00973CC1">
        <w:rPr>
          <w:rFonts w:ascii="Times New Roman" w:hAnsi="Times New Roman"/>
          <w:b w:val="0"/>
          <w:bCs/>
          <w:noProof/>
          <w:sz w:val="24"/>
          <w:szCs w:val="24"/>
          <w:vertAlign w:val="superscript"/>
        </w:rPr>
        <w:t>3</w:t>
      </w:r>
      <w:r w:rsidR="00352B3E" w:rsidRPr="003248C5">
        <w:rPr>
          <w:rFonts w:ascii="Times New Roman" w:hAnsi="Times New Roman"/>
          <w:b w:val="0"/>
          <w:bCs/>
          <w:sz w:val="24"/>
          <w:szCs w:val="24"/>
        </w:rPr>
        <w:fldChar w:fldCharType="end"/>
      </w:r>
      <w:r w:rsidR="00133B8E" w:rsidRPr="003248C5">
        <w:rPr>
          <w:rFonts w:ascii="Times New Roman" w:hAnsi="Times New Roman"/>
          <w:b w:val="0"/>
          <w:bCs/>
          <w:sz w:val="24"/>
          <w:szCs w:val="24"/>
        </w:rPr>
        <w:t xml:space="preserve">. </w:t>
      </w:r>
      <w:r w:rsidR="00133B8E" w:rsidRPr="003248C5">
        <w:rPr>
          <w:rFonts w:ascii="Times New Roman" w:hAnsi="Times New Roman"/>
          <w:b w:val="0"/>
          <w:sz w:val="24"/>
          <w:szCs w:val="24"/>
        </w:rPr>
        <w:t xml:space="preserve">Contudo, a realização deste exame na UTI </w:t>
      </w:r>
      <w:r w:rsidR="00C02898">
        <w:rPr>
          <w:rFonts w:ascii="Times New Roman" w:hAnsi="Times New Roman"/>
          <w:b w:val="0"/>
          <w:sz w:val="24"/>
          <w:szCs w:val="24"/>
        </w:rPr>
        <w:t>é incomum</w:t>
      </w:r>
      <w:r w:rsidR="00133B8E" w:rsidRPr="003248C5">
        <w:rPr>
          <w:rFonts w:ascii="Times New Roman" w:hAnsi="Times New Roman"/>
          <w:b w:val="0"/>
          <w:sz w:val="24"/>
          <w:szCs w:val="24"/>
        </w:rPr>
        <w:t xml:space="preserve">, </w:t>
      </w:r>
      <w:r w:rsidR="00133B8E">
        <w:rPr>
          <w:rFonts w:ascii="Times New Roman" w:hAnsi="Times New Roman"/>
          <w:b w:val="0"/>
          <w:sz w:val="24"/>
          <w:szCs w:val="24"/>
        </w:rPr>
        <w:t>devido ao</w:t>
      </w:r>
      <w:r w:rsidR="00133B8E" w:rsidRPr="003248C5">
        <w:rPr>
          <w:rFonts w:ascii="Times New Roman" w:hAnsi="Times New Roman"/>
          <w:b w:val="0"/>
          <w:sz w:val="24"/>
          <w:szCs w:val="24"/>
        </w:rPr>
        <w:t xml:space="preserve"> </w:t>
      </w:r>
      <w:r w:rsidR="00B94CD7">
        <w:rPr>
          <w:rFonts w:ascii="Times New Roman" w:hAnsi="Times New Roman"/>
          <w:b w:val="0"/>
          <w:sz w:val="24"/>
          <w:szCs w:val="24"/>
        </w:rPr>
        <w:t>alto</w:t>
      </w:r>
      <w:r w:rsidR="00B94CD7" w:rsidRPr="003248C5">
        <w:rPr>
          <w:rFonts w:ascii="Times New Roman" w:hAnsi="Times New Roman"/>
          <w:b w:val="0"/>
          <w:sz w:val="24"/>
          <w:szCs w:val="24"/>
        </w:rPr>
        <w:t xml:space="preserve"> </w:t>
      </w:r>
      <w:r w:rsidR="00133B8E" w:rsidRPr="003248C5">
        <w:rPr>
          <w:rFonts w:ascii="Times New Roman" w:hAnsi="Times New Roman"/>
          <w:b w:val="0"/>
          <w:sz w:val="24"/>
          <w:szCs w:val="24"/>
        </w:rPr>
        <w:t>custo</w:t>
      </w:r>
      <w:r w:rsidR="00CD0AE0">
        <w:rPr>
          <w:rFonts w:ascii="Times New Roman" w:hAnsi="Times New Roman"/>
          <w:b w:val="0"/>
          <w:sz w:val="24"/>
          <w:szCs w:val="24"/>
        </w:rPr>
        <w:t xml:space="preserve"> </w:t>
      </w:r>
      <w:r w:rsidR="00133B8E" w:rsidRPr="003248C5">
        <w:rPr>
          <w:rFonts w:ascii="Times New Roman" w:hAnsi="Times New Roman"/>
          <w:b w:val="0"/>
          <w:sz w:val="24"/>
          <w:szCs w:val="24"/>
        </w:rPr>
        <w:t xml:space="preserve">operacional, </w:t>
      </w:r>
      <w:r w:rsidR="00B94CD7">
        <w:rPr>
          <w:rFonts w:ascii="Times New Roman" w:hAnsi="Times New Roman"/>
          <w:b w:val="0"/>
          <w:sz w:val="24"/>
          <w:szCs w:val="24"/>
        </w:rPr>
        <w:t>à</w:t>
      </w:r>
      <w:r w:rsidR="00133B8E" w:rsidRPr="003248C5">
        <w:rPr>
          <w:rFonts w:ascii="Times New Roman" w:hAnsi="Times New Roman"/>
          <w:b w:val="0"/>
          <w:sz w:val="24"/>
          <w:szCs w:val="24"/>
        </w:rPr>
        <w:t xml:space="preserve"> necessidade de equipe especializada e</w:t>
      </w:r>
      <w:r w:rsidR="00901D3A">
        <w:rPr>
          <w:rFonts w:ascii="Times New Roman" w:hAnsi="Times New Roman"/>
          <w:b w:val="0"/>
          <w:sz w:val="24"/>
          <w:szCs w:val="24"/>
        </w:rPr>
        <w:t xml:space="preserve"> o</w:t>
      </w:r>
      <w:r w:rsidR="00133B8E" w:rsidRPr="003248C5">
        <w:rPr>
          <w:rFonts w:ascii="Times New Roman" w:hAnsi="Times New Roman"/>
          <w:b w:val="0"/>
          <w:sz w:val="24"/>
          <w:szCs w:val="24"/>
        </w:rPr>
        <w:t xml:space="preserve"> risco para o paciente por ser um exame invasivo.</w:t>
      </w:r>
      <w:r w:rsidR="00EA7FC2">
        <w:rPr>
          <w:rFonts w:ascii="Times New Roman" w:hAnsi="Times New Roman"/>
          <w:b w:val="0"/>
          <w:sz w:val="24"/>
          <w:szCs w:val="24"/>
        </w:rPr>
        <w:t xml:space="preserve"> E</w:t>
      </w:r>
      <w:r w:rsidR="00133B8E" w:rsidRPr="003248C5">
        <w:rPr>
          <w:rFonts w:ascii="Times New Roman" w:hAnsi="Times New Roman"/>
          <w:b w:val="0"/>
          <w:bCs/>
          <w:sz w:val="24"/>
          <w:szCs w:val="24"/>
        </w:rPr>
        <w:t xml:space="preserve">ste não é o único </w:t>
      </w:r>
      <w:r w:rsidR="00133B8E">
        <w:rPr>
          <w:rFonts w:ascii="Times New Roman" w:hAnsi="Times New Roman"/>
          <w:b w:val="0"/>
          <w:bCs/>
          <w:sz w:val="24"/>
          <w:szCs w:val="24"/>
        </w:rPr>
        <w:t>exame</w:t>
      </w:r>
      <w:r w:rsidR="00133B8E" w:rsidRPr="003248C5">
        <w:rPr>
          <w:rFonts w:ascii="Times New Roman" w:hAnsi="Times New Roman"/>
          <w:b w:val="0"/>
          <w:bCs/>
          <w:sz w:val="24"/>
          <w:szCs w:val="24"/>
        </w:rPr>
        <w:t xml:space="preserve"> capaz de diagnosticar </w:t>
      </w:r>
      <w:r w:rsidR="00C02898">
        <w:rPr>
          <w:rFonts w:ascii="Times New Roman" w:hAnsi="Times New Roman"/>
          <w:b w:val="0"/>
          <w:bCs/>
          <w:sz w:val="24"/>
          <w:szCs w:val="24"/>
        </w:rPr>
        <w:t>tais</w:t>
      </w:r>
      <w:r w:rsidR="00C02898" w:rsidRPr="003248C5">
        <w:rPr>
          <w:rFonts w:ascii="Times New Roman" w:hAnsi="Times New Roman"/>
          <w:b w:val="0"/>
          <w:bCs/>
          <w:sz w:val="24"/>
          <w:szCs w:val="24"/>
        </w:rPr>
        <w:t xml:space="preserve"> </w:t>
      </w:r>
      <w:r w:rsidR="00133B8E" w:rsidRPr="003248C5">
        <w:rPr>
          <w:rFonts w:ascii="Times New Roman" w:hAnsi="Times New Roman"/>
          <w:b w:val="0"/>
          <w:bCs/>
          <w:sz w:val="24"/>
          <w:szCs w:val="24"/>
        </w:rPr>
        <w:t>alterações</w:t>
      </w:r>
      <w:r w:rsidR="00C02898">
        <w:rPr>
          <w:rFonts w:ascii="Times New Roman" w:hAnsi="Times New Roman"/>
          <w:b w:val="0"/>
          <w:bCs/>
          <w:sz w:val="24"/>
          <w:szCs w:val="24"/>
        </w:rPr>
        <w:t>. As desordens eletrofisiológicas neuromusculares (DEN)</w:t>
      </w:r>
      <w:r w:rsidR="00B94CD7">
        <w:rPr>
          <w:rFonts w:ascii="Times New Roman" w:hAnsi="Times New Roman"/>
          <w:b w:val="0"/>
          <w:bCs/>
          <w:sz w:val="24"/>
          <w:szCs w:val="24"/>
        </w:rPr>
        <w:t xml:space="preserve"> </w:t>
      </w:r>
      <w:r w:rsidR="00133B8E" w:rsidRPr="003248C5">
        <w:rPr>
          <w:rFonts w:ascii="Times New Roman" w:hAnsi="Times New Roman"/>
          <w:b w:val="0"/>
          <w:bCs/>
          <w:sz w:val="24"/>
          <w:szCs w:val="24"/>
        </w:rPr>
        <w:t xml:space="preserve">podem ser </w:t>
      </w:r>
      <w:r w:rsidR="00B94CD7">
        <w:rPr>
          <w:rFonts w:ascii="Times New Roman" w:hAnsi="Times New Roman"/>
          <w:b w:val="0"/>
          <w:bCs/>
          <w:sz w:val="24"/>
          <w:szCs w:val="24"/>
        </w:rPr>
        <w:t>diagnosticadas</w:t>
      </w:r>
      <w:r w:rsidR="00133B8E" w:rsidRPr="003248C5">
        <w:rPr>
          <w:rFonts w:ascii="Times New Roman" w:hAnsi="Times New Roman"/>
          <w:b w:val="0"/>
          <w:bCs/>
          <w:sz w:val="24"/>
          <w:szCs w:val="24"/>
        </w:rPr>
        <w:t xml:space="preserve"> </w:t>
      </w:r>
      <w:r w:rsidR="00C02898">
        <w:rPr>
          <w:rFonts w:ascii="Times New Roman" w:hAnsi="Times New Roman"/>
          <w:b w:val="0"/>
          <w:bCs/>
          <w:sz w:val="24"/>
          <w:szCs w:val="24"/>
        </w:rPr>
        <w:t xml:space="preserve">também </w:t>
      </w:r>
      <w:r w:rsidR="00133B8E" w:rsidRPr="003248C5">
        <w:rPr>
          <w:rFonts w:ascii="Times New Roman" w:hAnsi="Times New Roman"/>
          <w:b w:val="0"/>
          <w:bCs/>
          <w:sz w:val="24"/>
          <w:szCs w:val="24"/>
        </w:rPr>
        <w:t xml:space="preserve">por meio do </w:t>
      </w:r>
      <w:r w:rsidR="008D17EE">
        <w:rPr>
          <w:rFonts w:ascii="Times New Roman" w:hAnsi="Times New Roman"/>
          <w:b w:val="0"/>
          <w:bCs/>
          <w:sz w:val="24"/>
          <w:szCs w:val="24"/>
        </w:rPr>
        <w:t>t</w:t>
      </w:r>
      <w:r w:rsidR="00133B8E" w:rsidRPr="003248C5">
        <w:rPr>
          <w:rFonts w:ascii="Times New Roman" w:hAnsi="Times New Roman"/>
          <w:b w:val="0"/>
          <w:bCs/>
          <w:sz w:val="24"/>
          <w:szCs w:val="24"/>
        </w:rPr>
        <w:t xml:space="preserve">este de </w:t>
      </w:r>
      <w:r w:rsidR="008D17EE">
        <w:rPr>
          <w:rFonts w:ascii="Times New Roman" w:hAnsi="Times New Roman"/>
          <w:b w:val="0"/>
          <w:bCs/>
          <w:sz w:val="24"/>
          <w:szCs w:val="24"/>
        </w:rPr>
        <w:t>e</w:t>
      </w:r>
      <w:r w:rsidR="00133B8E" w:rsidRPr="003248C5">
        <w:rPr>
          <w:rFonts w:ascii="Times New Roman" w:hAnsi="Times New Roman"/>
          <w:b w:val="0"/>
          <w:bCs/>
          <w:sz w:val="24"/>
          <w:szCs w:val="24"/>
        </w:rPr>
        <w:t xml:space="preserve">letrodiagnóstico de </w:t>
      </w:r>
      <w:r w:rsidR="008D17EE">
        <w:rPr>
          <w:rFonts w:ascii="Times New Roman" w:hAnsi="Times New Roman"/>
          <w:b w:val="0"/>
          <w:bCs/>
          <w:sz w:val="24"/>
          <w:szCs w:val="24"/>
        </w:rPr>
        <w:t>e</w:t>
      </w:r>
      <w:r w:rsidR="00133B8E" w:rsidRPr="003248C5">
        <w:rPr>
          <w:rFonts w:ascii="Times New Roman" w:hAnsi="Times New Roman"/>
          <w:b w:val="0"/>
          <w:bCs/>
          <w:sz w:val="24"/>
          <w:szCs w:val="24"/>
        </w:rPr>
        <w:t xml:space="preserve">stímulo (TEDE). </w:t>
      </w:r>
    </w:p>
    <w:p w:rsidR="00AA6A9F" w:rsidRPr="0024196B" w:rsidRDefault="00DF7C7E" w:rsidP="00D40EFD">
      <w:pPr>
        <w:spacing w:line="480" w:lineRule="auto"/>
        <w:ind w:firstLine="709"/>
        <w:jc w:val="both"/>
        <w:rPr>
          <w:rFonts w:ascii="Times New Roman" w:hAnsi="Times New Roman"/>
          <w:b w:val="0"/>
          <w:sz w:val="24"/>
          <w:szCs w:val="24"/>
        </w:rPr>
      </w:pPr>
      <w:r w:rsidRPr="003248C5">
        <w:rPr>
          <w:rFonts w:ascii="Times New Roman" w:hAnsi="Times New Roman"/>
          <w:b w:val="0"/>
          <w:sz w:val="24"/>
          <w:szCs w:val="24"/>
        </w:rPr>
        <w:t xml:space="preserve">O TEDE é um exame não invasivo, </w:t>
      </w:r>
      <w:r w:rsidR="00B94CD7">
        <w:rPr>
          <w:rFonts w:ascii="Times New Roman" w:hAnsi="Times New Roman"/>
          <w:b w:val="0"/>
          <w:sz w:val="24"/>
          <w:szCs w:val="24"/>
        </w:rPr>
        <w:t>de</w:t>
      </w:r>
      <w:r w:rsidRPr="003248C5">
        <w:rPr>
          <w:rFonts w:ascii="Times New Roman" w:hAnsi="Times New Roman"/>
          <w:b w:val="0"/>
          <w:sz w:val="24"/>
          <w:szCs w:val="24"/>
        </w:rPr>
        <w:t xml:space="preserve"> baixo custo, validado para diagnosticar </w:t>
      </w:r>
      <w:r w:rsidR="00C02898">
        <w:rPr>
          <w:rFonts w:ascii="Times New Roman" w:hAnsi="Times New Roman"/>
          <w:b w:val="0"/>
          <w:sz w:val="24"/>
          <w:szCs w:val="24"/>
        </w:rPr>
        <w:t>DEN</w:t>
      </w:r>
      <w:r w:rsidR="00B94CD7">
        <w:rPr>
          <w:rFonts w:ascii="Times New Roman" w:hAnsi="Times New Roman"/>
          <w:b w:val="0"/>
          <w:sz w:val="24"/>
          <w:szCs w:val="24"/>
        </w:rPr>
        <w:t>,</w:t>
      </w:r>
      <w:r w:rsidRPr="003248C5">
        <w:rPr>
          <w:rFonts w:ascii="Times New Roman" w:hAnsi="Times New Roman"/>
          <w:b w:val="0"/>
          <w:sz w:val="24"/>
          <w:szCs w:val="24"/>
        </w:rPr>
        <w:t xml:space="preserve"> com sensibilidade variando</w:t>
      </w:r>
      <w:r w:rsidR="006E6DC0">
        <w:rPr>
          <w:rFonts w:ascii="Times New Roman" w:hAnsi="Times New Roman"/>
          <w:b w:val="0"/>
          <w:sz w:val="24"/>
          <w:szCs w:val="24"/>
        </w:rPr>
        <w:t xml:space="preserve"> de 88 a 100% quando comparado à</w:t>
      </w:r>
      <w:r w:rsidRPr="003248C5">
        <w:rPr>
          <w:rFonts w:ascii="Times New Roman" w:hAnsi="Times New Roman"/>
          <w:b w:val="0"/>
          <w:sz w:val="24"/>
          <w:szCs w:val="24"/>
        </w:rPr>
        <w:t xml:space="preserve"> eletromiografia com eletrodo </w:t>
      </w:r>
      <w:r w:rsidR="008D17EE">
        <w:rPr>
          <w:rFonts w:ascii="Times New Roman" w:hAnsi="Times New Roman"/>
          <w:b w:val="0"/>
          <w:sz w:val="24"/>
          <w:szCs w:val="24"/>
        </w:rPr>
        <w:t xml:space="preserve">de </w:t>
      </w:r>
      <w:r w:rsidRPr="003248C5">
        <w:rPr>
          <w:rFonts w:ascii="Times New Roman" w:hAnsi="Times New Roman"/>
          <w:b w:val="0"/>
          <w:sz w:val="24"/>
          <w:szCs w:val="24"/>
        </w:rPr>
        <w:t>agulha</w:t>
      </w:r>
      <w:r w:rsidR="00352B3E">
        <w:rPr>
          <w:rFonts w:ascii="Times New Roman" w:hAnsi="Times New Roman"/>
          <w:b w:val="0"/>
          <w:sz w:val="24"/>
          <w:szCs w:val="24"/>
        </w:rPr>
        <w:fldChar w:fldCharType="begin" w:fldLock="1"/>
      </w:r>
      <w:r w:rsidR="00DF4DA2">
        <w:rPr>
          <w:rFonts w:ascii="Times New Roman" w:hAnsi="Times New Roman"/>
          <w:b w:val="0"/>
          <w:sz w:val="24"/>
          <w:szCs w:val="24"/>
        </w:rPr>
        <w:instrText>ADDIN CSL_CITATION { "citationItems" : [ { "id" : "ITEM-1", "itemData" : { "DOI" : "10.1109/TNSRE.2005.843439", "PMID" : "15813412", "abstract" : "Central nervous system disorders affect the anatomy and physiology of the lower motoneuron. This fact has an impact on the stimulation parameters, especially on the duration of the stimulating impulses, for functional electrical stimulation in chronic hemiparetic patients. The aim of this study was thus to test the excitability and to determine chronaxie values and strength-duration curves of weak wrist and finger extensor muscles and spastic finger and wrist flexor muscles in the hemiparetic arm. Twelve patients with chronic hemiplegia ({&gt;}6 months after the onset of the cerebral lesion) participated in the study. A constant current stimulator was used. As to chronaxie values no significant differences were found between the extensor muscles (mean+/-SD: 0.44+/-0.16 ms) and flexor muscles (mean+/-SD: 0.36+/-0.22 ms). A moderate variability was seen for both extensor muscles (0.2-0.8 ms) and flexor muscles (0.1-0.9 ms). These values are well within the normal range determined for innervated muscles. All strength-duration curves were completely normal for each muscle. We conclude that in chronic hemiparetic muscles, impulses of the same duration can be used as in muscles of healthy subjects.", "author" : [ { "dropping-particle" : "", "family" : "Schuhfried", "given" : "Othmar", "non-dropping-particle" : "", "parse-names" : false, "suffix" : "" }, { "dropping-particle" : "", "family" : "Kollmann", "given" : "Christian", "non-dropping-particle" : "", "parse-names" : false, "suffix" : "" }, { "dropping-particle" : "", "family" : "Paternostro-Sluga", "given" : "Tatjana", "non-dropping-particle" : "", "parse-names" : false, "suffix" : "" } ], "container-title" : "IEEE Trans Neural Syst Rehabil Eng", "id" : "ITEM-1", "issue" : "1", "issued" : { "date-parts" : [ [ "2005", "3" ] ] }, "page" : "105-109", "title" : "Excitability of chronic hemiparetic muscles: determination of chronaxie values and strength-duration curves and its implication in functional electrical stimulation.", "type" : "article-journal", "volume" : "13" }, "uris" : [ "http://www.mendeley.com/documents/?uuid=0451ff9e-7bc4-41dd-b347-e6bda5ed5c9f" ] } ], "mendeley" : { "formattedCitation" : "&lt;sup&gt;5&lt;/sup&gt;", "plainTextFormattedCitation" : "5", "previouslyFormattedCitation" : "&lt;sup&gt;5&lt;/sup&gt;" }, "properties" : { "noteIndex" : 0 }, "schema" : "https://github.com/citation-style-language/schema/raw/master/csl-citation.json" }</w:instrText>
      </w:r>
      <w:r w:rsidR="00352B3E">
        <w:rPr>
          <w:rFonts w:ascii="Times New Roman" w:hAnsi="Times New Roman"/>
          <w:b w:val="0"/>
          <w:sz w:val="24"/>
          <w:szCs w:val="24"/>
        </w:rPr>
        <w:fldChar w:fldCharType="separate"/>
      </w:r>
      <w:r w:rsidR="008D17EE" w:rsidRPr="008D17EE">
        <w:rPr>
          <w:rFonts w:ascii="Times New Roman" w:hAnsi="Times New Roman"/>
          <w:b w:val="0"/>
          <w:noProof/>
          <w:sz w:val="24"/>
          <w:szCs w:val="24"/>
          <w:vertAlign w:val="superscript"/>
        </w:rPr>
        <w:t>5</w:t>
      </w:r>
      <w:r w:rsidR="00352B3E">
        <w:rPr>
          <w:rFonts w:ascii="Times New Roman" w:hAnsi="Times New Roman"/>
          <w:b w:val="0"/>
          <w:sz w:val="24"/>
          <w:szCs w:val="24"/>
        </w:rPr>
        <w:fldChar w:fldCharType="end"/>
      </w:r>
      <w:r w:rsidRPr="003248C5">
        <w:rPr>
          <w:rFonts w:ascii="Times New Roman" w:hAnsi="Times New Roman"/>
          <w:b w:val="0"/>
          <w:bCs/>
          <w:sz w:val="24"/>
          <w:szCs w:val="24"/>
        </w:rPr>
        <w:t xml:space="preserve">. </w:t>
      </w:r>
      <w:r w:rsidR="00133B8E" w:rsidRPr="003248C5">
        <w:rPr>
          <w:rFonts w:ascii="Times New Roman" w:hAnsi="Times New Roman"/>
          <w:b w:val="0"/>
          <w:bCs/>
          <w:sz w:val="24"/>
          <w:szCs w:val="24"/>
        </w:rPr>
        <w:t xml:space="preserve">No TEDE, as variáveis </w:t>
      </w:r>
      <w:proofErr w:type="spellStart"/>
      <w:r w:rsidR="00133B8E" w:rsidRPr="003248C5">
        <w:rPr>
          <w:rFonts w:ascii="Times New Roman" w:hAnsi="Times New Roman"/>
          <w:b w:val="0"/>
          <w:bCs/>
          <w:sz w:val="24"/>
          <w:szCs w:val="24"/>
        </w:rPr>
        <w:t>reobase</w:t>
      </w:r>
      <w:proofErr w:type="spellEnd"/>
      <w:r w:rsidR="00133B8E" w:rsidRPr="003248C5">
        <w:rPr>
          <w:rFonts w:ascii="Times New Roman" w:hAnsi="Times New Roman"/>
          <w:b w:val="0"/>
          <w:bCs/>
          <w:sz w:val="24"/>
          <w:szCs w:val="24"/>
        </w:rPr>
        <w:t xml:space="preserve"> e </w:t>
      </w:r>
      <w:proofErr w:type="spellStart"/>
      <w:r w:rsidR="00133B8E" w:rsidRPr="003248C5">
        <w:rPr>
          <w:rFonts w:ascii="Times New Roman" w:hAnsi="Times New Roman"/>
          <w:b w:val="0"/>
          <w:bCs/>
          <w:sz w:val="24"/>
          <w:szCs w:val="24"/>
        </w:rPr>
        <w:t>cronaxia</w:t>
      </w:r>
      <w:proofErr w:type="spellEnd"/>
      <w:r w:rsidR="006E6DC0">
        <w:rPr>
          <w:rFonts w:ascii="Times New Roman" w:hAnsi="Times New Roman"/>
          <w:b w:val="0"/>
          <w:bCs/>
          <w:sz w:val="24"/>
          <w:szCs w:val="24"/>
        </w:rPr>
        <w:t>,</w:t>
      </w:r>
      <w:r w:rsidR="00133B8E" w:rsidRPr="003248C5">
        <w:rPr>
          <w:rFonts w:ascii="Times New Roman" w:hAnsi="Times New Roman"/>
          <w:b w:val="0"/>
          <w:bCs/>
          <w:sz w:val="24"/>
          <w:szCs w:val="24"/>
        </w:rPr>
        <w:t xml:space="preserve"> são mensuradas por meio de um gerador universal de corrente. A </w:t>
      </w:r>
      <w:proofErr w:type="spellStart"/>
      <w:r w:rsidR="00C02898">
        <w:rPr>
          <w:rFonts w:ascii="Times New Roman" w:hAnsi="Times New Roman"/>
          <w:b w:val="0"/>
          <w:bCs/>
          <w:sz w:val="24"/>
          <w:szCs w:val="24"/>
        </w:rPr>
        <w:t>r</w:t>
      </w:r>
      <w:r w:rsidR="00C02898" w:rsidRPr="003248C5">
        <w:rPr>
          <w:rFonts w:ascii="Times New Roman" w:hAnsi="Times New Roman"/>
          <w:b w:val="0"/>
          <w:bCs/>
          <w:sz w:val="24"/>
          <w:szCs w:val="24"/>
        </w:rPr>
        <w:t>eobase</w:t>
      </w:r>
      <w:proofErr w:type="spellEnd"/>
      <w:r w:rsidR="00C02898" w:rsidRPr="003248C5">
        <w:rPr>
          <w:rFonts w:ascii="Times New Roman" w:hAnsi="Times New Roman"/>
          <w:b w:val="0"/>
          <w:bCs/>
          <w:sz w:val="24"/>
          <w:szCs w:val="24"/>
        </w:rPr>
        <w:t xml:space="preserve"> </w:t>
      </w:r>
      <w:r w:rsidR="00133B8E" w:rsidRPr="003248C5">
        <w:rPr>
          <w:rFonts w:ascii="Times New Roman" w:hAnsi="Times New Roman"/>
          <w:b w:val="0"/>
          <w:bCs/>
          <w:sz w:val="24"/>
          <w:szCs w:val="24"/>
        </w:rPr>
        <w:t>é a menor intensidade</w:t>
      </w:r>
      <w:r w:rsidR="00A7572C">
        <w:rPr>
          <w:rFonts w:ascii="Times New Roman" w:hAnsi="Times New Roman"/>
          <w:b w:val="0"/>
          <w:bCs/>
          <w:sz w:val="24"/>
          <w:szCs w:val="24"/>
        </w:rPr>
        <w:t xml:space="preserve"> de corrente</w:t>
      </w:r>
      <w:r w:rsidR="00133B8E" w:rsidRPr="003248C5">
        <w:rPr>
          <w:rFonts w:ascii="Times New Roman" w:hAnsi="Times New Roman"/>
          <w:b w:val="0"/>
          <w:bCs/>
          <w:sz w:val="24"/>
          <w:szCs w:val="24"/>
        </w:rPr>
        <w:t xml:space="preserve"> em </w:t>
      </w:r>
      <w:proofErr w:type="spellStart"/>
      <w:r w:rsidR="00133B8E" w:rsidRPr="003248C5">
        <w:rPr>
          <w:rFonts w:ascii="Times New Roman" w:hAnsi="Times New Roman"/>
          <w:b w:val="0"/>
          <w:bCs/>
          <w:sz w:val="24"/>
          <w:szCs w:val="24"/>
        </w:rPr>
        <w:t>miliampéres</w:t>
      </w:r>
      <w:proofErr w:type="spellEnd"/>
      <w:r w:rsidR="00133B8E" w:rsidRPr="003248C5">
        <w:rPr>
          <w:rFonts w:ascii="Times New Roman" w:hAnsi="Times New Roman"/>
          <w:b w:val="0"/>
          <w:bCs/>
          <w:sz w:val="24"/>
          <w:szCs w:val="24"/>
        </w:rPr>
        <w:t xml:space="preserve"> (</w:t>
      </w:r>
      <w:proofErr w:type="spellStart"/>
      <w:r w:rsidR="00133B8E" w:rsidRPr="003248C5">
        <w:rPr>
          <w:rFonts w:ascii="Times New Roman" w:hAnsi="Times New Roman"/>
          <w:b w:val="0"/>
          <w:bCs/>
          <w:sz w:val="24"/>
          <w:szCs w:val="24"/>
        </w:rPr>
        <w:t>mA</w:t>
      </w:r>
      <w:proofErr w:type="spellEnd"/>
      <w:r w:rsidR="00133B8E" w:rsidRPr="003248C5">
        <w:rPr>
          <w:rFonts w:ascii="Times New Roman" w:hAnsi="Times New Roman"/>
          <w:b w:val="0"/>
          <w:bCs/>
          <w:sz w:val="24"/>
          <w:szCs w:val="24"/>
        </w:rPr>
        <w:t>) necessária para produzir uma contração mínima</w:t>
      </w:r>
      <w:r w:rsidR="00A7572C">
        <w:rPr>
          <w:rFonts w:ascii="Times New Roman" w:hAnsi="Times New Roman"/>
          <w:b w:val="0"/>
          <w:bCs/>
          <w:sz w:val="24"/>
          <w:szCs w:val="24"/>
        </w:rPr>
        <w:t xml:space="preserve"> </w:t>
      </w:r>
      <w:r w:rsidR="00133B8E" w:rsidRPr="003248C5">
        <w:rPr>
          <w:rFonts w:ascii="Times New Roman" w:hAnsi="Times New Roman"/>
          <w:b w:val="0"/>
          <w:bCs/>
          <w:sz w:val="24"/>
          <w:szCs w:val="24"/>
        </w:rPr>
        <w:t xml:space="preserve">do músculo, com pulso </w:t>
      </w:r>
      <w:r w:rsidR="00EA7FC2">
        <w:rPr>
          <w:rFonts w:ascii="Times New Roman" w:hAnsi="Times New Roman"/>
          <w:b w:val="0"/>
          <w:bCs/>
          <w:sz w:val="24"/>
          <w:szCs w:val="24"/>
        </w:rPr>
        <w:t>retangular</w:t>
      </w:r>
      <w:r w:rsidR="00A7572C">
        <w:rPr>
          <w:rFonts w:ascii="Times New Roman" w:hAnsi="Times New Roman"/>
          <w:b w:val="0"/>
          <w:bCs/>
          <w:sz w:val="24"/>
          <w:szCs w:val="24"/>
        </w:rPr>
        <w:t xml:space="preserve"> de</w:t>
      </w:r>
      <w:r w:rsidR="00A7572C" w:rsidRPr="003248C5">
        <w:rPr>
          <w:rFonts w:ascii="Times New Roman" w:hAnsi="Times New Roman"/>
          <w:b w:val="0"/>
          <w:bCs/>
          <w:sz w:val="24"/>
          <w:szCs w:val="24"/>
        </w:rPr>
        <w:t xml:space="preserve"> </w:t>
      </w:r>
      <w:r w:rsidR="00133B8E" w:rsidRPr="003248C5">
        <w:rPr>
          <w:rFonts w:ascii="Times New Roman" w:hAnsi="Times New Roman"/>
          <w:b w:val="0"/>
          <w:bCs/>
          <w:sz w:val="24"/>
          <w:szCs w:val="24"/>
        </w:rPr>
        <w:t xml:space="preserve">duração </w:t>
      </w:r>
      <w:r w:rsidR="00A7572C">
        <w:rPr>
          <w:rFonts w:ascii="Times New Roman" w:hAnsi="Times New Roman"/>
          <w:b w:val="0"/>
          <w:bCs/>
          <w:sz w:val="24"/>
          <w:szCs w:val="24"/>
        </w:rPr>
        <w:t>infinita</w:t>
      </w:r>
      <w:r w:rsidR="00133B8E" w:rsidRPr="003248C5">
        <w:rPr>
          <w:rFonts w:ascii="Times New Roman" w:hAnsi="Times New Roman"/>
          <w:b w:val="0"/>
          <w:bCs/>
          <w:sz w:val="24"/>
          <w:szCs w:val="24"/>
        </w:rPr>
        <w:t xml:space="preserve"> e intervalo entre os pulsos  igual a 2000</w:t>
      </w:r>
      <w:r w:rsidR="00C02898">
        <w:rPr>
          <w:rFonts w:ascii="Times New Roman" w:hAnsi="Times New Roman"/>
          <w:b w:val="0"/>
          <w:bCs/>
          <w:sz w:val="24"/>
          <w:szCs w:val="24"/>
        </w:rPr>
        <w:t xml:space="preserve"> </w:t>
      </w:r>
      <w:r w:rsidR="00133B8E" w:rsidRPr="003248C5">
        <w:rPr>
          <w:rFonts w:ascii="Times New Roman" w:hAnsi="Times New Roman"/>
          <w:b w:val="0"/>
          <w:bCs/>
          <w:sz w:val="24"/>
          <w:szCs w:val="24"/>
        </w:rPr>
        <w:t>ms. Cron</w:t>
      </w:r>
      <w:r w:rsidR="003934B7">
        <w:rPr>
          <w:rFonts w:ascii="Times New Roman" w:hAnsi="Times New Roman"/>
          <w:b w:val="0"/>
          <w:bCs/>
          <w:sz w:val="24"/>
          <w:szCs w:val="24"/>
        </w:rPr>
        <w:t>axia é a menor duração de pulso</w:t>
      </w:r>
      <w:r w:rsidR="00133B8E" w:rsidRPr="003248C5">
        <w:rPr>
          <w:rFonts w:ascii="Times New Roman" w:hAnsi="Times New Roman"/>
          <w:b w:val="0"/>
          <w:bCs/>
          <w:sz w:val="24"/>
          <w:szCs w:val="24"/>
        </w:rPr>
        <w:t xml:space="preserve">, necessária para produzir uma contração mínima </w:t>
      </w:r>
      <w:r w:rsidR="00A7572C">
        <w:rPr>
          <w:rFonts w:ascii="Times New Roman" w:hAnsi="Times New Roman"/>
          <w:b w:val="0"/>
          <w:bCs/>
          <w:sz w:val="24"/>
          <w:szCs w:val="24"/>
        </w:rPr>
        <w:t xml:space="preserve">do músculo </w:t>
      </w:r>
      <w:r w:rsidR="00133B8E" w:rsidRPr="003248C5">
        <w:rPr>
          <w:rFonts w:ascii="Times New Roman" w:hAnsi="Times New Roman"/>
          <w:b w:val="0"/>
          <w:bCs/>
          <w:sz w:val="24"/>
          <w:szCs w:val="24"/>
        </w:rPr>
        <w:t xml:space="preserve">com um pulso quadrado, intensidade igual ao dobro </w:t>
      </w:r>
      <w:r w:rsidR="00133B8E" w:rsidRPr="0024196B">
        <w:rPr>
          <w:rFonts w:ascii="Times New Roman" w:hAnsi="Times New Roman"/>
          <w:b w:val="0"/>
          <w:bCs/>
          <w:sz w:val="24"/>
          <w:szCs w:val="24"/>
        </w:rPr>
        <w:t xml:space="preserve">da  </w:t>
      </w:r>
      <w:proofErr w:type="spellStart"/>
      <w:r w:rsidR="00133B8E" w:rsidRPr="0024196B">
        <w:rPr>
          <w:rFonts w:ascii="Times New Roman" w:hAnsi="Times New Roman"/>
          <w:b w:val="0"/>
          <w:bCs/>
          <w:sz w:val="24"/>
          <w:szCs w:val="24"/>
        </w:rPr>
        <w:t>reobase</w:t>
      </w:r>
      <w:proofErr w:type="spellEnd"/>
      <w:r w:rsidR="00133B8E" w:rsidRPr="0024196B">
        <w:rPr>
          <w:rFonts w:ascii="Times New Roman" w:hAnsi="Times New Roman"/>
          <w:b w:val="0"/>
          <w:bCs/>
          <w:sz w:val="24"/>
          <w:szCs w:val="24"/>
        </w:rPr>
        <w:t xml:space="preserve"> </w:t>
      </w:r>
      <w:r w:rsidR="00C02898" w:rsidRPr="0024196B">
        <w:rPr>
          <w:rFonts w:ascii="Times New Roman" w:hAnsi="Times New Roman"/>
          <w:b w:val="0"/>
          <w:bCs/>
          <w:sz w:val="24"/>
          <w:szCs w:val="24"/>
        </w:rPr>
        <w:lastRenderedPageBreak/>
        <w:t xml:space="preserve">com intervalo entre os pulsos de </w:t>
      </w:r>
      <w:r w:rsidR="00133B8E" w:rsidRPr="0024196B">
        <w:rPr>
          <w:rFonts w:ascii="Times New Roman" w:hAnsi="Times New Roman"/>
          <w:b w:val="0"/>
          <w:bCs/>
          <w:sz w:val="24"/>
          <w:szCs w:val="24"/>
        </w:rPr>
        <w:t>2000</w:t>
      </w:r>
      <w:r w:rsidR="00C02898" w:rsidRPr="0024196B">
        <w:rPr>
          <w:rFonts w:ascii="Times New Roman" w:hAnsi="Times New Roman"/>
          <w:b w:val="0"/>
          <w:bCs/>
          <w:sz w:val="24"/>
          <w:szCs w:val="24"/>
        </w:rPr>
        <w:t xml:space="preserve"> </w:t>
      </w:r>
      <w:r w:rsidR="00133B8E" w:rsidRPr="0024196B">
        <w:rPr>
          <w:rFonts w:ascii="Times New Roman" w:hAnsi="Times New Roman"/>
          <w:b w:val="0"/>
          <w:bCs/>
          <w:sz w:val="24"/>
          <w:szCs w:val="24"/>
        </w:rPr>
        <w:t xml:space="preserve">ms. </w:t>
      </w:r>
      <w:r w:rsidRPr="0024196B">
        <w:rPr>
          <w:rFonts w:ascii="Times New Roman" w:hAnsi="Times New Roman"/>
          <w:b w:val="0"/>
          <w:bCs/>
          <w:sz w:val="24"/>
          <w:szCs w:val="24"/>
        </w:rPr>
        <w:t>V</w:t>
      </w:r>
      <w:r w:rsidRPr="0024196B">
        <w:rPr>
          <w:rFonts w:ascii="Times New Roman" w:hAnsi="Times New Roman"/>
          <w:b w:val="0"/>
          <w:sz w:val="24"/>
          <w:szCs w:val="24"/>
        </w:rPr>
        <w:t xml:space="preserve">alores de </w:t>
      </w:r>
      <w:proofErr w:type="spellStart"/>
      <w:r w:rsidRPr="0024196B">
        <w:rPr>
          <w:rFonts w:ascii="Times New Roman" w:hAnsi="Times New Roman"/>
          <w:b w:val="0"/>
          <w:sz w:val="24"/>
          <w:szCs w:val="24"/>
        </w:rPr>
        <w:t>cronaxia</w:t>
      </w:r>
      <w:proofErr w:type="spellEnd"/>
      <w:r w:rsidRPr="0024196B">
        <w:rPr>
          <w:rFonts w:ascii="Times New Roman" w:hAnsi="Times New Roman"/>
          <w:b w:val="0"/>
          <w:sz w:val="24"/>
          <w:szCs w:val="24"/>
        </w:rPr>
        <w:t xml:space="preserve"> ≥ 1000 </w:t>
      </w:r>
      <w:proofErr w:type="spellStart"/>
      <w:r w:rsidRPr="0024196B">
        <w:rPr>
          <w:rFonts w:ascii="Times New Roman" w:hAnsi="Times New Roman"/>
          <w:b w:val="0"/>
          <w:sz w:val="24"/>
          <w:szCs w:val="24"/>
        </w:rPr>
        <w:t>μs</w:t>
      </w:r>
      <w:proofErr w:type="spellEnd"/>
      <w:r w:rsidRPr="0024196B">
        <w:rPr>
          <w:rFonts w:ascii="Times New Roman" w:hAnsi="Times New Roman"/>
          <w:b w:val="0"/>
          <w:sz w:val="24"/>
          <w:szCs w:val="24"/>
        </w:rPr>
        <w:t xml:space="preserve"> caracteriza</w:t>
      </w:r>
      <w:r w:rsidR="00A7572C" w:rsidRPr="0024196B">
        <w:rPr>
          <w:rFonts w:ascii="Times New Roman" w:hAnsi="Times New Roman"/>
          <w:b w:val="0"/>
          <w:sz w:val="24"/>
          <w:szCs w:val="24"/>
        </w:rPr>
        <w:t>m</w:t>
      </w:r>
      <w:r w:rsidRPr="0024196B">
        <w:rPr>
          <w:rFonts w:ascii="Times New Roman" w:hAnsi="Times New Roman"/>
          <w:b w:val="0"/>
          <w:sz w:val="24"/>
          <w:szCs w:val="24"/>
        </w:rPr>
        <w:t xml:space="preserve"> a presença de </w:t>
      </w:r>
      <w:r w:rsidR="00A7572C" w:rsidRPr="0024196B">
        <w:rPr>
          <w:rFonts w:ascii="Times New Roman" w:hAnsi="Times New Roman"/>
          <w:b w:val="0"/>
          <w:sz w:val="24"/>
          <w:szCs w:val="24"/>
        </w:rPr>
        <w:t>DEN</w:t>
      </w:r>
      <w:r w:rsidR="00352B3E" w:rsidRPr="0024196B">
        <w:rPr>
          <w:rFonts w:ascii="Times New Roman" w:hAnsi="Times New Roman"/>
          <w:b w:val="0"/>
          <w:sz w:val="24"/>
          <w:szCs w:val="24"/>
        </w:rPr>
        <w:fldChar w:fldCharType="begin" w:fldLock="1"/>
      </w:r>
      <w:r w:rsidR="00DF4DA2">
        <w:rPr>
          <w:rFonts w:ascii="Times New Roman" w:hAnsi="Times New Roman"/>
          <w:b w:val="0"/>
          <w:sz w:val="24"/>
          <w:szCs w:val="24"/>
        </w:rPr>
        <w:instrText>ADDIN CSL_CITATION { "citationItems" : [ { "id" : "ITEM-1", "itemData" : { "author" : [ { "dropping-particle" : "", "family" : "Paternostro-Sluga", "given" : "Tatjana", "non-dropping-particle" : "", "parse-names" : false, "suffix" : "" }, { "dropping-particle" : "", "family" : "Schuhfried", "given" : "Othmar", "non-dropping-particle" : "", "parse-names" : false, "suffix" : "" }, { "dropping-particle" : "", "family" : "Vacariu", "given" : "Gerda", "non-dropping-particle" : "", "parse-names" : false, "suffix" : "" }, { "dropping-particle" : "", "family" : "Lang", "given" : "Thomas", "non-dropping-particle" : "", "parse-names" : false, "suffix" : "" }, { "dropping-particle" : "", "family" : "Fialka-Moser", "given" : "Veronika", "non-dropping-particle" : "", "parse-names" : false, "suffix" : "" } ], "container-title" : "Am J Phys Med Rehabil", "id" : "ITEM-1", "issue" : "4", "issued" : { "date-parts" : [ [ "2002" ] ] }, "page" : "253-260", "title" : "Chronaxie and accommodation index in the diagnosis of muscle denervation.", "type" : "article-journal", "volume" : "81" }, "uris" : [ "http://www.mendeley.com/documents/?uuid=891b02ae-3628-480c-be33-f6f4fda30cdc" ] } ], "mendeley" : { "formattedCitation" : "&lt;sup&gt;6&lt;/sup&gt;", "plainTextFormattedCitation" : "6", "previouslyFormattedCitation" : "&lt;sup&gt;6&lt;/sup&gt;" }, "properties" : { "noteIndex" : 0 }, "schema" : "https://github.com/citation-style-language/schema/raw/master/csl-citation.json" }</w:instrText>
      </w:r>
      <w:r w:rsidR="00352B3E" w:rsidRPr="0024196B">
        <w:rPr>
          <w:rFonts w:ascii="Times New Roman" w:hAnsi="Times New Roman"/>
          <w:b w:val="0"/>
          <w:sz w:val="24"/>
          <w:szCs w:val="24"/>
        </w:rPr>
        <w:fldChar w:fldCharType="separate"/>
      </w:r>
      <w:r w:rsidR="008D17EE" w:rsidRPr="0024196B">
        <w:rPr>
          <w:rFonts w:ascii="Times New Roman" w:hAnsi="Times New Roman"/>
          <w:b w:val="0"/>
          <w:noProof/>
          <w:sz w:val="24"/>
          <w:szCs w:val="24"/>
          <w:vertAlign w:val="superscript"/>
        </w:rPr>
        <w:t>6</w:t>
      </w:r>
      <w:r w:rsidR="00352B3E" w:rsidRPr="0024196B">
        <w:rPr>
          <w:rFonts w:ascii="Times New Roman" w:hAnsi="Times New Roman"/>
          <w:b w:val="0"/>
          <w:sz w:val="24"/>
          <w:szCs w:val="24"/>
        </w:rPr>
        <w:fldChar w:fldCharType="end"/>
      </w:r>
      <w:r w:rsidRPr="0024196B">
        <w:rPr>
          <w:rFonts w:ascii="Times New Roman" w:hAnsi="Times New Roman"/>
          <w:b w:val="0"/>
          <w:bCs/>
          <w:sz w:val="24"/>
          <w:szCs w:val="24"/>
        </w:rPr>
        <w:t>.</w:t>
      </w:r>
      <w:r w:rsidR="00AA6A9F" w:rsidRPr="0024196B">
        <w:rPr>
          <w:rFonts w:ascii="Times New Roman" w:hAnsi="Times New Roman"/>
          <w:b w:val="0"/>
          <w:bCs/>
          <w:sz w:val="24"/>
          <w:szCs w:val="24"/>
        </w:rPr>
        <w:t xml:space="preserve"> </w:t>
      </w:r>
      <w:r w:rsidR="00AA6A9F" w:rsidRPr="0024196B">
        <w:rPr>
          <w:rFonts w:ascii="Times New Roman" w:hAnsi="Times New Roman"/>
          <w:b w:val="0"/>
          <w:sz w:val="24"/>
          <w:szCs w:val="24"/>
        </w:rPr>
        <w:t xml:space="preserve">Apesar da boa sensibilidade do TEDE para a detecção das DEN, não </w:t>
      </w:r>
      <w:r w:rsidR="004564D9">
        <w:rPr>
          <w:rFonts w:ascii="Times New Roman" w:hAnsi="Times New Roman"/>
          <w:b w:val="0"/>
          <w:sz w:val="24"/>
          <w:szCs w:val="24"/>
        </w:rPr>
        <w:t>há estudos</w:t>
      </w:r>
      <w:r w:rsidR="00AA6A9F" w:rsidRPr="0024196B">
        <w:rPr>
          <w:rFonts w:ascii="Times New Roman" w:hAnsi="Times New Roman"/>
          <w:b w:val="0"/>
          <w:sz w:val="24"/>
          <w:szCs w:val="24"/>
        </w:rPr>
        <w:t xml:space="preserve"> sobre con</w:t>
      </w:r>
      <w:r w:rsidR="00D735A6">
        <w:rPr>
          <w:rFonts w:ascii="Times New Roman" w:hAnsi="Times New Roman"/>
          <w:b w:val="0"/>
          <w:sz w:val="24"/>
          <w:szCs w:val="24"/>
        </w:rPr>
        <w:t>fiabilidade e concordância deste exame</w:t>
      </w:r>
      <w:r w:rsidR="00AA6A9F" w:rsidRPr="0024196B">
        <w:rPr>
          <w:rFonts w:ascii="Times New Roman" w:hAnsi="Times New Roman"/>
          <w:b w:val="0"/>
          <w:sz w:val="24"/>
          <w:szCs w:val="24"/>
        </w:rPr>
        <w:t>.</w:t>
      </w:r>
      <w:r w:rsidR="00A32D95" w:rsidRPr="0024196B">
        <w:rPr>
          <w:rFonts w:ascii="Times New Roman" w:hAnsi="Times New Roman"/>
          <w:b w:val="0"/>
          <w:sz w:val="24"/>
          <w:szCs w:val="24"/>
        </w:rPr>
        <w:t xml:space="preserve"> </w:t>
      </w:r>
    </w:p>
    <w:p w:rsidR="00D735A6" w:rsidRDefault="00D735A6" w:rsidP="00D735A6">
      <w:pPr>
        <w:spacing w:line="480" w:lineRule="auto"/>
        <w:ind w:firstLine="709"/>
        <w:jc w:val="both"/>
        <w:rPr>
          <w:rFonts w:ascii="Times New Roman" w:hAnsi="Times New Roman"/>
          <w:sz w:val="24"/>
          <w:szCs w:val="24"/>
        </w:rPr>
      </w:pPr>
      <w:r w:rsidRPr="00D735A6">
        <w:rPr>
          <w:rFonts w:ascii="Times New Roman" w:hAnsi="Times New Roman"/>
          <w:b w:val="0"/>
          <w:sz w:val="24"/>
          <w:szCs w:val="24"/>
        </w:rPr>
        <w:t xml:space="preserve">Apesar do </w:t>
      </w:r>
      <w:r>
        <w:rPr>
          <w:rFonts w:ascii="Times New Roman" w:hAnsi="Times New Roman"/>
          <w:b w:val="0"/>
          <w:sz w:val="24"/>
          <w:szCs w:val="24"/>
        </w:rPr>
        <w:t>TEDE</w:t>
      </w:r>
      <w:r w:rsidRPr="00D735A6">
        <w:rPr>
          <w:rFonts w:ascii="Times New Roman" w:hAnsi="Times New Roman"/>
          <w:b w:val="0"/>
          <w:sz w:val="24"/>
          <w:szCs w:val="24"/>
        </w:rPr>
        <w:t xml:space="preserve"> ser visto como uma ferramenta para diagnóstico, </w:t>
      </w:r>
      <w:r>
        <w:rPr>
          <w:rFonts w:ascii="Times New Roman" w:hAnsi="Times New Roman"/>
          <w:b w:val="0"/>
          <w:sz w:val="24"/>
          <w:szCs w:val="24"/>
        </w:rPr>
        <w:t>TEDE</w:t>
      </w:r>
      <w:r w:rsidRPr="00D735A6">
        <w:rPr>
          <w:rFonts w:ascii="Times New Roman" w:hAnsi="Times New Roman"/>
          <w:b w:val="0"/>
          <w:sz w:val="24"/>
          <w:szCs w:val="24"/>
        </w:rPr>
        <w:t xml:space="preserve"> pode fornecer parâmetros essenciais para aumentar a eficácia dos tratamentos por estimulação elétrica neuromuscular</w:t>
      </w:r>
      <w:r w:rsidRPr="00D72CF1">
        <w:rPr>
          <w:rFonts w:ascii="Times New Roman" w:hAnsi="Times New Roman"/>
          <w:b w:val="0"/>
          <w:sz w:val="24"/>
          <w:szCs w:val="24"/>
        </w:rPr>
        <w:t xml:space="preserve"> </w:t>
      </w:r>
      <w:r w:rsidR="00A32D95" w:rsidRPr="00D72CF1">
        <w:rPr>
          <w:rFonts w:ascii="Times New Roman" w:hAnsi="Times New Roman"/>
          <w:b w:val="0"/>
          <w:sz w:val="24"/>
          <w:szCs w:val="24"/>
        </w:rPr>
        <w:t>(</w:t>
      </w:r>
      <w:r w:rsidR="0061680E">
        <w:rPr>
          <w:rFonts w:ascii="Times New Roman" w:eastAsiaTheme="minorHAnsi" w:hAnsi="Times New Roman"/>
          <w:b w:val="0"/>
          <w:color w:val="000000"/>
          <w:sz w:val="24"/>
          <w:szCs w:val="24"/>
          <w:lang w:eastAsia="en-US"/>
        </w:rPr>
        <w:t>EENM</w:t>
      </w:r>
      <w:r w:rsidR="00A32D95" w:rsidRPr="00D72CF1">
        <w:rPr>
          <w:rFonts w:ascii="Times New Roman" w:hAnsi="Times New Roman"/>
          <w:b w:val="0"/>
          <w:sz w:val="24"/>
          <w:szCs w:val="24"/>
        </w:rPr>
        <w:t>).</w:t>
      </w:r>
      <w:r>
        <w:rPr>
          <w:rFonts w:ascii="Times New Roman" w:hAnsi="Times New Roman"/>
          <w:b w:val="0"/>
          <w:sz w:val="24"/>
          <w:szCs w:val="24"/>
        </w:rPr>
        <w:t xml:space="preserve"> </w:t>
      </w:r>
      <w:r w:rsidRPr="00D735A6">
        <w:rPr>
          <w:rFonts w:ascii="Times New Roman" w:hAnsi="Times New Roman"/>
          <w:b w:val="0"/>
          <w:sz w:val="24"/>
          <w:szCs w:val="24"/>
        </w:rPr>
        <w:t xml:space="preserve">Pacientes com </w:t>
      </w:r>
      <w:r w:rsidR="00EA7FC2">
        <w:rPr>
          <w:rFonts w:ascii="Times New Roman" w:hAnsi="Times New Roman"/>
          <w:b w:val="0"/>
          <w:sz w:val="24"/>
          <w:szCs w:val="24"/>
        </w:rPr>
        <w:t>DEN</w:t>
      </w:r>
      <w:r w:rsidRPr="00D735A6">
        <w:rPr>
          <w:rFonts w:ascii="Times New Roman" w:hAnsi="Times New Roman"/>
          <w:b w:val="0"/>
          <w:sz w:val="24"/>
          <w:szCs w:val="24"/>
        </w:rPr>
        <w:t xml:space="preserve"> podem precisar de </w:t>
      </w:r>
      <w:r w:rsidR="00EA7FC2">
        <w:rPr>
          <w:rFonts w:ascii="Times New Roman" w:hAnsi="Times New Roman"/>
          <w:b w:val="0"/>
          <w:sz w:val="24"/>
          <w:szCs w:val="24"/>
        </w:rPr>
        <w:t>EENM</w:t>
      </w:r>
      <w:r w:rsidRPr="00D735A6">
        <w:rPr>
          <w:rFonts w:ascii="Times New Roman" w:hAnsi="Times New Roman"/>
          <w:b w:val="0"/>
          <w:sz w:val="24"/>
          <w:szCs w:val="24"/>
        </w:rPr>
        <w:t xml:space="preserve"> com largura de pulso&gt; 1000 </w:t>
      </w:r>
      <w:proofErr w:type="spellStart"/>
      <w:r w:rsidRPr="00D735A6">
        <w:rPr>
          <w:rFonts w:ascii="Times New Roman" w:hAnsi="Times New Roman"/>
          <w:b w:val="0"/>
          <w:sz w:val="24"/>
          <w:szCs w:val="24"/>
        </w:rPr>
        <w:t>μs</w:t>
      </w:r>
      <w:proofErr w:type="spellEnd"/>
      <w:r w:rsidRPr="00D735A6">
        <w:rPr>
          <w:rFonts w:ascii="Times New Roman" w:hAnsi="Times New Roman"/>
          <w:b w:val="0"/>
          <w:sz w:val="24"/>
          <w:szCs w:val="24"/>
        </w:rPr>
        <w:t xml:space="preserve">. Alguns autores sugerem que a largura de pulso usada para tratar pacientes com </w:t>
      </w:r>
      <w:r w:rsidR="00EA7FC2">
        <w:rPr>
          <w:rFonts w:ascii="Times New Roman" w:hAnsi="Times New Roman"/>
          <w:b w:val="0"/>
          <w:sz w:val="24"/>
          <w:szCs w:val="24"/>
        </w:rPr>
        <w:t>DEN</w:t>
      </w:r>
      <w:r w:rsidRPr="00D735A6">
        <w:rPr>
          <w:rFonts w:ascii="Times New Roman" w:hAnsi="Times New Roman"/>
          <w:b w:val="0"/>
          <w:sz w:val="24"/>
          <w:szCs w:val="24"/>
        </w:rPr>
        <w:t xml:space="preserve"> deve ser definida com base em cronaxia. O tratamento </w:t>
      </w:r>
      <w:r w:rsidR="00EA7FC2">
        <w:rPr>
          <w:rFonts w:ascii="Times New Roman" w:hAnsi="Times New Roman"/>
          <w:b w:val="0"/>
          <w:sz w:val="24"/>
          <w:szCs w:val="24"/>
        </w:rPr>
        <w:t>EENM</w:t>
      </w:r>
      <w:r w:rsidRPr="00D735A6">
        <w:rPr>
          <w:rFonts w:ascii="Times New Roman" w:hAnsi="Times New Roman"/>
          <w:b w:val="0"/>
          <w:sz w:val="24"/>
          <w:szCs w:val="24"/>
        </w:rPr>
        <w:t xml:space="preserve"> com base na cronaxia pode provocar contrações mais vigorosas e, assim, pode melhorar a eficácia do tratamento</w:t>
      </w:r>
      <w:r w:rsidR="00352B3E">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"DOI" : "10.1016/j.jcrc.2016.09.012", "ISSN" : "1557-8615", "PMID" : "27732921", "abstract" : "PURPOSE The aim of this study was to evaluate the safety and feasibility of a neuromuscular electrical stimulation (NMES) protocol based on neuromuscular excitability and applied in numerous muscle groups of critical ill patients. MATERIALS AND METHODS We performed a prospective observational study using an NMES applied daily and bilaterally into 5 muscle groups in lower limbs for 3 consecutive days. The characteristics of NMES were 90 contractions per muscle, pulse width equal to chronaxie, and a pulse frequency of 100 Hz. We assessed safety with central venous oxygen saturation, serum lactate, and creatine phosphokinase measurements. To evaluate feasibility, we recorded the time spent for the entire NMES protocol and the number of NMES sessions completed. RESULTS Eleven male patients finished the study. There were no significant changes observed in creatine phosphokinase from baseline up to 96 hours: 470(\u00b1270) IU/L and 455(\u00b1240) IU/L (P&gt;.99). Central venous oxygen saturation and serum lactate had the same pattern with no significant variations (P=.23 and P=.8, respectively). The time spent during the whole procedure and the number of complete NMES sessions performed were 107\u00b124 minutes and 84 sessions (85%), respectively. CONCLUSIONS We demonstrated that NMES chronaxie-based protocol is safe and feasible.", "author" : [ { "dropping-particle" : "", "family" : "Silva", "given" : "Paulo Eug\u00eanio", "non-dropping-particle" : "", "parse-names" : false, "suffix" : "" }, { "dropping-particle" : "", "family" : "Babault", "given" : "Nicolas", "non-dropping-particle" : "", "parse-names" : false, "suffix" : "" }, { "dropping-particle" : "", "family" : "Mazullo", "given" : "Jo\u00e3o Batista", "non-dropping-particle" : "", "parse-names" : false, "suffix" : "" }, { "dropping-particle" : "", "family" : "Oliveira", "given" : "Tamires Pereira", "non-dropping-particle" : "", "parse-names" : false, "suffix" : "" }, { "dropping-particle" : "", "family" : "Lemos", "given" : "B\u00e1rbara Let\u00edcia", "non-dropping-particle" : "", "parse-names" : false, "suffix" : "" }, { "dropping-particle" : "", "family" : "Carvalho", "given" : "Vitor Oliveira", "non-dropping-particle" : "", "parse-names" : false, "suffix" : "" }, { "dropping-particle" : "", "family" : "Durigan", "given" : "Joao Luiz Quagliotti", "non-dropping-particle" : "", "parse-names" : false, "suffix" : "" } ], "container-title" : "J Crit Care", "id" : "ITEM-1", "issued" : { "date-parts" : [ [ "2017" ] ] }, "page" : "141-148", "publisher" : "Elsevier Inc.", "title" : "Safety and feasibility of a neuromuscular electrical stimulation chronaxie-based protocol in critical ill patients: A prospective observational study.", "type" : "article-journal", "volume" : "37" }, "uris" : [ "http://www.mendeley.com/documents/?uuid=f2ddcfe4-0782-4ca1-a427-2666658461d7" ] } ], "mendeley" : { "formattedCitation" : "&lt;sup&gt;7&lt;/sup&gt;", "plainTextFormattedCitation" : "7", "previouslyFormattedCitation" : "&lt;sup&gt;8&lt;/sup&gt;" }, "properties" : { "noteIndex" : 0 }, "schema" : "https://github.com/citation-style-language/schema/raw/master/csl-citation.json" }</w:instrText>
      </w:r>
      <w:r w:rsidR="00352B3E">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7</w:t>
      </w:r>
      <w:r w:rsidR="00352B3E">
        <w:rPr>
          <w:rFonts w:ascii="Times New Roman" w:hAnsi="Times New Roman"/>
          <w:b w:val="0"/>
          <w:sz w:val="24"/>
          <w:szCs w:val="24"/>
        </w:rPr>
        <w:fldChar w:fldCharType="end"/>
      </w:r>
      <w:r w:rsidRPr="00D735A6">
        <w:rPr>
          <w:rFonts w:ascii="Times New Roman" w:hAnsi="Times New Roman"/>
          <w:b w:val="0"/>
          <w:sz w:val="24"/>
          <w:szCs w:val="24"/>
        </w:rPr>
        <w:t>.</w:t>
      </w:r>
    </w:p>
    <w:p w:rsidR="002B1262" w:rsidRDefault="00A32D95" w:rsidP="00D40EFD">
      <w:pPr>
        <w:spacing w:line="480" w:lineRule="auto"/>
        <w:ind w:firstLine="709"/>
        <w:jc w:val="both"/>
        <w:rPr>
          <w:rFonts w:ascii="Times New Roman" w:hAnsi="Times New Roman"/>
          <w:b w:val="0"/>
          <w:sz w:val="24"/>
          <w:szCs w:val="24"/>
        </w:rPr>
      </w:pPr>
      <w:r w:rsidRPr="00D72CF1">
        <w:rPr>
          <w:rFonts w:ascii="Times New Roman" w:hAnsi="Times New Roman"/>
          <w:b w:val="0"/>
          <w:sz w:val="24"/>
          <w:szCs w:val="24"/>
        </w:rPr>
        <w:t xml:space="preserve"> </w:t>
      </w:r>
      <w:r w:rsidR="00D735A6" w:rsidRPr="00016098">
        <w:rPr>
          <w:rFonts w:ascii="Times New Roman" w:hAnsi="Times New Roman"/>
          <w:b w:val="0"/>
          <w:sz w:val="24"/>
          <w:szCs w:val="24"/>
        </w:rPr>
        <w:t>O TEDE é</w:t>
      </w:r>
      <w:r w:rsidR="00C810B2" w:rsidRPr="00016098">
        <w:rPr>
          <w:rFonts w:ascii="Times New Roman" w:hAnsi="Times New Roman"/>
          <w:b w:val="0"/>
          <w:sz w:val="24"/>
          <w:szCs w:val="24"/>
        </w:rPr>
        <w:t xml:space="preserve"> classicamente realizado com eletrodo ativo de caneta (0,78 cm</w:t>
      </w:r>
      <w:r w:rsidR="00C810B2" w:rsidRPr="00016098">
        <w:rPr>
          <w:rFonts w:ascii="Times New Roman" w:hAnsi="Times New Roman"/>
          <w:b w:val="0"/>
          <w:sz w:val="24"/>
          <w:szCs w:val="24"/>
          <w:vertAlign w:val="superscript"/>
        </w:rPr>
        <w:t>2</w:t>
      </w:r>
      <w:r w:rsidR="00C810B2" w:rsidRPr="00016098">
        <w:rPr>
          <w:rFonts w:ascii="Times New Roman" w:hAnsi="Times New Roman"/>
          <w:b w:val="0"/>
          <w:sz w:val="24"/>
          <w:szCs w:val="24"/>
        </w:rPr>
        <w:t>)</w:t>
      </w:r>
      <w:r w:rsidR="00352B3E" w:rsidRPr="00016098">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"DOI" : "10.1590/bjpt-rbf.2014.0138", "PMID" : "26786072", "abstract" : "BACKGROUND: Distal ulnar nerve injury leads to impairment of hand function due to motor and sensorial changes. Stimulus electrodiagnosis (SE) is a method of assessing and monitoring the development of this type of injury.\n\nOBJECTIVE: To identify the most sensitive electrodiagnostic parameters to evaluate ulnar nerve recovery and to correlate these parameters (Rheobase, Chronaxie, and Accommodation) with motor function evaluations.\n\nMETHOD: A prospective cohort study of ten patients submitted to ulnar neurorrhaphy and evaluated using electrodiagnosis and motor assessment at two moments of neural recovery. A functional evaluation using the DASH questionnaire (Disability of the Arm, Shoulder, and Hand) was conducted at the end to establish the functional status of the upper limb.\n\nRESULTS: There was significant reduction only in the Chronaxie values in relation to time of injury and side (with and without lesion), as well as significant correlation of Chronaxie with the motor domain score.\n\nCONCLUSION: Chronaxie was the most sensitive SE parameter for detecting differences in neuromuscular responses during the ulnar nerve recovery process and it was the only parameter correlated with the motor assessment.", "author" : [ { "dropping-particle" : "", "family" : "Fernandes", "given" : "Luciane F R M", "non-dropping-particle" : "", "parse-names" : false, "suffix" : "" }, { "dropping-particle" : "", "family" : "Oliveira", "given" : "Nuno M L", "non-dropping-particle" : "", "parse-names" : false, "suffix" : "" }, { "dropping-particle" : "", "family" : "Pelet", "given" : "Danyelle C S", "non-dropping-particle" : "", "parse-names" : false, "suffix" : "" }, { "dropping-particle" : "", "family" : "Cunha", "given" : "Agnes F S", "non-dropping-particle" : "", "parse-names" : false, "suffix" : "" }, { "dropping-particle" : "", "family" : "Grecco", "given" : "Marco A S", "non-dropping-particle" : "", "parse-names" : false, "suffix" : "" }, { "dropping-particle" : "", "family" : "Souza", "given" : "Luciane A P S", "non-dropping-particle" : "", "parse-names" : false, "suffix" : "" } ], "container-title" : "Braz J Phys Ther", "id" : "ITEM-1", "issued" : { "date-parts" : [ [ "2016", "1" ] ] }, "title" : "Stimulus electrodiagnosis and motor and functional evaluations during ulnar nerve recovery.", "type" : "article-journal" }, "uris" : [ "http://www.mendeley.com/documents/?uuid=4e2e1748-e014-4519-81ce-124274439df0" ] }, { "id" : "ITEM-2", "itemData" : { "author" : [ { "dropping-particle" : "", "family" : "Paternostro-Sluga", "given" : "Tatjana", "non-dropping-particle" : "", "parse-names" : false, "suffix" : "" }, { "dropping-particle" : "", "family" : "Schuhfried", "given" : "Othmar", "non-dropping-particle" : "", "parse-names" : false, "suffix" : "" }, { "dropping-particle" : "", "family" : "Vacariu", "given" : "Gerda", "non-dropping-particle" : "", "parse-names" : false, "suffix" : "" }, { "dropping-particle" : "", "family" : "Lang", "given" : "Thomas", "non-dropping-particle" : "", "parse-names" : false, "suffix" : "" }, { "dropping-particle" : "", "family" : "Fialka-Moser", "given" : "Veronika", "non-dropping-particle" : "", "parse-names" : false, "suffix" : "" } ], "container-title" : "Am J Phys Med Rehabil", "id" : "ITEM-2", "issue" : "4", "issued" : { "date-parts" : [ [ "2002" ] ] }, "page" : "253-260", "title" : "Chronaxie and accommodation index in the diagnosis of muscle denervation.", "type" : "article-journal", "volume" : "81" }, "uris" : [ "http://www.mendeley.com/documents/?uuid=891b02ae-3628-480c-be33-f6f4fda30cdc" ] } ], "mendeley" : { "formattedCitation" : "&lt;sup&gt;6,8&lt;/sup&gt;", "plainTextFormattedCitation" : "6,8", "previouslyFormattedCitation" : "&lt;sup&gt;6,7&lt;/sup&gt;" }, "properties" : { "noteIndex" : 0 }, "schema" : "https://github.com/citation-style-language/schema/raw/master/csl-citation.json" }</w:instrText>
      </w:r>
      <w:r w:rsidR="00352B3E" w:rsidRPr="00016098">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6,8</w:t>
      </w:r>
      <w:r w:rsidR="00352B3E" w:rsidRPr="00016098">
        <w:rPr>
          <w:rFonts w:ascii="Times New Roman" w:hAnsi="Times New Roman"/>
          <w:b w:val="0"/>
          <w:sz w:val="24"/>
          <w:szCs w:val="24"/>
        </w:rPr>
        <w:fldChar w:fldCharType="end"/>
      </w:r>
      <w:r w:rsidR="00C810B2" w:rsidRPr="00016098">
        <w:rPr>
          <w:rFonts w:ascii="Times New Roman" w:hAnsi="Times New Roman"/>
          <w:b w:val="0"/>
          <w:sz w:val="24"/>
          <w:szCs w:val="24"/>
        </w:rPr>
        <w:t xml:space="preserve">. Entretanto, </w:t>
      </w:r>
      <w:proofErr w:type="gramStart"/>
      <w:r w:rsidR="00C810B2" w:rsidRPr="00016098">
        <w:rPr>
          <w:rFonts w:ascii="Times New Roman" w:hAnsi="Times New Roman"/>
          <w:b w:val="0"/>
          <w:sz w:val="24"/>
          <w:szCs w:val="24"/>
        </w:rPr>
        <w:t>a  EENM</w:t>
      </w:r>
      <w:proofErr w:type="gramEnd"/>
      <w:r w:rsidR="00C810B2" w:rsidRPr="00016098">
        <w:rPr>
          <w:rFonts w:ascii="Times New Roman" w:hAnsi="Times New Roman"/>
          <w:b w:val="0"/>
          <w:sz w:val="24"/>
          <w:szCs w:val="24"/>
        </w:rPr>
        <w:t xml:space="preserve"> é conduzida</w:t>
      </w:r>
      <w:r w:rsidR="00D735A6" w:rsidRPr="00016098">
        <w:rPr>
          <w:rFonts w:ascii="Times New Roman" w:hAnsi="Times New Roman"/>
          <w:b w:val="0"/>
          <w:sz w:val="24"/>
          <w:szCs w:val="24"/>
        </w:rPr>
        <w:t xml:space="preserve"> na prática clínica</w:t>
      </w:r>
      <w:r w:rsidR="00C810B2" w:rsidRPr="00016098">
        <w:rPr>
          <w:rFonts w:ascii="Times New Roman" w:hAnsi="Times New Roman"/>
          <w:b w:val="0"/>
          <w:sz w:val="24"/>
          <w:szCs w:val="24"/>
        </w:rPr>
        <w:t xml:space="preserve"> com eletrodos de áreas maiores que podem variar de 25 cm</w:t>
      </w:r>
      <w:r w:rsidR="00C810B2" w:rsidRPr="00016098">
        <w:rPr>
          <w:rFonts w:ascii="Times New Roman" w:hAnsi="Times New Roman"/>
          <w:b w:val="0"/>
          <w:sz w:val="24"/>
          <w:szCs w:val="24"/>
          <w:vertAlign w:val="superscript"/>
        </w:rPr>
        <w:t>2</w:t>
      </w:r>
      <w:r w:rsidR="00C810B2" w:rsidRPr="00016098">
        <w:rPr>
          <w:rFonts w:ascii="Times New Roman" w:hAnsi="Times New Roman"/>
          <w:b w:val="0"/>
          <w:sz w:val="24"/>
          <w:szCs w:val="24"/>
        </w:rPr>
        <w:t xml:space="preserve"> a 117 cm</w:t>
      </w:r>
      <w:r w:rsidR="00C810B2" w:rsidRPr="00016098">
        <w:rPr>
          <w:rFonts w:ascii="Times New Roman" w:hAnsi="Times New Roman"/>
          <w:b w:val="0"/>
          <w:sz w:val="24"/>
          <w:szCs w:val="24"/>
          <w:vertAlign w:val="superscript"/>
        </w:rPr>
        <w:t>2</w:t>
      </w:r>
      <w:r w:rsidR="00C810B2" w:rsidRPr="00016098">
        <w:rPr>
          <w:rFonts w:ascii="Times New Roman" w:hAnsi="Times New Roman"/>
          <w:b w:val="0"/>
          <w:sz w:val="24"/>
          <w:szCs w:val="24"/>
        </w:rPr>
        <w:t xml:space="preserve">. Até o presente momento, não foram realizados estudos para analisar a validade da extrapolação dos valores encontrados no TEDE realizado com eletrodo de caneta com eletrodos de área semelhante ao utilizado para a EENM. </w:t>
      </w:r>
      <w:bookmarkStart w:id="13" w:name="_Toc472520391"/>
      <w:r w:rsidR="002C2876">
        <w:rPr>
          <w:rFonts w:ascii="Times New Roman" w:hAnsi="Times New Roman"/>
          <w:b w:val="0"/>
          <w:bCs/>
          <w:color w:val="000000"/>
          <w:sz w:val="24"/>
          <w:szCs w:val="24"/>
        </w:rPr>
        <w:t>Com base no exposto</w:t>
      </w:r>
      <w:r w:rsidR="00016098">
        <w:rPr>
          <w:rFonts w:ascii="Times New Roman" w:hAnsi="Times New Roman"/>
          <w:b w:val="0"/>
          <w:bCs/>
          <w:color w:val="000000"/>
          <w:sz w:val="24"/>
          <w:szCs w:val="24"/>
        </w:rPr>
        <w:t>,</w:t>
      </w:r>
      <w:r w:rsidR="00016098" w:rsidRPr="00016098">
        <w:rPr>
          <w:rFonts w:ascii="Times New Roman" w:hAnsi="Times New Roman"/>
          <w:b w:val="0"/>
          <w:sz w:val="24"/>
          <w:szCs w:val="24"/>
        </w:rPr>
        <w:t xml:space="preserve"> as propriedades psicométricas de </w:t>
      </w:r>
      <w:r w:rsidR="00EA7FC2">
        <w:rPr>
          <w:rFonts w:ascii="Times New Roman" w:hAnsi="Times New Roman"/>
          <w:b w:val="0"/>
          <w:sz w:val="24"/>
          <w:szCs w:val="24"/>
        </w:rPr>
        <w:t>TEDE</w:t>
      </w:r>
      <w:r w:rsidR="00016098" w:rsidRPr="00016098">
        <w:rPr>
          <w:rFonts w:ascii="Times New Roman" w:hAnsi="Times New Roman"/>
          <w:b w:val="0"/>
          <w:sz w:val="24"/>
          <w:szCs w:val="24"/>
        </w:rPr>
        <w:t xml:space="preserve"> usando eletrodos diferentes e em diferentes músculos como recomendado na prática clínica devem ser determinadas.</w:t>
      </w:r>
      <w:r w:rsidR="00016098">
        <w:rPr>
          <w:rFonts w:ascii="Times New Roman" w:hAnsi="Times New Roman"/>
          <w:b w:val="0"/>
          <w:sz w:val="24"/>
          <w:szCs w:val="24"/>
        </w:rPr>
        <w:t xml:space="preserve"> </w:t>
      </w:r>
      <w:r w:rsidR="002B1262" w:rsidRPr="003248C5">
        <w:rPr>
          <w:rFonts w:ascii="Times New Roman" w:hAnsi="Times New Roman"/>
          <w:b w:val="0"/>
          <w:sz w:val="24"/>
          <w:szCs w:val="24"/>
        </w:rPr>
        <w:t xml:space="preserve">A hipótese </w:t>
      </w:r>
      <w:r w:rsidR="002B1262">
        <w:rPr>
          <w:rFonts w:ascii="Times New Roman" w:hAnsi="Times New Roman"/>
          <w:b w:val="0"/>
          <w:sz w:val="24"/>
          <w:szCs w:val="24"/>
        </w:rPr>
        <w:t>é</w:t>
      </w:r>
      <w:r w:rsidR="002B1262" w:rsidRPr="003248C5">
        <w:rPr>
          <w:rFonts w:ascii="Times New Roman" w:hAnsi="Times New Roman"/>
          <w:b w:val="0"/>
          <w:sz w:val="24"/>
          <w:szCs w:val="24"/>
        </w:rPr>
        <w:t xml:space="preserve"> que o TEDE é um </w:t>
      </w:r>
      <w:r w:rsidR="002B1262">
        <w:rPr>
          <w:rFonts w:ascii="Times New Roman" w:hAnsi="Times New Roman"/>
          <w:b w:val="0"/>
          <w:sz w:val="24"/>
          <w:szCs w:val="24"/>
        </w:rPr>
        <w:t xml:space="preserve">método </w:t>
      </w:r>
      <w:r w:rsidR="002B1262" w:rsidRPr="003248C5">
        <w:rPr>
          <w:rFonts w:ascii="Times New Roman" w:hAnsi="Times New Roman"/>
          <w:b w:val="0"/>
          <w:sz w:val="24"/>
          <w:szCs w:val="24"/>
        </w:rPr>
        <w:t xml:space="preserve">confiável e </w:t>
      </w:r>
      <w:r w:rsidR="002B1262">
        <w:rPr>
          <w:rFonts w:ascii="Times New Roman" w:hAnsi="Times New Roman"/>
          <w:b w:val="0"/>
          <w:sz w:val="24"/>
          <w:szCs w:val="24"/>
        </w:rPr>
        <w:t>reprodutível quando realizado em pacientes criticamente enfermos.</w:t>
      </w:r>
    </w:p>
    <w:p w:rsidR="002B1262" w:rsidRDefault="002B1262" w:rsidP="00D40EFD">
      <w:pPr>
        <w:spacing w:line="480" w:lineRule="auto"/>
        <w:ind w:firstLine="709"/>
        <w:jc w:val="both"/>
        <w:rPr>
          <w:rFonts w:ascii="Times New Roman" w:hAnsi="Times New Roman"/>
          <w:b w:val="0"/>
          <w:sz w:val="24"/>
          <w:szCs w:val="24"/>
        </w:rPr>
      </w:pPr>
    </w:p>
    <w:p w:rsidR="002B1262" w:rsidRDefault="002B1262" w:rsidP="00D40EFD">
      <w:pPr>
        <w:spacing w:line="480" w:lineRule="auto"/>
        <w:ind w:firstLine="709"/>
        <w:jc w:val="both"/>
        <w:rPr>
          <w:rFonts w:ascii="Times New Roman" w:hAnsi="Times New Roman"/>
          <w:b w:val="0"/>
          <w:sz w:val="24"/>
          <w:szCs w:val="24"/>
        </w:rPr>
      </w:pPr>
    </w:p>
    <w:p w:rsidR="002B1262" w:rsidRDefault="002B1262" w:rsidP="00D40EFD">
      <w:pPr>
        <w:spacing w:line="480" w:lineRule="auto"/>
        <w:ind w:firstLine="709"/>
        <w:jc w:val="both"/>
        <w:rPr>
          <w:rFonts w:ascii="Times New Roman" w:hAnsi="Times New Roman"/>
          <w:b w:val="0"/>
          <w:sz w:val="24"/>
          <w:szCs w:val="24"/>
        </w:rPr>
      </w:pPr>
    </w:p>
    <w:p w:rsidR="002B1262" w:rsidRDefault="002B1262" w:rsidP="00D40EFD">
      <w:pPr>
        <w:spacing w:line="480" w:lineRule="auto"/>
        <w:ind w:firstLine="709"/>
        <w:jc w:val="both"/>
        <w:rPr>
          <w:rFonts w:ascii="Times New Roman" w:hAnsi="Times New Roman"/>
          <w:b w:val="0"/>
          <w:sz w:val="24"/>
          <w:szCs w:val="24"/>
        </w:rPr>
      </w:pPr>
    </w:p>
    <w:p w:rsidR="002B1262" w:rsidRDefault="002B1262" w:rsidP="00D40EFD">
      <w:pPr>
        <w:spacing w:line="480" w:lineRule="auto"/>
        <w:ind w:firstLine="709"/>
        <w:jc w:val="both"/>
        <w:rPr>
          <w:rFonts w:ascii="Times New Roman" w:hAnsi="Times New Roman"/>
          <w:b w:val="0"/>
          <w:sz w:val="24"/>
          <w:szCs w:val="24"/>
        </w:rPr>
      </w:pPr>
    </w:p>
    <w:p w:rsidR="002B1262" w:rsidRDefault="002B1262" w:rsidP="00D40EFD">
      <w:pPr>
        <w:spacing w:line="480" w:lineRule="auto"/>
        <w:ind w:firstLine="709"/>
        <w:jc w:val="both"/>
        <w:rPr>
          <w:rFonts w:ascii="Times New Roman" w:hAnsi="Times New Roman"/>
          <w:b w:val="0"/>
          <w:sz w:val="24"/>
          <w:szCs w:val="24"/>
        </w:rPr>
      </w:pPr>
    </w:p>
    <w:p w:rsidR="002B1262" w:rsidRDefault="008A4F72" w:rsidP="002B1262">
      <w:pPr>
        <w:pStyle w:val="Ttulo1"/>
        <w:rPr>
          <w:rFonts w:ascii="Times New Roman" w:hAnsi="Times New Roman"/>
          <w:color w:val="auto"/>
        </w:rPr>
      </w:pPr>
      <w:bookmarkStart w:id="14" w:name="_Toc497167013"/>
      <w:r w:rsidRPr="002B1262">
        <w:rPr>
          <w:rFonts w:ascii="Times New Roman" w:hAnsi="Times New Roman"/>
          <w:color w:val="auto"/>
        </w:rPr>
        <w:lastRenderedPageBreak/>
        <w:t>OBJETIVO</w:t>
      </w:r>
      <w:bookmarkEnd w:id="14"/>
    </w:p>
    <w:p w:rsidR="002B1262" w:rsidRPr="002B1262" w:rsidRDefault="002B1262" w:rsidP="002B1262"/>
    <w:p w:rsidR="00133B8E" w:rsidRDefault="004564D9" w:rsidP="00D40EFD">
      <w:pPr>
        <w:spacing w:line="480" w:lineRule="auto"/>
        <w:ind w:firstLine="709"/>
        <w:jc w:val="both"/>
        <w:rPr>
          <w:rFonts w:ascii="Times New Roman" w:hAnsi="Times New Roman"/>
          <w:b w:val="0"/>
          <w:sz w:val="24"/>
          <w:szCs w:val="24"/>
        </w:rPr>
      </w:pPr>
      <w:r>
        <w:rPr>
          <w:rFonts w:ascii="Times New Roman" w:hAnsi="Times New Roman"/>
          <w:b w:val="0"/>
          <w:bCs/>
          <w:color w:val="000000"/>
          <w:sz w:val="24"/>
          <w:szCs w:val="24"/>
        </w:rPr>
        <w:t>O</w:t>
      </w:r>
      <w:r w:rsidR="00133B8E" w:rsidRPr="003248C5">
        <w:rPr>
          <w:rFonts w:ascii="Times New Roman" w:hAnsi="Times New Roman"/>
          <w:b w:val="0"/>
          <w:bCs/>
          <w:color w:val="000000"/>
          <w:sz w:val="24"/>
          <w:szCs w:val="24"/>
        </w:rPr>
        <w:t xml:space="preserve"> objetivo </w:t>
      </w:r>
      <w:r w:rsidR="00AF2286">
        <w:rPr>
          <w:rFonts w:ascii="Times New Roman" w:hAnsi="Times New Roman"/>
          <w:b w:val="0"/>
          <w:bCs/>
          <w:color w:val="000000"/>
          <w:sz w:val="24"/>
          <w:szCs w:val="24"/>
        </w:rPr>
        <w:t>do presente</w:t>
      </w:r>
      <w:r w:rsidR="00133B8E" w:rsidRPr="003248C5">
        <w:rPr>
          <w:rFonts w:ascii="Times New Roman" w:hAnsi="Times New Roman"/>
          <w:b w:val="0"/>
          <w:bCs/>
          <w:color w:val="000000"/>
          <w:sz w:val="24"/>
          <w:szCs w:val="24"/>
        </w:rPr>
        <w:t xml:space="preserve"> estudo foi </w:t>
      </w:r>
      <w:r w:rsidR="00133B8E" w:rsidRPr="003248C5">
        <w:rPr>
          <w:rFonts w:ascii="Times New Roman" w:hAnsi="Times New Roman"/>
          <w:b w:val="0"/>
          <w:sz w:val="24"/>
          <w:szCs w:val="24"/>
        </w:rPr>
        <w:t xml:space="preserve">avaliar a confiabilidade e a </w:t>
      </w:r>
      <w:r w:rsidR="00133B8E">
        <w:rPr>
          <w:rFonts w:ascii="Times New Roman" w:hAnsi="Times New Roman"/>
          <w:b w:val="0"/>
          <w:sz w:val="24"/>
          <w:szCs w:val="24"/>
        </w:rPr>
        <w:t xml:space="preserve">concordância </w:t>
      </w:r>
      <w:r w:rsidR="00F37790">
        <w:rPr>
          <w:rFonts w:ascii="Times New Roman" w:hAnsi="Times New Roman"/>
          <w:b w:val="0"/>
          <w:sz w:val="24"/>
          <w:szCs w:val="24"/>
        </w:rPr>
        <w:t xml:space="preserve">intra </w:t>
      </w:r>
      <w:proofErr w:type="gramStart"/>
      <w:r w:rsidR="00F37790">
        <w:rPr>
          <w:rFonts w:ascii="Times New Roman" w:hAnsi="Times New Roman"/>
          <w:b w:val="0"/>
          <w:sz w:val="24"/>
          <w:szCs w:val="24"/>
        </w:rPr>
        <w:t xml:space="preserve">e </w:t>
      </w:r>
      <w:r w:rsidR="00133B8E" w:rsidRPr="003248C5">
        <w:rPr>
          <w:rFonts w:ascii="Times New Roman" w:hAnsi="Times New Roman"/>
          <w:b w:val="0"/>
          <w:sz w:val="24"/>
          <w:szCs w:val="24"/>
        </w:rPr>
        <w:t xml:space="preserve"> interexaminadores</w:t>
      </w:r>
      <w:proofErr w:type="gramEnd"/>
      <w:r w:rsidR="00133B8E" w:rsidRPr="003248C5">
        <w:rPr>
          <w:rFonts w:ascii="Times New Roman" w:hAnsi="Times New Roman"/>
          <w:b w:val="0"/>
          <w:sz w:val="24"/>
          <w:szCs w:val="24"/>
        </w:rPr>
        <w:t xml:space="preserve"> do TEDE realizado com dois tipos diferentes de eletrodos: </w:t>
      </w:r>
      <w:r w:rsidR="00652698">
        <w:rPr>
          <w:rFonts w:ascii="Times New Roman" w:hAnsi="Times New Roman"/>
          <w:b w:val="0"/>
          <w:sz w:val="24"/>
          <w:szCs w:val="24"/>
        </w:rPr>
        <w:t>T</w:t>
      </w:r>
      <w:r w:rsidR="00652698" w:rsidRPr="00B36F7C">
        <w:rPr>
          <w:rFonts w:ascii="Times New Roman" w:hAnsi="Times New Roman"/>
          <w:b w:val="0"/>
          <w:sz w:val="24"/>
          <w:szCs w:val="24"/>
        </w:rPr>
        <w:t xml:space="preserve">EDE com eletrodo quadrado </w:t>
      </w:r>
      <w:r w:rsidR="00652698">
        <w:rPr>
          <w:rFonts w:ascii="Times New Roman" w:hAnsi="Times New Roman"/>
          <w:b w:val="0"/>
          <w:sz w:val="24"/>
          <w:szCs w:val="24"/>
        </w:rPr>
        <w:t>e T</w:t>
      </w:r>
      <w:r w:rsidR="00652698" w:rsidRPr="00B36F7C">
        <w:rPr>
          <w:rFonts w:ascii="Times New Roman" w:hAnsi="Times New Roman"/>
          <w:b w:val="0"/>
          <w:sz w:val="24"/>
          <w:szCs w:val="24"/>
        </w:rPr>
        <w:t xml:space="preserve">EDE com </w:t>
      </w:r>
      <w:r w:rsidR="00652698">
        <w:rPr>
          <w:rFonts w:ascii="Times New Roman" w:hAnsi="Times New Roman"/>
          <w:b w:val="0"/>
          <w:sz w:val="24"/>
          <w:szCs w:val="24"/>
        </w:rPr>
        <w:t>eletrodo de caneta</w:t>
      </w:r>
      <w:r w:rsidR="00652698" w:rsidRPr="00B36F7C">
        <w:rPr>
          <w:rFonts w:ascii="Times New Roman" w:hAnsi="Times New Roman"/>
          <w:b w:val="0"/>
          <w:sz w:val="24"/>
          <w:szCs w:val="24"/>
        </w:rPr>
        <w:t xml:space="preserve"> </w:t>
      </w:r>
      <w:r>
        <w:rPr>
          <w:rFonts w:ascii="Times New Roman" w:hAnsi="Times New Roman"/>
          <w:b w:val="0"/>
          <w:sz w:val="24"/>
          <w:szCs w:val="24"/>
        </w:rPr>
        <w:t>nos músculos vasto lateral e tibial anterior</w:t>
      </w:r>
      <w:r w:rsidR="003417E7">
        <w:rPr>
          <w:rFonts w:ascii="Times New Roman" w:hAnsi="Times New Roman"/>
          <w:b w:val="0"/>
          <w:sz w:val="24"/>
          <w:szCs w:val="24"/>
        </w:rPr>
        <w:t>.</w:t>
      </w:r>
      <w:r w:rsidR="003869A9">
        <w:rPr>
          <w:rFonts w:ascii="Times New Roman" w:hAnsi="Times New Roman"/>
          <w:b w:val="0"/>
          <w:sz w:val="24"/>
          <w:szCs w:val="24"/>
        </w:rPr>
        <w:t xml:space="preserve"> </w:t>
      </w:r>
      <w:bookmarkStart w:id="15" w:name="_Toc482054085"/>
    </w:p>
    <w:p w:rsidR="002B1262" w:rsidRDefault="002B1262">
      <w:pPr>
        <w:spacing w:after="200" w:line="276" w:lineRule="auto"/>
        <w:rPr>
          <w:rFonts w:ascii="Times New Roman" w:hAnsi="Times New Roman"/>
          <w:b w:val="0"/>
          <w:sz w:val="24"/>
          <w:szCs w:val="24"/>
        </w:rPr>
      </w:pPr>
      <w:r>
        <w:rPr>
          <w:rFonts w:ascii="Times New Roman" w:hAnsi="Times New Roman"/>
          <w:b w:val="0"/>
          <w:sz w:val="24"/>
          <w:szCs w:val="24"/>
        </w:rPr>
        <w:br w:type="page"/>
      </w:r>
    </w:p>
    <w:p w:rsidR="002C2876" w:rsidRDefault="008A4F72" w:rsidP="00280DA7">
      <w:pPr>
        <w:pStyle w:val="Ttulo1"/>
        <w:rPr>
          <w:rFonts w:ascii="Times New Roman" w:hAnsi="Times New Roman"/>
          <w:color w:val="auto"/>
        </w:rPr>
      </w:pPr>
      <w:bookmarkStart w:id="16" w:name="_Toc497167014"/>
      <w:r w:rsidRPr="00280DA7">
        <w:rPr>
          <w:rFonts w:ascii="Times New Roman" w:hAnsi="Times New Roman"/>
          <w:color w:val="auto"/>
        </w:rPr>
        <w:lastRenderedPageBreak/>
        <w:t>REVISÃO DE LITERATURA</w:t>
      </w:r>
      <w:bookmarkEnd w:id="16"/>
    </w:p>
    <w:p w:rsidR="00280DA7" w:rsidRPr="00280DA7" w:rsidRDefault="00280DA7" w:rsidP="00280DA7">
      <w:pPr>
        <w:pStyle w:val="Ttulo2"/>
        <w:rPr>
          <w:rFonts w:ascii="Times New Roman" w:hAnsi="Times New Roman"/>
        </w:rPr>
      </w:pPr>
      <w:bookmarkStart w:id="17" w:name="_Toc497167015"/>
      <w:r w:rsidRPr="00280DA7">
        <w:rPr>
          <w:rFonts w:ascii="Times New Roman" w:hAnsi="Times New Roman"/>
        </w:rPr>
        <w:t>Avaliação eletrofisiológica</w:t>
      </w:r>
      <w:bookmarkEnd w:id="17"/>
    </w:p>
    <w:p w:rsidR="00280DA7" w:rsidRPr="00280DA7" w:rsidRDefault="00280DA7" w:rsidP="00D40EFD">
      <w:pPr>
        <w:spacing w:line="480" w:lineRule="auto"/>
        <w:ind w:firstLine="709"/>
        <w:jc w:val="both"/>
        <w:rPr>
          <w:rFonts w:ascii="Times New Roman" w:hAnsi="Times New Roman"/>
          <w:b w:val="0"/>
          <w:sz w:val="24"/>
          <w:szCs w:val="24"/>
        </w:rPr>
      </w:pPr>
      <w:r w:rsidRPr="00280DA7">
        <w:rPr>
          <w:rFonts w:ascii="Times New Roman" w:hAnsi="Times New Roman"/>
          <w:b w:val="0"/>
          <w:sz w:val="24"/>
          <w:szCs w:val="24"/>
        </w:rPr>
        <w:t xml:space="preserve">A primeira aplicação da eletricidade ao estudo da excitabilidade do nervo e do músculo </w:t>
      </w:r>
      <w:r w:rsidR="0065111F">
        <w:rPr>
          <w:rFonts w:ascii="Times New Roman" w:hAnsi="Times New Roman"/>
          <w:b w:val="0"/>
          <w:sz w:val="24"/>
          <w:szCs w:val="24"/>
        </w:rPr>
        <w:t>a</w:t>
      </w:r>
      <w:r w:rsidR="00E64726">
        <w:rPr>
          <w:rFonts w:ascii="Times New Roman" w:hAnsi="Times New Roman"/>
          <w:b w:val="0"/>
          <w:sz w:val="24"/>
          <w:szCs w:val="24"/>
        </w:rPr>
        <w:t>conteceu</w:t>
      </w:r>
      <w:r w:rsidRPr="00280DA7">
        <w:rPr>
          <w:rFonts w:ascii="Times New Roman" w:hAnsi="Times New Roman"/>
          <w:b w:val="0"/>
          <w:sz w:val="24"/>
          <w:szCs w:val="24"/>
        </w:rPr>
        <w:t xml:space="preserve"> na segunda metade do século 19, quando </w:t>
      </w:r>
      <w:proofErr w:type="spellStart"/>
      <w:r w:rsidRPr="00280DA7">
        <w:rPr>
          <w:rFonts w:ascii="Times New Roman" w:hAnsi="Times New Roman"/>
          <w:b w:val="0"/>
          <w:sz w:val="24"/>
          <w:szCs w:val="24"/>
        </w:rPr>
        <w:t>Erb</w:t>
      </w:r>
      <w:proofErr w:type="spellEnd"/>
      <w:r w:rsidRPr="00280DA7">
        <w:rPr>
          <w:rFonts w:ascii="Times New Roman" w:hAnsi="Times New Roman"/>
          <w:b w:val="0"/>
          <w:sz w:val="24"/>
          <w:szCs w:val="24"/>
        </w:rPr>
        <w:t xml:space="preserve"> (1883) descreveu o teste galvânico-</w:t>
      </w:r>
      <w:proofErr w:type="spellStart"/>
      <w:r w:rsidRPr="00280DA7">
        <w:rPr>
          <w:rFonts w:ascii="Times New Roman" w:hAnsi="Times New Roman"/>
          <w:b w:val="0"/>
          <w:sz w:val="24"/>
          <w:szCs w:val="24"/>
        </w:rPr>
        <w:t>faradico</w:t>
      </w:r>
      <w:proofErr w:type="spellEnd"/>
      <w:r w:rsidRPr="00280DA7">
        <w:rPr>
          <w:rFonts w:ascii="Times New Roman" w:hAnsi="Times New Roman"/>
          <w:b w:val="0"/>
          <w:sz w:val="24"/>
          <w:szCs w:val="24"/>
        </w:rPr>
        <w:t xml:space="preserve">. </w:t>
      </w:r>
      <w:proofErr w:type="spellStart"/>
      <w:r w:rsidRPr="00280DA7">
        <w:rPr>
          <w:rFonts w:ascii="Times New Roman" w:hAnsi="Times New Roman"/>
          <w:b w:val="0"/>
          <w:sz w:val="24"/>
          <w:szCs w:val="24"/>
        </w:rPr>
        <w:t>Lord</w:t>
      </w:r>
      <w:proofErr w:type="spellEnd"/>
      <w:r w:rsidRPr="00280DA7">
        <w:rPr>
          <w:rFonts w:ascii="Times New Roman" w:hAnsi="Times New Roman"/>
          <w:b w:val="0"/>
          <w:sz w:val="24"/>
          <w:szCs w:val="24"/>
        </w:rPr>
        <w:t xml:space="preserve"> Adrian (1916) foi o primeiro a demonstra</w:t>
      </w:r>
      <w:r w:rsidR="007E31A6">
        <w:rPr>
          <w:rFonts w:ascii="Times New Roman" w:hAnsi="Times New Roman"/>
          <w:b w:val="0"/>
          <w:sz w:val="24"/>
          <w:szCs w:val="24"/>
        </w:rPr>
        <w:t xml:space="preserve">r </w:t>
      </w:r>
      <w:r w:rsidR="00E64726">
        <w:rPr>
          <w:rFonts w:ascii="Times New Roman" w:hAnsi="Times New Roman"/>
          <w:b w:val="0"/>
          <w:sz w:val="24"/>
          <w:szCs w:val="24"/>
        </w:rPr>
        <w:t>su</w:t>
      </w:r>
      <w:r w:rsidR="007E31A6">
        <w:rPr>
          <w:rFonts w:ascii="Times New Roman" w:hAnsi="Times New Roman"/>
          <w:b w:val="0"/>
          <w:sz w:val="24"/>
          <w:szCs w:val="24"/>
        </w:rPr>
        <w:t>a aplicação clínica</w:t>
      </w:r>
      <w:r w:rsidR="00352B3E" w:rsidRPr="00280DA7">
        <w:rPr>
          <w:rFonts w:ascii="Times New Roman" w:hAnsi="Times New Roman"/>
          <w:b w:val="0"/>
          <w:sz w:val="24"/>
          <w:szCs w:val="24"/>
        </w:rPr>
        <w:fldChar w:fldCharType="begin" w:fldLock="1"/>
      </w:r>
      <w:r w:rsidR="00637CF0">
        <w:rPr>
          <w:rFonts w:ascii="Times New Roman" w:hAnsi="Times New Roman"/>
          <w:b w:val="0"/>
          <w:sz w:val="24"/>
          <w:szCs w:val="24"/>
        </w:rPr>
        <w:instrText>ADDIN CSL_CITATION { "citationItems" : [ { "id" : "ITEM-1", "itemData" : { "DOI" : "10.1016/S0004-9514(14)61050-3", "ISSN" : "00049514", "PMID" : "25022455", "abstract" : "The first application of electricity to the study of excitability of nerve and muscle was at the latter half of the 19th Century when Erb (1883) described the galvanic-faradic test. Lord Adrian was the first to demonstrate the clinical application of strength-duration curves, and they became widely used in the assessment of peripheral nerve injuries during the 1939???45 War. Electromyography, or the study of the electrical activity of muscles by means of needle electrodes, was first employed about forty years ago in animal research work but soon afterwards was also applied to the study of clinical problems. ?? 1968, Australian Physiotherapy Association. All rights reserved.", "author" : [ { "dropping-particle" : "", "family" : "McLeod", "given" : "J. G.", "non-dropping-particle" : "", "parse-names" : false, "suffix" : "" } ], "container-title" : "Australian Journal of Physiotherapy", "id" : "ITEM-1", "issue" : "1", "issued" : { "date-parts" : [ [ "1968" ] ] }, "page" : "7-10", "publisher" : "Australian Physiotherapy Association", "title" : "Electrodiagnostic Techniques", "type" : "article-journal", "volume" : "14" }, "uris" : [ "http://www.mendeley.com/documents/?uuid=26e23eb6-d977-40ca-9fe2-a07fb7d0fae1" ] } ], "mendeley" : { "formattedCitation" : "&lt;sup&gt;9&lt;/sup&gt;", "plainTextFormattedCitation" : "9", "previouslyFormattedCitation" : "&lt;sup&gt;9&lt;/sup&gt;" }, "properties" : { "noteIndex" : 0 }, "schema" : "https://github.com/citation-style-language/schema/raw/master/csl-citation.json" }</w:instrText>
      </w:r>
      <w:r w:rsidR="00352B3E" w:rsidRPr="00280DA7">
        <w:rPr>
          <w:rFonts w:ascii="Times New Roman" w:hAnsi="Times New Roman"/>
          <w:b w:val="0"/>
          <w:sz w:val="24"/>
          <w:szCs w:val="24"/>
        </w:rPr>
        <w:fldChar w:fldCharType="separate"/>
      </w:r>
      <w:r w:rsidR="00DF4DA2" w:rsidRPr="00DF4DA2">
        <w:rPr>
          <w:rFonts w:ascii="Times New Roman" w:hAnsi="Times New Roman"/>
          <w:b w:val="0"/>
          <w:noProof/>
          <w:sz w:val="24"/>
          <w:szCs w:val="24"/>
          <w:vertAlign w:val="superscript"/>
        </w:rPr>
        <w:t>9</w:t>
      </w:r>
      <w:r w:rsidR="00352B3E" w:rsidRPr="00280DA7">
        <w:rPr>
          <w:rFonts w:ascii="Times New Roman" w:hAnsi="Times New Roman"/>
          <w:b w:val="0"/>
          <w:sz w:val="24"/>
          <w:szCs w:val="24"/>
        </w:rPr>
        <w:fldChar w:fldCharType="end"/>
      </w:r>
      <w:r w:rsidR="007E31A6">
        <w:rPr>
          <w:rFonts w:ascii="Times New Roman" w:hAnsi="Times New Roman"/>
          <w:b w:val="0"/>
          <w:sz w:val="24"/>
          <w:szCs w:val="24"/>
        </w:rPr>
        <w:t>,</w:t>
      </w:r>
      <w:r w:rsidRPr="00280DA7">
        <w:rPr>
          <w:b w:val="0"/>
        </w:rPr>
        <w:t xml:space="preserve"> </w:t>
      </w:r>
      <w:r w:rsidR="007E31A6" w:rsidRPr="007E31A6">
        <w:rPr>
          <w:rFonts w:ascii="Times New Roman" w:hAnsi="Times New Roman"/>
          <w:b w:val="0"/>
          <w:sz w:val="24"/>
          <w:szCs w:val="24"/>
        </w:rPr>
        <w:t>sendo</w:t>
      </w:r>
      <w:r w:rsidRPr="00280DA7">
        <w:rPr>
          <w:rFonts w:ascii="Times New Roman" w:hAnsi="Times New Roman"/>
          <w:b w:val="0"/>
          <w:sz w:val="24"/>
          <w:szCs w:val="24"/>
        </w:rPr>
        <w:t xml:space="preserve"> posteriormente desenvolvido por Ritchie (1944)</w:t>
      </w:r>
      <w:r w:rsidR="00352B3E" w:rsidRPr="00280DA7">
        <w:rPr>
          <w:rFonts w:ascii="Times New Roman" w:hAnsi="Times New Roman"/>
          <w:b w:val="0"/>
          <w:sz w:val="24"/>
          <w:szCs w:val="24"/>
        </w:rPr>
        <w:fldChar w:fldCharType="begin" w:fldLock="1"/>
      </w:r>
      <w:r w:rsidR="00637CF0">
        <w:rPr>
          <w:rFonts w:ascii="Times New Roman" w:hAnsi="Times New Roman"/>
          <w:b w:val="0"/>
          <w:sz w:val="24"/>
          <w:szCs w:val="24"/>
        </w:rPr>
        <w:instrText>ADDIN CSL_CITATION { "citationItems" : [ { "id" : "ITEM-1", "itemData" : { "DOI" : "10.1016/S0004-9514(14)60976-4", "ISSN" : "00049514", "PMID" : "25024018", "abstract" : "The strength duration test was first used for clinical purposes by Adrian (1916), and later developed by Ritchie (1944). The classical galvanic-faradic test, first used about 1859 by Baierlacher (Licht, 1961), was considered by Hickock in 1961 to be the most commonly used electro-diagnostic procedure. Today this test has been almost completely superseded by the strength duration test. ?? 1967, Australian Physiotherapy Association. All rights reserved.", "author" : [ { "dropping-particle" : "", "family" : "Stillman", "given" : "Barry C.", "non-dropping-particle" : "", "parse-names" : false, "suffix" : "" } ], "container-title" : "Australian Journal of Physiotherapy", "id" : "ITEM-1", "issue" : "2", "issued" : { "date-parts" : [ [ "1967" ] ] }, "page" : "62-71", "publisher" : "Australian Physiotherapy Association", "title" : "Some Aspects of the Theory, Performance, and Interpretation of the Strength Duration Test", "type" : "article-journal", "volume" : "13" }, "uris" : [ "http://www.mendeley.com/documents/?uuid=97782759-2882-410b-a55a-fb3dbd227373" ] } ], "mendeley" : { "formattedCitation" : "&lt;sup&gt;10&lt;/sup&gt;", "plainTextFormattedCitation" : "10", "previouslyFormattedCitation" : "&lt;sup&gt;10&lt;/sup&gt;" }, "properties" : { "noteIndex" : 0 }, "schema" : "https://github.com/citation-style-language/schema/raw/master/csl-citation.json" }</w:instrText>
      </w:r>
      <w:r w:rsidR="00352B3E" w:rsidRPr="00280DA7">
        <w:rPr>
          <w:rFonts w:ascii="Times New Roman" w:hAnsi="Times New Roman"/>
          <w:b w:val="0"/>
          <w:sz w:val="24"/>
          <w:szCs w:val="24"/>
        </w:rPr>
        <w:fldChar w:fldCharType="separate"/>
      </w:r>
      <w:r w:rsidR="00DF4DA2" w:rsidRPr="00DF4DA2">
        <w:rPr>
          <w:rFonts w:ascii="Times New Roman" w:hAnsi="Times New Roman"/>
          <w:b w:val="0"/>
          <w:noProof/>
          <w:sz w:val="24"/>
          <w:szCs w:val="24"/>
          <w:vertAlign w:val="superscript"/>
        </w:rPr>
        <w:t>10</w:t>
      </w:r>
      <w:r w:rsidR="00352B3E" w:rsidRPr="00280DA7">
        <w:rPr>
          <w:rFonts w:ascii="Times New Roman" w:hAnsi="Times New Roman"/>
          <w:b w:val="0"/>
          <w:sz w:val="24"/>
          <w:szCs w:val="24"/>
        </w:rPr>
        <w:fldChar w:fldCharType="end"/>
      </w:r>
      <w:r w:rsidRPr="00280DA7">
        <w:rPr>
          <w:rFonts w:ascii="Times New Roman" w:hAnsi="Times New Roman"/>
          <w:b w:val="0"/>
          <w:sz w:val="24"/>
          <w:szCs w:val="24"/>
        </w:rPr>
        <w:t xml:space="preserve"> se tornando amplamente utilizados na avaliação das lesões do nervo periférico durante a segunda guerra mundial. </w:t>
      </w:r>
      <w:proofErr w:type="spellStart"/>
      <w:r w:rsidRPr="00280DA7">
        <w:rPr>
          <w:rFonts w:ascii="Times New Roman" w:hAnsi="Times New Roman"/>
          <w:b w:val="0"/>
          <w:sz w:val="24"/>
          <w:szCs w:val="24"/>
        </w:rPr>
        <w:t>Hodes</w:t>
      </w:r>
      <w:proofErr w:type="spellEnd"/>
      <w:r w:rsidRPr="00280DA7">
        <w:rPr>
          <w:rFonts w:ascii="Times New Roman" w:hAnsi="Times New Roman"/>
          <w:b w:val="0"/>
          <w:sz w:val="24"/>
          <w:szCs w:val="24"/>
        </w:rPr>
        <w:t xml:space="preserve">, </w:t>
      </w:r>
      <w:proofErr w:type="spellStart"/>
      <w:r w:rsidRPr="00280DA7">
        <w:rPr>
          <w:rFonts w:ascii="Times New Roman" w:hAnsi="Times New Roman"/>
          <w:b w:val="0"/>
          <w:sz w:val="24"/>
          <w:szCs w:val="24"/>
        </w:rPr>
        <w:t>Larrahee</w:t>
      </w:r>
      <w:proofErr w:type="spellEnd"/>
      <w:r w:rsidRPr="00280DA7">
        <w:rPr>
          <w:rFonts w:ascii="Times New Roman" w:hAnsi="Times New Roman"/>
          <w:b w:val="0"/>
          <w:sz w:val="24"/>
          <w:szCs w:val="24"/>
        </w:rPr>
        <w:t xml:space="preserve"> e </w:t>
      </w:r>
      <w:proofErr w:type="spellStart"/>
      <w:r w:rsidRPr="00280DA7">
        <w:rPr>
          <w:rFonts w:ascii="Times New Roman" w:hAnsi="Times New Roman"/>
          <w:b w:val="0"/>
          <w:sz w:val="24"/>
          <w:szCs w:val="24"/>
        </w:rPr>
        <w:t>German</w:t>
      </w:r>
      <w:proofErr w:type="spellEnd"/>
      <w:r w:rsidRPr="00280DA7">
        <w:rPr>
          <w:rFonts w:ascii="Times New Roman" w:hAnsi="Times New Roman"/>
          <w:b w:val="0"/>
          <w:sz w:val="24"/>
          <w:szCs w:val="24"/>
        </w:rPr>
        <w:t xml:space="preserve"> (1948), demonstraram que a velocidade de condução dos impulsos </w:t>
      </w:r>
      <w:r w:rsidR="00E64726">
        <w:rPr>
          <w:rFonts w:ascii="Times New Roman" w:hAnsi="Times New Roman"/>
          <w:b w:val="0"/>
          <w:sz w:val="24"/>
          <w:szCs w:val="24"/>
        </w:rPr>
        <w:t>nervoso</w:t>
      </w:r>
      <w:r w:rsidRPr="00280DA7">
        <w:rPr>
          <w:rFonts w:ascii="Times New Roman" w:hAnsi="Times New Roman"/>
          <w:b w:val="0"/>
          <w:sz w:val="24"/>
          <w:szCs w:val="24"/>
        </w:rPr>
        <w:t xml:space="preserve">s poderia ser </w:t>
      </w:r>
      <w:proofErr w:type="gramStart"/>
      <w:r w:rsidRPr="00280DA7">
        <w:rPr>
          <w:rFonts w:ascii="Times New Roman" w:hAnsi="Times New Roman"/>
          <w:b w:val="0"/>
          <w:sz w:val="24"/>
          <w:szCs w:val="24"/>
        </w:rPr>
        <w:t>determinad</w:t>
      </w:r>
      <w:r w:rsidR="00E64726">
        <w:rPr>
          <w:rFonts w:ascii="Times New Roman" w:hAnsi="Times New Roman"/>
          <w:b w:val="0"/>
          <w:sz w:val="24"/>
          <w:szCs w:val="24"/>
        </w:rPr>
        <w:t>o</w:t>
      </w:r>
      <w:proofErr w:type="gramEnd"/>
      <w:r w:rsidRPr="00280DA7">
        <w:rPr>
          <w:rFonts w:ascii="Times New Roman" w:hAnsi="Times New Roman"/>
          <w:b w:val="0"/>
          <w:sz w:val="24"/>
          <w:szCs w:val="24"/>
        </w:rPr>
        <w:t xml:space="preserve"> em humanos, possibilitando medições precisas da função do nervo periférico. Mais avanços foram feitos no campo da </w:t>
      </w:r>
      <w:proofErr w:type="spellStart"/>
      <w:r w:rsidRPr="00280DA7">
        <w:rPr>
          <w:rFonts w:ascii="Times New Roman" w:hAnsi="Times New Roman"/>
          <w:b w:val="0"/>
          <w:sz w:val="24"/>
          <w:szCs w:val="24"/>
        </w:rPr>
        <w:t>eletrofisiologia</w:t>
      </w:r>
      <w:proofErr w:type="spellEnd"/>
      <w:r w:rsidRPr="00280DA7">
        <w:rPr>
          <w:rFonts w:ascii="Times New Roman" w:hAnsi="Times New Roman"/>
          <w:b w:val="0"/>
          <w:sz w:val="24"/>
          <w:szCs w:val="24"/>
        </w:rPr>
        <w:t xml:space="preserve"> clínica quando Dawson (1956) mostrou que a atividade elétrica nas fibras sensoriais dos nervos periféricos humanos também poderia ser medida e registrada. Uma série de técnicas de eletrodiagnóstico diferentes, muitas das quais agora obsoletas, foram empregadas na avaliação de lesões do nervo periférico</w:t>
      </w:r>
      <w:r w:rsidR="00352B3E" w:rsidRPr="00280DA7">
        <w:rPr>
          <w:rFonts w:ascii="Times New Roman" w:hAnsi="Times New Roman"/>
          <w:b w:val="0"/>
          <w:sz w:val="24"/>
          <w:szCs w:val="24"/>
        </w:rPr>
        <w:fldChar w:fldCharType="begin" w:fldLock="1"/>
      </w:r>
      <w:r w:rsidR="00637CF0">
        <w:rPr>
          <w:rFonts w:ascii="Times New Roman" w:hAnsi="Times New Roman"/>
          <w:b w:val="0"/>
          <w:sz w:val="24"/>
          <w:szCs w:val="24"/>
        </w:rPr>
        <w:instrText>ADDIN CSL_CITATION { "citationItems" : [ { "id" : "ITEM-1", "itemData" : { "DOI" : "10.1016/S0004-9514(14)61050-3", "ISSN" : "00049514", "PMID" : "25022455", "abstract" : "The first application of electricity to the study of excitability of nerve and muscle was at the latter half of the 19th Century when Erb (1883) described the galvanic-faradic test. Lord Adrian was the first to demonstrate the clinical application of strength-duration curves, and they became widely used in the assessment of peripheral nerve injuries during the 1939???45 War. Electromyography, or the study of the electrical activity of muscles by means of needle electrodes, was first employed about forty years ago in animal research work but soon afterwards was also applied to the study of clinical problems. ?? 1968, Australian Physiotherapy Association. All rights reserved.", "author" : [ { "dropping-particle" : "", "family" : "McLeod", "given" : "J. G.", "non-dropping-particle" : "", "parse-names" : false, "suffix" : "" } ], "container-title" : "Australian Journal of Physiotherapy", "id" : "ITEM-1", "issue" : "1", "issued" : { "date-parts" : [ [ "1968" ] ] }, "page" : "7-10", "publisher" : "Australian Physiotherapy Association", "title" : "Electrodiagnostic Techniques", "type" : "article-journal", "volume" : "14" }, "uris" : [ "http://www.mendeley.com/documents/?uuid=26e23eb6-d977-40ca-9fe2-a07fb7d0fae1" ] } ], "mendeley" : { "formattedCitation" : "&lt;sup&gt;9&lt;/sup&gt;", "plainTextFormattedCitation" : "9", "previouslyFormattedCitation" : "&lt;sup&gt;9&lt;/sup&gt;" }, "properties" : { "noteIndex" : 0 }, "schema" : "https://github.com/citation-style-language/schema/raw/master/csl-citation.json" }</w:instrText>
      </w:r>
      <w:r w:rsidR="00352B3E" w:rsidRPr="00280DA7">
        <w:rPr>
          <w:rFonts w:ascii="Times New Roman" w:hAnsi="Times New Roman"/>
          <w:b w:val="0"/>
          <w:sz w:val="24"/>
          <w:szCs w:val="24"/>
        </w:rPr>
        <w:fldChar w:fldCharType="separate"/>
      </w:r>
      <w:r w:rsidR="00DF4DA2" w:rsidRPr="00DF4DA2">
        <w:rPr>
          <w:rFonts w:ascii="Times New Roman" w:hAnsi="Times New Roman"/>
          <w:b w:val="0"/>
          <w:noProof/>
          <w:sz w:val="24"/>
          <w:szCs w:val="24"/>
          <w:vertAlign w:val="superscript"/>
        </w:rPr>
        <w:t>9</w:t>
      </w:r>
      <w:r w:rsidR="00352B3E" w:rsidRPr="00280DA7">
        <w:rPr>
          <w:rFonts w:ascii="Times New Roman" w:hAnsi="Times New Roman"/>
          <w:b w:val="0"/>
          <w:sz w:val="24"/>
          <w:szCs w:val="24"/>
        </w:rPr>
        <w:fldChar w:fldCharType="end"/>
      </w:r>
      <w:r w:rsidRPr="00280DA7">
        <w:rPr>
          <w:rFonts w:ascii="Times New Roman" w:hAnsi="Times New Roman"/>
          <w:b w:val="0"/>
          <w:sz w:val="24"/>
          <w:szCs w:val="24"/>
        </w:rPr>
        <w:t>.</w:t>
      </w:r>
    </w:p>
    <w:p w:rsidR="00280DA7" w:rsidRPr="00280DA7" w:rsidRDefault="00280DA7" w:rsidP="00D40EFD">
      <w:pPr>
        <w:autoSpaceDE w:val="0"/>
        <w:autoSpaceDN w:val="0"/>
        <w:adjustRightInd w:val="0"/>
        <w:spacing w:line="480" w:lineRule="auto"/>
        <w:ind w:firstLine="709"/>
        <w:jc w:val="both"/>
        <w:rPr>
          <w:rFonts w:ascii="Times New Roman" w:hAnsi="Times New Roman"/>
          <w:b w:val="0"/>
          <w:sz w:val="24"/>
          <w:szCs w:val="24"/>
        </w:rPr>
      </w:pPr>
      <w:r w:rsidRPr="00280DA7">
        <w:rPr>
          <w:rFonts w:ascii="Times New Roman" w:hAnsi="Times New Roman"/>
          <w:b w:val="0"/>
          <w:sz w:val="24"/>
          <w:szCs w:val="24"/>
        </w:rPr>
        <w:t>O eletrodiagnóstico é um exame da atividade elétrica neuromuscular que se fundamenta na verificação do padrão de contração muscular produzida por vários parâmetros de estímulos elétricos</w:t>
      </w:r>
      <w:r w:rsidR="00352B3E" w:rsidRPr="00280DA7">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"author" : [ { "dropping-particle" : "", "family" : "Ervilha", "given" : "U F", "non-dropping-particle" : "", "parse-names" : false, "suffix" : "" }, { "dropping-particle" : "", "family" : "Araujo", "given" : "R C", "non-dropping-particle" : "", "parse-names" : false, "suffix" : "" } ], "container-title" : "Revista Brasileira de Fisioterapia", "id" : "ITEM-1", "issue" : "2", "issued" : { "date-parts" : [ [ "1996" ] ] }, "page" : "45-50", "title" : "Estudo sobre a freq\u00fc\u00eancia de distribui\u00e7\u00e3o da cronaxia e a sua correla\u00e7\u00e3o com distintos graus de les\u00f5es nervosas perif\u00e9ricas", "type" : "article-journal", "volume" : "1" }, "uris" : [ "http://www.mendeley.com/documents/?uuid=24f3f0ad-72db-46eb-927f-ef8033608baa" ] } ], "mendeley" : { "formattedCitation" : "&lt;sup&gt;11&lt;/sup&gt;", "plainTextFormattedCitation" : "11", "previouslyFormattedCitation" : "&lt;sup&gt;12&lt;/sup&gt;" }, "properties" : { "noteIndex" : 0 }, "schema" : "https://github.com/citation-style-language/schema/raw/master/csl-citation.json" }</w:instrText>
      </w:r>
      <w:r w:rsidR="00352B3E" w:rsidRPr="00280DA7">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11</w:t>
      </w:r>
      <w:r w:rsidR="00352B3E" w:rsidRPr="00280DA7">
        <w:rPr>
          <w:rFonts w:ascii="Times New Roman" w:hAnsi="Times New Roman"/>
          <w:b w:val="0"/>
          <w:sz w:val="24"/>
          <w:szCs w:val="24"/>
        </w:rPr>
        <w:fldChar w:fldCharType="end"/>
      </w:r>
      <w:r w:rsidRPr="00280DA7">
        <w:rPr>
          <w:rFonts w:ascii="Times New Roman" w:hAnsi="Times New Roman"/>
          <w:b w:val="0"/>
          <w:sz w:val="24"/>
          <w:szCs w:val="24"/>
        </w:rPr>
        <w:t xml:space="preserve">. Incluído nesta área, estão a eletromiografia e </w:t>
      </w:r>
      <w:r w:rsidR="008465A7">
        <w:rPr>
          <w:rFonts w:ascii="Times New Roman" w:hAnsi="Times New Roman"/>
          <w:b w:val="0"/>
          <w:sz w:val="24"/>
          <w:szCs w:val="24"/>
        </w:rPr>
        <w:t xml:space="preserve">estudos de estimulação nervosa. </w:t>
      </w:r>
      <w:r w:rsidRPr="00280DA7">
        <w:rPr>
          <w:rFonts w:ascii="Times New Roman" w:hAnsi="Times New Roman"/>
          <w:b w:val="0"/>
          <w:sz w:val="24"/>
          <w:szCs w:val="24"/>
        </w:rPr>
        <w:t xml:space="preserve">A eletromiografia registra a atividade elétrica que ocorre nas membranas musculares durante a contração muscular e no </w:t>
      </w:r>
      <w:r w:rsidRPr="008465A7">
        <w:rPr>
          <w:rFonts w:ascii="Times New Roman" w:hAnsi="Times New Roman"/>
          <w:b w:val="0"/>
          <w:sz w:val="24"/>
          <w:szCs w:val="24"/>
        </w:rPr>
        <w:t>repouso</w:t>
      </w:r>
      <w:r w:rsidR="00352B3E" w:rsidRPr="008465A7">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"author" : [ { "dropping-particle" : "", "family" : "Ervilha", "given" : "U F", "non-dropping-particle" : "", "parse-names" : false, "suffix" : "" }, { "dropping-particle" : "", "family" : "Araujo", "given" : "R C", "non-dropping-particle" : "", "parse-names" : false, "suffix" : "" } ], "container-title" : "Revista Brasileira de Fisioterapia", "id" : "ITEM-1", "issue" : "2", "issued" : { "date-parts" : [ [ "1996" ] ] }, "page" : "45-50", "title" : "Estudo sobre a freq\u00fc\u00eancia de distribui\u00e7\u00e3o da cronaxia e a sua correla\u00e7\u00e3o com distintos graus de les\u00f5es nervosas perif\u00e9ricas", "type" : "article-journal", "volume" : "1" }, "uris" : [ "http://www.mendeley.com/documents/?uuid=24f3f0ad-72db-46eb-927f-ef8033608baa" ] } ], "mendeley" : { "formattedCitation" : "&lt;sup&gt;11&lt;/sup&gt;", "plainTextFormattedCitation" : "11", "previouslyFormattedCitation" : "&lt;sup&gt;12&lt;/sup&gt;" }, "properties" : { "noteIndex" : 0 }, "schema" : "https://github.com/citation-style-language/schema/raw/master/csl-citation.json" }</w:instrText>
      </w:r>
      <w:r w:rsidR="00352B3E" w:rsidRPr="008465A7">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11</w:t>
      </w:r>
      <w:r w:rsidR="00352B3E" w:rsidRPr="008465A7">
        <w:rPr>
          <w:rFonts w:ascii="Times New Roman" w:hAnsi="Times New Roman"/>
          <w:b w:val="0"/>
          <w:sz w:val="24"/>
          <w:szCs w:val="24"/>
        </w:rPr>
        <w:fldChar w:fldCharType="end"/>
      </w:r>
      <w:r w:rsidRPr="00280DA7">
        <w:rPr>
          <w:rFonts w:ascii="Times New Roman" w:hAnsi="Times New Roman"/>
          <w:b w:val="0"/>
          <w:sz w:val="24"/>
          <w:szCs w:val="24"/>
        </w:rPr>
        <w:t>.</w:t>
      </w:r>
      <w:r w:rsidR="008465A7" w:rsidRPr="008465A7">
        <w:rPr>
          <w:rFonts w:ascii="Times New Roman" w:hAnsi="Times New Roman"/>
          <w:b w:val="0"/>
          <w:sz w:val="24"/>
          <w:szCs w:val="24"/>
        </w:rPr>
        <w:t xml:space="preserve"> </w:t>
      </w:r>
      <w:r w:rsidR="008465A7" w:rsidRPr="00280DA7">
        <w:rPr>
          <w:rFonts w:ascii="Times New Roman" w:hAnsi="Times New Roman"/>
          <w:b w:val="0"/>
          <w:sz w:val="24"/>
          <w:szCs w:val="24"/>
        </w:rPr>
        <w:t>O teste eletrofisiológico mais adequado para o diagnóstico de doença neuromuscular periférica é a eletromiografia com eletrodo de agulha</w:t>
      </w:r>
      <w:r w:rsidR="00352B3E" w:rsidRPr="00280DA7">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"DOI" : "10.1002/mus.23615", "ISBN" : "0148-639X", "ISSN" : "0148639X", "PMID" : "23386582", "abstract" : "INTRODUCTION: Neuromuscular disorders, predominantly critical illness myopathy (CIM) and critical illness polyneuropathy (CIP) occur in approximately one-third of patients in intensive care units. The aim of this study was to review the important role of electrophysiology in this setting.\\n\\nRESULTS: In CIM, sarcolemmal inexcitability causes low amplitude compound muscle action potentials (CMAPs) that may have prolonged durations. Needle electrode examination usually reveals early recruitment of short duration motor unit potentials, often with fibrillation potentials. In CIP, the findings are usually those of a generalized axonal sensorimotor polyneuropathy. Direct muscle stimulation aids in differentiating CIP and CIM and in identifying mixed disorders along with other electrodiagnostic and histopathologic studies. Identifying evolving reductions in fibular CMAP amplitudes in intensive care unit (ICU) patients predicts development of neuromuscular weakness.\\n\\nCONCLUSIONS: Knowledge of the various neuromuscular disorders in critically ill patients, their risk factors, and associated electrodiagnostic findings can lead to development of a rational approach to diagnosis of the cause of neuromuscular weakness in ICU patients.", "author" : [ { "dropping-particle" : "", "family" : "Lacomis", "given" : "David", "non-dropping-particle" : "", "parse-names" : false, "suffix" : "" } ], "container-title" : "Muscle and Nerve", "id" : "ITEM-1", "issue" : "3", "issued" : { "date-parts" : [ [ "2013" ] ] }, "page" : "452-463", "title" : "Electrophysiology of neuromuscular disorders in critical illness", "type" : "article-journal", "volume" : "47" }, "uris" : [ "http://www.mendeley.com/documents/?uuid=7502f465-196f-4bf5-886d-3c726f61312b" ] } ], "mendeley" : { "formattedCitation" : "&lt;sup&gt;12&lt;/sup&gt;", "plainTextFormattedCitation" : "12", "previouslyFormattedCitation" : "&lt;sup&gt;20&lt;/sup&gt;" }, "properties" : { "noteIndex" : 0 }, "schema" : "https://github.com/citation-style-language/schema/raw/master/csl-citation.json" }</w:instrText>
      </w:r>
      <w:r w:rsidR="00352B3E" w:rsidRPr="00280DA7">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12</w:t>
      </w:r>
      <w:r w:rsidR="00352B3E" w:rsidRPr="00280DA7">
        <w:rPr>
          <w:rFonts w:ascii="Times New Roman" w:hAnsi="Times New Roman"/>
          <w:b w:val="0"/>
          <w:sz w:val="24"/>
          <w:szCs w:val="24"/>
        </w:rPr>
        <w:fldChar w:fldCharType="end"/>
      </w:r>
      <w:r w:rsidR="008465A7" w:rsidRPr="00280DA7">
        <w:rPr>
          <w:rFonts w:ascii="Times New Roman" w:hAnsi="Times New Roman"/>
          <w:b w:val="0"/>
          <w:sz w:val="24"/>
          <w:szCs w:val="24"/>
        </w:rPr>
        <w:t>. Entretanto</w:t>
      </w:r>
      <w:r w:rsidR="008465A7">
        <w:rPr>
          <w:rFonts w:ascii="Times New Roman" w:hAnsi="Times New Roman"/>
          <w:b w:val="0"/>
          <w:sz w:val="24"/>
          <w:szCs w:val="24"/>
        </w:rPr>
        <w:t xml:space="preserve"> esta</w:t>
      </w:r>
      <w:r w:rsidR="008465A7" w:rsidRPr="00280DA7">
        <w:rPr>
          <w:rFonts w:ascii="Times New Roman" w:hAnsi="Times New Roman"/>
          <w:b w:val="0"/>
          <w:sz w:val="24"/>
          <w:szCs w:val="24"/>
        </w:rPr>
        <w:t xml:space="preserve"> é uma medida invasiva, de alto custo, que requer profissionais especializados e equipamentos de eletromiografia que nem sempre estão disponíveis</w:t>
      </w:r>
      <w:r w:rsidR="00352B3E" w:rsidRPr="00280DA7">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"DOI" : "10.1016/j.jcrc.2015.05.024", "PMID" : "26211979", "abstract" : "PURPOSE: This study aimed to (1) document patterns of quadriceps muscle wasting in the first 10 days of admission and (2) determine the relationship between muscle ultrasonography and volitional measures.\n\nMATERIALS AND METHODS: Twenty-two adults ventilated for more than 48 hours were included. Sequential quadriceps ultrasound images were obtained over the first 10 days and at awakening and intensive care unit (ICU) discharge. Muscle strength and function were assessed at awakening and ICU discharge.\n\nRESULTS: A total of 416 images were analyzed. There was a 30{%} reduction in vastus intermedius (VI) thickness, rectus femoris (RF) thickness, and cross-sectional area within 10 days of admission. Muscle echogenicity scores increased for both RF and VI muscles by +12.7{%} and +25.5{%}, respectively (suggesting deterioration in muscle quality). There was a strong association between function and VI thickness (r = 0.82) and echogenicity (r = -0.77). There was a moderate association between function and RF cross-sectional area (r = 0.71).\n\nCONCLUSIONS: Muscle wasting occurs rapidly in the ICU setting. Ultrasonography is a useful surrogate measure for identifying future impairment. Vastus intermedius may be an important muscle to monitor in the future because it demonstrated the greatest change in muscle quality and had the strongest relationship to volitional measures.", "author" : [ { "dropping-particle" : "", "family" : "Parry", "given" : "Selina M", "non-dropping-particle" : "", "parse-names" : false, "suffix" : "" }, { "dropping-particle" : "", "family" : "El-Ansary", "given" : "Doa", "non-dropping-particle" : "", "parse-names" : false, "suffix" : "" }, { "dropping-particle" : "", "family" : "Cartwright", "given" : "Michael S", "non-dropping-particle" : "", "parse-names" : false, "suffix" : "" }, { "dropping-particle" : "", "family" : "Sarwal", "given" : "Aarti", "non-dropping-particle" : "", "parse-names" : false, "suffix" : "" }, { "dropping-particle" : "", "family" : "Berney", "given" : "Sue", "non-dropping-particle" : "", "parse-names" : false, "suffix" : "" }, { "dropping-particle" : "", "family" : "Koopman", "given" : "Ren\u00e9", "non-dropping-particle" : "", "parse-names" : false, "suffix" : "" }, { "dropping-particle" : "", "family" : "Annoni", "given" : "Raquel", "non-dropping-particle" : "", "parse-names" : false, "suffix" : "" }, { "dropping-particle" : "", "family" : "Puthucheary", "given" : "Zudin", "non-dropping-particle" : "", "parse-names" : false, "suffix" : "" }, { "dropping-particle" : "", "family" : "Gordon", "given" : "Ian R", "non-dropping-particle" : "", "parse-names" : false, "suffix" : "" }, { "dropping-particle" : "", "family" : "Morris", "given" : "Peter E", "non-dropping-particle" : "", "parse-names" : false, "suffix" : "" }, { "dropping-particle" : "", "family" : "Denehy", "given" : "Linda", "non-dropping-particle" : "", "parse-names" : false, "suffix" : "" } ], "container-title" : "J Crit Care", "id" : "ITEM-1", "issue" : "5", "issued" : { "date-parts" : [ [ "2015" ] ] }, "page" : "1151.e9--1151.e14", "title" : "Ultrasonography in the intensive care setting can be used to detect changes in the quality and quantity of muscle and is related to muscle strength and function", "type" : "article-journal", "volume" : "30" }, "uris" : [ "http://www.mendeley.com/documents/?uuid=681bb0d0-affa-4742-9554-3a1e24603940" ] } ], "mendeley" : { "formattedCitation" : "&lt;sup&gt;13&lt;/sup&gt;", "plainTextFormattedCitation" : "13", "previouslyFormattedCitation" : "&lt;sup&gt;21&lt;/sup&gt;" }, "properties" : { "noteIndex" : 0 }, "schema" : "https://github.com/citation-style-language/schema/raw/master/csl-citation.json" }</w:instrText>
      </w:r>
      <w:r w:rsidR="00352B3E" w:rsidRPr="00280DA7">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13</w:t>
      </w:r>
      <w:r w:rsidR="00352B3E" w:rsidRPr="00280DA7">
        <w:rPr>
          <w:rFonts w:ascii="Times New Roman" w:hAnsi="Times New Roman"/>
          <w:b w:val="0"/>
          <w:sz w:val="24"/>
          <w:szCs w:val="24"/>
        </w:rPr>
        <w:fldChar w:fldCharType="end"/>
      </w:r>
      <w:r w:rsidR="008465A7">
        <w:rPr>
          <w:rFonts w:ascii="Times New Roman" w:hAnsi="Times New Roman"/>
          <w:b w:val="0"/>
          <w:sz w:val="24"/>
          <w:szCs w:val="24"/>
        </w:rPr>
        <w:t>.</w:t>
      </w:r>
      <w:r w:rsidRPr="00280DA7">
        <w:rPr>
          <w:rFonts w:ascii="Times New Roman" w:hAnsi="Times New Roman"/>
          <w:b w:val="0"/>
          <w:sz w:val="24"/>
          <w:szCs w:val="24"/>
        </w:rPr>
        <w:t xml:space="preserve"> </w:t>
      </w:r>
    </w:p>
    <w:p w:rsidR="00280DA7" w:rsidRPr="007E31A6" w:rsidRDefault="00280DA7" w:rsidP="00D40EFD">
      <w:pPr>
        <w:autoSpaceDE w:val="0"/>
        <w:autoSpaceDN w:val="0"/>
        <w:adjustRightInd w:val="0"/>
        <w:spacing w:line="480" w:lineRule="auto"/>
        <w:ind w:firstLine="709"/>
        <w:jc w:val="both"/>
        <w:rPr>
          <w:rFonts w:ascii="Times New Roman" w:hAnsi="Times New Roman"/>
          <w:b w:val="0"/>
          <w:sz w:val="24"/>
          <w:szCs w:val="24"/>
        </w:rPr>
      </w:pPr>
      <w:r w:rsidRPr="007E31A6">
        <w:rPr>
          <w:rFonts w:ascii="Times New Roman" w:hAnsi="Times New Roman"/>
          <w:b w:val="0"/>
          <w:sz w:val="24"/>
          <w:szCs w:val="24"/>
        </w:rPr>
        <w:t xml:space="preserve">Pacientes criticamente </w:t>
      </w:r>
      <w:r w:rsidR="0065111F">
        <w:rPr>
          <w:rFonts w:ascii="Times New Roman" w:hAnsi="Times New Roman"/>
          <w:b w:val="0"/>
          <w:sz w:val="24"/>
          <w:szCs w:val="24"/>
        </w:rPr>
        <w:t>enfermos</w:t>
      </w:r>
      <w:r w:rsidRPr="007E31A6">
        <w:rPr>
          <w:rFonts w:ascii="Times New Roman" w:hAnsi="Times New Roman"/>
          <w:b w:val="0"/>
          <w:sz w:val="24"/>
          <w:szCs w:val="24"/>
        </w:rPr>
        <w:t xml:space="preserve"> geralmente desenvolvem edema periférico em grande parte como resultado do desenvolvimento de um aumento do volume de líquido extracelular</w:t>
      </w:r>
      <w:r w:rsidR="00352B3E" w:rsidRPr="007E31A6">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"PMID" : "11878733", "abstract" : "We investigated the effects of peripheral oedema on the supramaximal current required for neuromuscular monitoring of critically ill patients. We studied 32 sedated patients who had not needed a neuromuscular blocking drug. The presence of oedema over the volar aspect of both wrists was assessed by a blinded observer and graded (grade 0, no oedema; grade 1, mild oedema; grade 2, gross oedema). The supramaximal current was derived by applying an incrementally increasing current over the ulnar nerve and measuring the amplitude of the electromyographic (EMG) response of the first dorsal interosseous muscle. The supramaximal current was that current above which there was no significant increase in EMG amplitude. It was 40 mA in the absence of oedema. This current was significantly increased in the presence of grade 1 oedema (60 mA, Mann-Whitney test, P{&lt;}0.01) and grade 2 oedema (82.5 mA, Mann-Whitney test, P{&lt;}0.01). In the presence of oedema, the required supramaximal current decreased significantly after the application of pressure over the stimulating electrodes (Wilcoxon signed rank test, P{&lt;}0.05). Supramaximal current in critically ill patients is increased in the presence of peripheral oedema. We recommend that nerve stimulators used for neuromuscular monitoring in the ICU are capable of delivering a stimulus current of at least 100 mA.", "author" : [ { "dropping-particle" : "", "family" : "Harper", "given" : "N J", "non-dropping-particle" : "", "parse-names" : false, "suffix" : "" }, { "dropping-particle" : "", "family" : "Greer", "given" : "R", "non-dropping-particle" : "", "parse-names" : false, "suffix" : "" }, { "dropping-particle" : "", "family" : "Conway", "given" : "D", "non-dropping-particle" : "", "parse-names" : false, "suffix" : "" } ], "container-title" : "Br J Anaesth", "id" : "ITEM-1", "issue" : "4", "issued" : { "date-parts" : [ [ "2001" ] ] }, "page" : "625-627", "title" : "Neuromuscular monitoring in intensive care patients: milliamperage requirements for supramaximal stimulation.", "type" : "article-journal", "volume" : "87" }, "uris" : [ "http://www.mendeley.com/documents/?uuid=6503846e-76d8-4e41-b54b-b3827c8d4333" ] } ], "mendeley" : { "formattedCitation" : "&lt;sup&gt;14&lt;/sup&gt;", "plainTextFormattedCitation" : "14", "previouslyFormattedCitation" : "&lt;sup&gt;13&lt;/sup&gt;" }, "properties" : { "noteIndex" : 0 }, "schema" : "https://github.com/citation-style-language/schema/raw/master/csl-citation.json" }</w:instrText>
      </w:r>
      <w:r w:rsidR="00352B3E" w:rsidRPr="007E31A6">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14</w:t>
      </w:r>
      <w:r w:rsidR="00352B3E" w:rsidRPr="007E31A6">
        <w:rPr>
          <w:rFonts w:ascii="Times New Roman" w:hAnsi="Times New Roman"/>
          <w:b w:val="0"/>
          <w:sz w:val="24"/>
          <w:szCs w:val="24"/>
        </w:rPr>
        <w:fldChar w:fldCharType="end"/>
      </w:r>
      <w:r w:rsidRPr="007E31A6">
        <w:rPr>
          <w:rFonts w:ascii="Times New Roman" w:hAnsi="Times New Roman"/>
          <w:b w:val="0"/>
          <w:sz w:val="24"/>
          <w:szCs w:val="24"/>
        </w:rPr>
        <w:t xml:space="preserve">. Os pacientes também podem desenvolver um gradiente de temperatura </w:t>
      </w:r>
      <w:r w:rsidRPr="007E31A6">
        <w:rPr>
          <w:rFonts w:ascii="Times New Roman" w:hAnsi="Times New Roman"/>
          <w:b w:val="0"/>
          <w:sz w:val="24"/>
          <w:szCs w:val="24"/>
        </w:rPr>
        <w:lastRenderedPageBreak/>
        <w:t xml:space="preserve">marcado como resultado da hipoperfusão. Essas mudanças fisiológicas podem alterar a </w:t>
      </w:r>
      <w:r w:rsidR="006025D1">
        <w:rPr>
          <w:rFonts w:ascii="Times New Roman" w:hAnsi="Times New Roman"/>
          <w:b w:val="0"/>
          <w:sz w:val="24"/>
          <w:szCs w:val="24"/>
        </w:rPr>
        <w:t>propriedades do sistema neuromuscular</w:t>
      </w:r>
      <w:r w:rsidRPr="007E31A6">
        <w:rPr>
          <w:rFonts w:ascii="Times New Roman" w:hAnsi="Times New Roman"/>
          <w:b w:val="0"/>
          <w:sz w:val="24"/>
          <w:szCs w:val="24"/>
        </w:rPr>
        <w:t>, aumentando a impedância elétrica dos tecidos</w:t>
      </w:r>
      <w:r w:rsidR="00352B3E" w:rsidRPr="007E31A6">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"PMID" : "11878733", "abstract" : "We investigated the effects of peripheral oedema on the supramaximal current required for neuromuscular monitoring of critically ill patients. We studied 32 sedated patients who had not needed a neuromuscular blocking drug. The presence of oedema over the volar aspect of both wrists was assessed by a blinded observer and graded (grade 0, no oedema; grade 1, mild oedema; grade 2, gross oedema). The supramaximal current was derived by applying an incrementally increasing current over the ulnar nerve and measuring the amplitude of the electromyographic (EMG) response of the first dorsal interosseous muscle. The supramaximal current was that current above which there was no significant increase in EMG amplitude. It was 40 mA in the absence of oedema. This current was significantly increased in the presence of grade 1 oedema (60 mA, Mann-Whitney test, P{&lt;}0.01) and grade 2 oedema (82.5 mA, Mann-Whitney test, P{&lt;}0.01). In the presence of oedema, the required supramaximal current decreased significantly after the application of pressure over the stimulating electrodes (Wilcoxon signed rank test, P{&lt;}0.05). Supramaximal current in critically ill patients is increased in the presence of peripheral oedema. We recommend that nerve stimulators used for neuromuscular monitoring in the ICU are capable of delivering a stimulus current of at least 100 mA.", "author" : [ { "dropping-particle" : "", "family" : "Harper", "given" : "N J", "non-dropping-particle" : "", "parse-names" : false, "suffix" : "" }, { "dropping-particle" : "", "family" : "Greer", "given" : "R", "non-dropping-particle" : "", "parse-names" : false, "suffix" : "" }, { "dropping-particle" : "", "family" : "Conway", "given" : "D", "non-dropping-particle" : "", "parse-names" : false, "suffix" : "" } ], "container-title" : "Br J Anaesth", "id" : "ITEM-1", "issue" : "4", "issued" : { "date-parts" : [ [ "2001" ] ] }, "page" : "625-627", "title" : "Neuromuscular monitoring in intensive care patients: milliamperage requirements for supramaximal stimulation.", "type" : "article-journal", "volume" : "87" }, "uris" : [ "http://www.mendeley.com/documents/?uuid=6503846e-76d8-4e41-b54b-b3827c8d4333" ] } ], "mendeley" : { "formattedCitation" : "&lt;sup&gt;14&lt;/sup&gt;", "plainTextFormattedCitation" : "14", "previouslyFormattedCitation" : "&lt;sup&gt;13&lt;/sup&gt;" }, "properties" : { "noteIndex" : 0 }, "schema" : "https://github.com/citation-style-language/schema/raw/master/csl-citation.json" }</w:instrText>
      </w:r>
      <w:r w:rsidR="00352B3E" w:rsidRPr="007E31A6">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14</w:t>
      </w:r>
      <w:r w:rsidR="00352B3E" w:rsidRPr="007E31A6">
        <w:rPr>
          <w:rFonts w:ascii="Times New Roman" w:hAnsi="Times New Roman"/>
          <w:b w:val="0"/>
          <w:sz w:val="24"/>
          <w:szCs w:val="24"/>
        </w:rPr>
        <w:fldChar w:fldCharType="end"/>
      </w:r>
      <w:r w:rsidR="00B95F39">
        <w:rPr>
          <w:rFonts w:ascii="Times New Roman" w:hAnsi="Times New Roman"/>
          <w:b w:val="0"/>
          <w:sz w:val="24"/>
          <w:szCs w:val="24"/>
        </w:rPr>
        <w:t>, reduzindo</w:t>
      </w:r>
      <w:r w:rsidRPr="007E31A6">
        <w:rPr>
          <w:rFonts w:ascii="Times New Roman" w:hAnsi="Times New Roman"/>
          <w:b w:val="0"/>
          <w:sz w:val="24"/>
          <w:szCs w:val="24"/>
        </w:rPr>
        <w:t xml:space="preserve"> a amplitude dos potenciais de ação</w:t>
      </w:r>
      <w:r w:rsidR="00352B3E">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"ISSN" : "1827-1596", "PMID" : "18500207", "abstract" : "Muscle wasting and paralysis are common complications in Intensive Care Unit (ICU) patients, where critical illness polyneuropathy (CIP) and critical illness myopathy (CIM), alone or in combination (CIP/CIM), are the commonest causes. CIP is an acute axonal sensory-motor polyneuropathy usually suspected in ICU patients who, after a period of days or weeks, cannot be weaned from the ventilator despite the absence of pulmonary or cardiac causes of respiratory failure, or because they suffer from various degrees of limb weakness. CIM is an acute primary myopathy with a continuum of myopathic findings, from myopathies with pure functional impairment and normal histology to myopathies with atrophy and necrosis. The true incidence of CIM is unknown, because neither the diagnosis of CIM nor the differential diagnosis between CIP and CIM in the ICU are easy, and requires specialized neurophysiological methods or biopsy investigations in addition to conventional nerve conduction studies and needle electromyography. When these methods are used, CIM is as frequent as or more frequent than CIP. Failed weaning of patients from the ventilator, inappropriate evaluations of comatose patients and prolonged disability after ICU discharge are common consequences of CIP/CIM. Recent data indicate that CIM has a better prognosis than CIP, and differential diagnosis is therefore important to predict long term outcome in ICU patients. Bioenergetic failure is thought to be a relevant pathophysiological mechanism explaining both CIP/CIM and multi-organ failure. Indeed, CIP/CIM itself should be considered as the failure of the peripheral nervous-muscular system.", "author" : [ { "dropping-particle" : "", "family" : "Latronico", "given" : "N", "non-dropping-particle" : "", "parse-names" : false, "suffix" : "" }, { "dropping-particle" : "", "family" : "Guarneri", "given" : "B", "non-dropping-particle" : "", "parse-names" : false, "suffix" : "" } ], "container-title" : "Minerva Anestesiol", "id" : "ITEM-1", "issue" : "6", "issued" : { "date-parts" : [ [ "2008", "6" ] ] }, "page" : "319-323", "title" : "Critical illness myopathy and neuropathy.", "type" : "article-journal", "volume" : "74" }, "uris" : [ "http://www.mendeley.com/documents/?uuid=f9ad3714-7647-4055-b749-a842e46dbd80" ] } ], "mendeley" : { "formattedCitation" : "&lt;sup&gt;15&lt;/sup&gt;", "plainTextFormattedCitation" : "15", "previouslyFormattedCitation" : "&lt;sup&gt;14&lt;/sup&gt;" }, "properties" : { "noteIndex" : 0 }, "schema" : "https://github.com/citation-style-language/schema/raw/master/csl-citation.json" }</w:instrText>
      </w:r>
      <w:r w:rsidR="00352B3E">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15</w:t>
      </w:r>
      <w:r w:rsidR="00352B3E">
        <w:rPr>
          <w:rFonts w:ascii="Times New Roman" w:hAnsi="Times New Roman"/>
          <w:b w:val="0"/>
          <w:sz w:val="24"/>
          <w:szCs w:val="24"/>
        </w:rPr>
        <w:fldChar w:fldCharType="end"/>
      </w:r>
      <w:r w:rsidRPr="007E31A6">
        <w:rPr>
          <w:rFonts w:ascii="Times New Roman" w:hAnsi="Times New Roman"/>
          <w:b w:val="0"/>
          <w:sz w:val="24"/>
          <w:szCs w:val="24"/>
        </w:rPr>
        <w:t>.</w:t>
      </w:r>
    </w:p>
    <w:p w:rsidR="00280DA7" w:rsidRPr="00280DA7" w:rsidRDefault="00280DA7" w:rsidP="00D40EFD">
      <w:pPr>
        <w:spacing w:line="480" w:lineRule="auto"/>
        <w:ind w:firstLine="709"/>
        <w:jc w:val="both"/>
        <w:rPr>
          <w:rFonts w:ascii="Times New Roman" w:hAnsi="Times New Roman"/>
          <w:b w:val="0"/>
          <w:sz w:val="24"/>
          <w:szCs w:val="24"/>
        </w:rPr>
      </w:pPr>
      <w:r w:rsidRPr="00280DA7">
        <w:rPr>
          <w:rFonts w:ascii="Times New Roman" w:hAnsi="Times New Roman"/>
          <w:b w:val="0"/>
          <w:sz w:val="24"/>
          <w:szCs w:val="24"/>
        </w:rPr>
        <w:t>O termo polineuropatia da doença critica foi utilizado pela primeira vez para descrever uma síndrome de fraqueza severa</w:t>
      </w:r>
      <w:r w:rsidR="003417E7">
        <w:rPr>
          <w:rFonts w:ascii="Times New Roman" w:hAnsi="Times New Roman"/>
          <w:b w:val="0"/>
          <w:sz w:val="24"/>
          <w:szCs w:val="24"/>
        </w:rPr>
        <w:t>,</w:t>
      </w:r>
      <w:r w:rsidRPr="00280DA7">
        <w:rPr>
          <w:rFonts w:ascii="Times New Roman" w:hAnsi="Times New Roman"/>
          <w:b w:val="0"/>
          <w:sz w:val="24"/>
          <w:szCs w:val="24"/>
        </w:rPr>
        <w:t xml:space="preserve"> com reflexos de membros reduzidos ou ausentes, juntamente com potenciais de ação motor</w:t>
      </w:r>
      <w:r w:rsidR="003417E7">
        <w:rPr>
          <w:rFonts w:ascii="Times New Roman" w:hAnsi="Times New Roman"/>
          <w:b w:val="0"/>
          <w:sz w:val="24"/>
          <w:szCs w:val="24"/>
        </w:rPr>
        <w:t>es e</w:t>
      </w:r>
      <w:r w:rsidRPr="00280DA7">
        <w:rPr>
          <w:rFonts w:ascii="Times New Roman" w:hAnsi="Times New Roman"/>
          <w:b w:val="0"/>
          <w:sz w:val="24"/>
          <w:szCs w:val="24"/>
        </w:rPr>
        <w:t xml:space="preserve"> sensoriais</w:t>
      </w:r>
      <w:r w:rsidR="003417E7">
        <w:rPr>
          <w:rFonts w:ascii="Times New Roman" w:hAnsi="Times New Roman"/>
          <w:b w:val="0"/>
          <w:sz w:val="24"/>
          <w:szCs w:val="24"/>
        </w:rPr>
        <w:t xml:space="preserve"> </w:t>
      </w:r>
      <w:r w:rsidR="00797012">
        <w:rPr>
          <w:rFonts w:ascii="Times New Roman" w:hAnsi="Times New Roman"/>
          <w:b w:val="0"/>
          <w:sz w:val="24"/>
          <w:szCs w:val="24"/>
        </w:rPr>
        <w:t>diminuídos</w:t>
      </w:r>
      <w:r w:rsidRPr="00280DA7">
        <w:rPr>
          <w:rFonts w:ascii="Times New Roman" w:hAnsi="Times New Roman"/>
          <w:b w:val="0"/>
          <w:sz w:val="24"/>
          <w:szCs w:val="24"/>
        </w:rPr>
        <w:t xml:space="preserve"> no cenário de sepse e falência de múltiplos órgãos</w:t>
      </w:r>
      <w:r w:rsidR="00352B3E" w:rsidRPr="00280DA7">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"ISSN" : "0022-3050", "PMID" : "6094735", "abstract" : "Five patients developed a severe motor and sensory polyneuropathy at the peak of critical illness (sepsis and multiorgan dysfunction complicating a variety of primary illnesses). Difficulties in weaning from the ventilator as the critical illness subsided and the development of flaccid and areflexic limbs were early clinical signs. However, electrophysiological studies, especially needle electrode examination of skeletal muscle, provided the definite evidence of polyneuropathy. The cause is uncertain, but the electrophysiological and morphological features indicate a primary axonal polyneuropathy with sparing of the central nervous system. Nutritional factors may have played a role, since the polyneuropathy improved in all five patients after total parenteral nutrition had been started, including the three patients who later died of unrelated causes. The features allow diagnosis during life, and encourage continued intensive management since recovery from the polyneuropathy may occur.", "author" : [ { "dropping-particle" : "", "family" : "Bolton", "given" : "C F", "non-dropping-particle" : "", "parse-names" : false, "suffix" : "" }, { "dropping-particle" : "", "family" : "Gilbert", "given" : "J J", "non-dropping-particle" : "", "parse-names" : false, "suffix" : "" }, { "dropping-particle" : "", "family" : "Hahn", "given" : "A F", "non-dropping-particle" : "", "parse-names" : false, "suffix" : "" }, { "dropping-particle" : "", "family" : "Sibbald", "given" : "W J", "non-dropping-particle" : "", "parse-names" : false, "suffix" : "" } ], "container-title" : "J Neurol Neurosurg Psychiatry", "id" : "ITEM-1", "issue" : "11", "issued" : { "date-parts" : [ [ "1984", "11" ] ] }, "page" : "1223-1231", "title" : "Polyneuropathy in critically ill patients.", "type" : "article-journal", "volume" : "47" }, "uris" : [ "http://www.mendeley.com/documents/?uuid=53028cb8-a91f-49f5-bcc9-e45ee603cd43" ] } ], "mendeley" : { "formattedCitation" : "&lt;sup&gt;16&lt;/sup&gt;", "plainTextFormattedCitation" : "16", "previouslyFormattedCitation" : "&lt;sup&gt;15&lt;/sup&gt;" }, "properties" : { "noteIndex" : 0 }, "schema" : "https://github.com/citation-style-language/schema/raw/master/csl-citation.json" }</w:instrText>
      </w:r>
      <w:r w:rsidR="00352B3E" w:rsidRPr="00280DA7">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16</w:t>
      </w:r>
      <w:r w:rsidR="00352B3E" w:rsidRPr="00280DA7">
        <w:rPr>
          <w:rFonts w:ascii="Times New Roman" w:hAnsi="Times New Roman"/>
          <w:b w:val="0"/>
          <w:sz w:val="24"/>
          <w:szCs w:val="24"/>
        </w:rPr>
        <w:fldChar w:fldCharType="end"/>
      </w:r>
      <w:r w:rsidRPr="00280DA7">
        <w:rPr>
          <w:rFonts w:ascii="Times New Roman" w:hAnsi="Times New Roman"/>
          <w:b w:val="0"/>
          <w:sz w:val="24"/>
          <w:szCs w:val="24"/>
        </w:rPr>
        <w:t>. A polineuropatia de doença crítica, é uma condição conhecida em pacientes sob cuidados intensivos de longa duração, com uma prevalência entre 58% e 96%, dependendo dos critérios utilizados para inclusão e diagnóstico</w:t>
      </w:r>
      <w:r w:rsidR="00352B3E" w:rsidRPr="00280DA7">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"ISSN" : "0342-4642", "PMID" : "7755663", "abstract" : "OBJECTIVE: To estimate the incidence and nature of neuromuscular abnormalities in a representative group of ITU patients.\n\nDESIGN: Prospective sequential study.\n\nSETTING: Teaching hospital ITU.\n\nPATIENTS: 23 patients who eventually stayed {&gt;} 7 days on ITU who had no contraindication to muscle biopsy and whose relatives gave informed consent.\n\nMEASUREMENTS AND RESULTS: Muscle histopathology, neurophysiological studies, record of all drugs administered, APACHE II score, organ system failure score, presence or absence of sepsis, clinical evaluation of neuromuscular problems, time to hospital discharge. Heterogeneous neuromuscular abnormalities were present in 22 out of 23 patients studied and included axonal neuropathy, denervation, generalised fibre atrophy, non-specific myopathy and necrotising myopathy.\n\nCONCLUSION: Neuromuscular abnormalities are almost invariable in longstay intensive care patients and the resulting weakness may seriously delay hospital discharge. Various abnormalities were seen but no obvious aetiological factors were identified. The origin of the abnormalities is probably multifactorial.", "author" : [ { "dropping-particle" : "", "family" : "Coakley", "given" : "J H", "non-dropping-particle" : "", "parse-names" : false, "suffix" : "" }, { "dropping-particle" : "", "family" : "Nagendran", "given" : "K", "non-dropping-particle" : "", "parse-names" : false, "suffix" : "" }, { "dropping-particle" : "", "family" : "Honavar", "given" : "M", "non-dropping-particle" : "", "parse-names" : false, "suffix" : "" }, { "dropping-particle" : "", "family" : "Hinds", "given" : "C J", "non-dropping-particle" : "", "parse-names" : false, "suffix" : "" } ], "container-title" : "Intensive Care Med", "id" : "ITEM-1", "issue" : "6", "issued" : { "date-parts" : [ [ "1993", "1" ] ] }, "note" : "From Duplicate 1 ( \n\nPreliminary observations on the neuromuscular abnormalities in patients with organ failure and sepsis.\n\n- Coakley, J H; Nagendran, K; Honavar, M; Hinds, C J )", "page" : "323-328", "title" : "Preliminary observations on the neuromuscular abnormalities in patients with organ failure and sepsis.", "type" : "article-journal", "volume" : "19" }, "uris" : [ "http://www.mendeley.com/documents/?uuid=ee7ed32e-765f-42f5-960a-44fc5353478d" ] } ], "mendeley" : { "formattedCitation" : "&lt;sup&gt;17&lt;/sup&gt;", "plainTextFormattedCitation" : "17", "previouslyFormattedCitation" : "&lt;sup&gt;16&lt;/sup&gt;" }, "properties" : { "noteIndex" : 0 }, "schema" : "https://github.com/citation-style-language/schema/raw/master/csl-citation.json" }</w:instrText>
      </w:r>
      <w:r w:rsidR="00352B3E" w:rsidRPr="00280DA7">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17</w:t>
      </w:r>
      <w:r w:rsidR="00352B3E" w:rsidRPr="00280DA7">
        <w:rPr>
          <w:rFonts w:ascii="Times New Roman" w:hAnsi="Times New Roman"/>
          <w:b w:val="0"/>
          <w:sz w:val="24"/>
          <w:szCs w:val="24"/>
        </w:rPr>
        <w:fldChar w:fldCharType="end"/>
      </w:r>
      <w:r w:rsidRPr="00280DA7">
        <w:rPr>
          <w:rFonts w:ascii="Times New Roman" w:hAnsi="Times New Roman"/>
          <w:b w:val="0"/>
          <w:sz w:val="24"/>
          <w:szCs w:val="24"/>
        </w:rPr>
        <w:t>. O</w:t>
      </w:r>
      <w:r w:rsidR="00797012">
        <w:rPr>
          <w:rFonts w:ascii="Times New Roman" w:hAnsi="Times New Roman"/>
          <w:b w:val="0"/>
          <w:sz w:val="24"/>
          <w:szCs w:val="24"/>
        </w:rPr>
        <w:t>s fatores de risco incluem sepse</w:t>
      </w:r>
      <w:r w:rsidRPr="00280DA7">
        <w:rPr>
          <w:rFonts w:ascii="Times New Roman" w:hAnsi="Times New Roman"/>
          <w:b w:val="0"/>
          <w:sz w:val="24"/>
          <w:szCs w:val="24"/>
        </w:rPr>
        <w:t>, tempo de internação na unidade de terapia intensiva</w:t>
      </w:r>
      <w:r w:rsidR="00352B3E" w:rsidRPr="00280DA7">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"ISSN" : "0012-3692", "PMID" : "1845860", "abstract" : "Forty-three patients who had sepsis and multiple organ failure (critical illness) were studied prospectively to determine the incidence and severity of peripheral nerve function and to correlate such function with a number of variables. Electrophysiologic studies indicated a primary axonal degeneration of motor and sensory fibers in 30 (70 percent). Fifteen (30 percent) had the clinical signs of difficulty in weaning from assisted ventilation, weakness of limb muscles, and reduced or absent deep tendon reflexes. Full recovery from the polyneuropathy occurred among the 23 (53 percent) who survived, except three who had a very severe polyneuropathy. A peripheral nerve function index, computed from electrophysiologic measurements, showed statistically significant (p less than 0.01) negative correlations with the time in the critical care unit, and the serum glucose value; the serum albumin level showed a positive correlation. Multiple regression analyses indicated all three factors accounted for 47 percent (r2 = 0.4678) of all potential variables. In a separate analysis, the nerve function index correlated with the amplitude of the diaphragm compound muscle action potential (p less than 0.01). The results were consistent with the polyneuropathy being due to the same mechanisms that are currently postulated to cause dysfunction in this syndrome of other organ systems (including the neuromuscular respiratory system).", "author" : [ { "dropping-particle" : "", "family" : "Witt", "given" : "N J", "non-dropping-particle" : "", "parse-names" : false, "suffix" : "" }, { "dropping-particle" : "", "family" : "Zochodne", "given" : "D W", "non-dropping-particle" : "", "parse-names" : false, "suffix" : "" }, { "dropping-particle" : "", "family" : "Bolton", "given" : "C F", "non-dropping-particle" : "", "parse-names" : false, "suffix" : "" }, { "dropping-particle" : "", "family" : "Grand'Maison", "given" : "F", "non-dropping-particle" : "", "parse-names" : false, "suffix" : "" }, { "dropping-particle" : "", "family" : "Wells", "given" : "G", "non-dropping-particle" : "", "parse-names" : false, "suffix" : "" }, { "dropping-particle" : "", "family" : "Young", "given" : "G B", "non-dropping-particle" : "", "parse-names" : false, "suffix" : "" }, { "dropping-particle" : "", "family" : "Sibbald", "given" : "W J", "non-dropping-particle" : "", "parse-names" : false, "suffix" : "" } ], "container-title" : "Chest", "id" : "ITEM-1", "issue" : "1", "issued" : { "date-parts" : [ [ "1991", "1" ] ] }, "page" : "176-184", "title" : "Peripheral nerve function in sepsis and multiple organ failure.", "type" : "article-journal", "volume" : "99" }, "uris" : [ "http://www.mendeley.com/documents/?uuid=2098b81e-8256-4c9c-8282-31e0f2b82924" ] } ], "mendeley" : { "formattedCitation" : "&lt;sup&gt;18&lt;/sup&gt;", "plainTextFormattedCitation" : "18", "previouslyFormattedCitation" : "&lt;sup&gt;17&lt;/sup&gt;" }, "properties" : { "noteIndex" : 0 }, "schema" : "https://github.com/citation-style-language/schema/raw/master/csl-citation.json" }</w:instrText>
      </w:r>
      <w:r w:rsidR="00352B3E" w:rsidRPr="00280DA7">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18</w:t>
      </w:r>
      <w:r w:rsidR="00352B3E" w:rsidRPr="00280DA7">
        <w:rPr>
          <w:rFonts w:ascii="Times New Roman" w:hAnsi="Times New Roman"/>
          <w:b w:val="0"/>
          <w:sz w:val="24"/>
          <w:szCs w:val="24"/>
        </w:rPr>
        <w:fldChar w:fldCharType="end"/>
      </w:r>
      <w:r w:rsidRPr="00280DA7">
        <w:rPr>
          <w:rFonts w:ascii="Times New Roman" w:hAnsi="Times New Roman"/>
          <w:b w:val="0"/>
          <w:sz w:val="24"/>
          <w:szCs w:val="24"/>
        </w:rPr>
        <w:t xml:space="preserve"> e desenvolvimento da síndrome de disfunção </w:t>
      </w:r>
      <w:r w:rsidR="003417E7">
        <w:rPr>
          <w:rFonts w:ascii="Times New Roman" w:hAnsi="Times New Roman"/>
          <w:b w:val="0"/>
          <w:sz w:val="24"/>
          <w:szCs w:val="24"/>
        </w:rPr>
        <w:t xml:space="preserve">múltipla </w:t>
      </w:r>
      <w:r w:rsidRPr="00280DA7">
        <w:rPr>
          <w:rFonts w:ascii="Times New Roman" w:hAnsi="Times New Roman"/>
          <w:b w:val="0"/>
          <w:sz w:val="24"/>
          <w:szCs w:val="24"/>
        </w:rPr>
        <w:t>de órgãos</w:t>
      </w:r>
      <w:r w:rsidR="00352B3E" w:rsidRPr="00280DA7">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"ISSN" : "1600-0404", "PMID" : "18355395", "abstract" : "To investigate risk factors of critical illness polyneuromyopathy (CIPM) in a general multidisciplinary intensive care unit (ICU).", "author" : [ { "dropping-particle" : "", "family" : "Nanas", "given" : "S", "non-dropping-particle" : "", "parse-names" : false, "suffix" : "" }, { "dropping-particle" : "", "family" : "Kritikos", "given" : "K", "non-dropping-particle" : "", "parse-names" : false, "suffix" : "" }, { "dropping-particle" : "", "family" : "Angelopoulos", "given" : "E", "non-dropping-particle" : "", "parse-names" : false, "suffix" : "" }, { "dropping-particle" : "", "family" : "Siafaka", "given" : "A", "non-dropping-particle" : "", "parse-names" : false, "suffix" : "" }, { "dropping-particle" : "", "family" : "Tsikriki", "given" : "S", "non-dropping-particle" : "", "parse-names" : false, "suffix" : "" }, { "dropping-particle" : "", "family" : "Poriazi", "given" : "M", "non-dropping-particle" : "", "parse-names" : false, "suffix" : "" }, { "dropping-particle" : "", "family" : "Kanaloupiti", "given" : "D", "non-dropping-particle" : "", "parse-names" : false, "suffix" : "" }, { "dropping-particle" : "", "family" : "Kontogeorgi", "given" : "M", "non-dropping-particle" : "", "parse-names" : false, "suffix" : "" }, { "dropping-particle" : "", "family" : "Pratikaki", "given" : "M", "non-dropping-particle" : "", "parse-names" : false, "suffix" : "" }, { "dropping-particle" : "", "family" : "Zervakis", "given" : "D", "non-dropping-particle" : "", "parse-names" : false, "suffix" : "" }, { "dropping-particle" : "", "family" : "Routsi", "given" : "C", "non-dropping-particle" : "", "parse-names" : false, "suffix" : "" }, { "dropping-particle" : "", "family" : "Roussos", "given" : "C", "non-dropping-particle" : "", "parse-names" : false, "suffix" : "" } ], "container-title" : "Acta Neurol Scand", "id" : "ITEM-1", "issue" : "3", "issued" : { "date-parts" : [ [ "2008" ] ] }, "page" : "175-181", "title" : "Predisposing factors for critical illness polyneuromyopathy in a multidisciplinary intensive care unit.", "type" : "article-journal", "volume" : "118" }, "uris" : [ "http://www.mendeley.com/documents/?uuid=465ee50a-376b-4f19-a82e-96c8ac7c9198" ] } ], "mendeley" : { "formattedCitation" : "&lt;sup&gt;19&lt;/sup&gt;", "plainTextFormattedCitation" : "19", "previouslyFormattedCitation" : "&lt;sup&gt;18&lt;/sup&gt;" }, "properties" : { "noteIndex" : 0 }, "schema" : "https://github.com/citation-style-language/schema/raw/master/csl-citation.json" }</w:instrText>
      </w:r>
      <w:r w:rsidR="00352B3E" w:rsidRPr="00280DA7">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19</w:t>
      </w:r>
      <w:r w:rsidR="00352B3E" w:rsidRPr="00280DA7">
        <w:rPr>
          <w:rFonts w:ascii="Times New Roman" w:hAnsi="Times New Roman"/>
          <w:b w:val="0"/>
          <w:sz w:val="24"/>
          <w:szCs w:val="24"/>
        </w:rPr>
        <w:fldChar w:fldCharType="end"/>
      </w:r>
      <w:r w:rsidRPr="00280DA7">
        <w:rPr>
          <w:rFonts w:ascii="Times New Roman" w:hAnsi="Times New Roman"/>
          <w:b w:val="0"/>
          <w:sz w:val="24"/>
          <w:szCs w:val="24"/>
        </w:rPr>
        <w:t>.</w:t>
      </w:r>
    </w:p>
    <w:p w:rsidR="00B95F39" w:rsidRDefault="00280DA7" w:rsidP="00D40EFD">
      <w:pPr>
        <w:spacing w:line="480" w:lineRule="auto"/>
        <w:ind w:firstLine="709"/>
        <w:jc w:val="both"/>
        <w:rPr>
          <w:rFonts w:ascii="Times New Roman" w:hAnsi="Times New Roman"/>
          <w:b w:val="0"/>
          <w:sz w:val="24"/>
          <w:szCs w:val="24"/>
        </w:rPr>
      </w:pPr>
      <w:r w:rsidRPr="00280DA7">
        <w:rPr>
          <w:rFonts w:ascii="Times New Roman" w:hAnsi="Times New Roman"/>
          <w:b w:val="0"/>
          <w:sz w:val="24"/>
          <w:szCs w:val="24"/>
        </w:rPr>
        <w:t>Pacientes criticamente enfermos</w:t>
      </w:r>
      <w:r w:rsidR="00E64726">
        <w:rPr>
          <w:rFonts w:ascii="Times New Roman" w:hAnsi="Times New Roman"/>
          <w:b w:val="0"/>
          <w:sz w:val="24"/>
          <w:szCs w:val="24"/>
        </w:rPr>
        <w:t>,</w:t>
      </w:r>
      <w:r w:rsidRPr="00280DA7">
        <w:rPr>
          <w:rFonts w:ascii="Times New Roman" w:hAnsi="Times New Roman"/>
          <w:b w:val="0"/>
          <w:sz w:val="24"/>
          <w:szCs w:val="24"/>
        </w:rPr>
        <w:t xml:space="preserve"> apresentam alta incidência de </w:t>
      </w:r>
      <w:r w:rsidR="00E64726">
        <w:rPr>
          <w:rFonts w:ascii="Times New Roman" w:hAnsi="Times New Roman"/>
          <w:b w:val="0"/>
          <w:sz w:val="24"/>
          <w:szCs w:val="24"/>
        </w:rPr>
        <w:t>DEN</w:t>
      </w:r>
      <w:r w:rsidR="00352B3E" w:rsidRPr="00280DA7">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"DOI" : "10.1186/cc5671", "ISSN" : "1466-609X", "PMID" : "17254336", "abstract" : "INTRODUCTION: Critical illness myopathy and/or neuropathy (CRIMYNE) is frequent in intensive care unit (ICU) patients. Although complete electrophysiological tests of peripheral nerves and muscles are essential to diagnose it, they are time-consuming, precluding extensive use in daily ICU practice. We evaluated whether a simplified electrophysiological investigation of only two nerves could be used as an alternative to complete electrophysiological tests.\n\nMETHODS: In this prospective, multi-centre study, 92 ICU patients were subjected to unilateral daily measurements of the action potential amplitude of the sural and peroneal nerves (compound muscle action potential [CMAP]). After the first ten days, complete electrophysiological investigations were carried out weekly until ICU discharge or death. At hospital discharge, complete neurological and electrophysiological investigations were performed.\n\nRESULTS: Electrophysiological signs of CRIMYNE occurred in 28 patients (30.4{%}, 95{%} confidence interval [CI] 21.9{%} to 40.4{%}). A unilateral peroneal CMAP reduction of more than two standard deviations of normal value showed the best combination of sensitivity (100{%}) and specificity (67{%}) in diagnosing CRIMYNE. All patients developed the electrophysiological signs of CRIMYNE within 13 days of ICU admission. Median time from ICU admission to CRIMYNE was six days (95{%} CI five to nine days). In 10 patients, the amplitude of the nerve action potential dropped progressively over a median of 3.0 days, and in 18 patients it dropped abruptly within 24 hours. Multi-organ failure occurred in 21 patients (22.8{%}, 95{%} CI 15.4{%} to 32.4{%}) and was strongly associated with CRIMYNE (odds ratio 4.58, 95{%} CI 1.64 to 12.81). Six patients with CRIMYNE died: three in the ICU and three after ICU discharge. Hospital mortality was similar in patients with and without CRIMYNE (21.4{%} and 17.2{%}; p = 0.771). At ICU discharge, electrophysiological signs of CRIMYNE persisted in 18 (64.3{%}) of 28 patients. At hospital discharge, diagnoses in the 15 survivors were critical illness myopathy (CIM) in six cases, critical illness polyneuropathy (CIP) in four, combined CIP and CIM in three, and undetermined in two.\n\nCONCLUSION: A peroneal CMAP reduction below two standard deviations of normal value accurately identifies patients with CRIMYNE. These should have full neurological and neurophysiological evaluations before discharge from the acute hospital.", "author" : [ { "dropping-particle" : "", "family" : "Latronico", "given" : "Nicola", "non-dropping-particle" : "", "parse-names" : false, "suffix" : "" }, { "dropping-particle" : "", "family" : "Bertolini", "given" : "Guido", "non-dropping-particle" : "", "parse-names" : false, "suffix" : "" }, { "dropping-particle" : "", "family" : "Guarneri", "given" : "Bruno", "non-dropping-particle" : "", "parse-names" : false, "suffix" : "" }, { "dropping-particle" : "", "family" : "Botteri", "given" : "Marco", "non-dropping-particle" : "", "parse-names" : false, "suffix" : "" }, { "dropping-particle" : "", "family" : "Peli", "given" : "Elena", "non-dropping-particle" : "", "parse-names" : false, "suffix" : "" }, { "dropping-particle" : "", "family" : "Andreoletti", "given" : "Serena", "non-dropping-particle" : "", "parse-names" : false, "suffix" : "" }, { "dropping-particle" : "", "family" : "Bera", "given" : "Paola", "non-dropping-particle" : "", "parse-names" : false, "suffix" : "" }, { "dropping-particle" : "", "family" : "Luciani", "given" : "Davide", "non-dropping-particle" : "", "parse-names" : false, "suffix" : "" }, { "dropping-particle" : "", "family" : "Nardella", "given" : "Anna", "non-dropping-particle" : "", "parse-names" : false, "suffix" : "" }, { "dropping-particle" : "", "family" : "Vittorielli", "given" : "Elena", "non-dropping-particle" : "", "parse-names" : false, "suffix" : "" }, { "dropping-particle" : "", "family" : "Simini", "given" : "Bruno", "non-dropping-particle" : "", "parse-names" : false, "suffix" : "" }, { "dropping-particle" : "", "family" : "Candiani", "given" : "Andrea", "non-dropping-particle" : "", "parse-names" : false, "suffix" : "" } ], "container-title" : "Crit Care", "id" : "ITEM-1", "issue" : "1", "issued" : { "date-parts" : [ [ "2007", "1" ] ] }, "page" : "R11", "title" : "Simplified electrophysiological evaluation of peripheral nerves in critically ill patients: the Italian multi-centre CRIMYNE study.", "type" : "article-journal", "volume" : "11" }, "uris" : [ "http://www.mendeley.com/documents/?uuid=37159200-cea8-4444-8697-0f2981aebf71" ] } ], "mendeley" : { "formattedCitation" : "&lt;sup&gt;20&lt;/sup&gt;", "plainTextFormattedCitation" : "20", "previouslyFormattedCitation" : "&lt;sup&gt;19&lt;/sup&gt;" }, "properties" : { "noteIndex" : 0 }, "schema" : "https://github.com/citation-style-language/schema/raw/master/csl-citation.json" }</w:instrText>
      </w:r>
      <w:r w:rsidR="00352B3E" w:rsidRPr="00280DA7">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20</w:t>
      </w:r>
      <w:r w:rsidR="00352B3E" w:rsidRPr="00280DA7">
        <w:rPr>
          <w:rFonts w:ascii="Times New Roman" w:hAnsi="Times New Roman"/>
          <w:b w:val="0"/>
          <w:sz w:val="24"/>
          <w:szCs w:val="24"/>
        </w:rPr>
        <w:fldChar w:fldCharType="end"/>
      </w:r>
      <w:r w:rsidRPr="00280DA7">
        <w:rPr>
          <w:rFonts w:ascii="Times New Roman" w:hAnsi="Times New Roman"/>
          <w:b w:val="0"/>
          <w:sz w:val="24"/>
          <w:szCs w:val="24"/>
        </w:rPr>
        <w:t xml:space="preserve">. A presença destas </w:t>
      </w:r>
      <w:r w:rsidR="00E64726">
        <w:rPr>
          <w:rFonts w:ascii="Times New Roman" w:hAnsi="Times New Roman"/>
          <w:b w:val="0"/>
          <w:sz w:val="24"/>
          <w:szCs w:val="24"/>
        </w:rPr>
        <w:t>DEN</w:t>
      </w:r>
      <w:r w:rsidRPr="00280DA7">
        <w:rPr>
          <w:rFonts w:ascii="Times New Roman" w:hAnsi="Times New Roman"/>
          <w:b w:val="0"/>
          <w:sz w:val="24"/>
          <w:szCs w:val="24"/>
        </w:rPr>
        <w:t xml:space="preserve"> está fortemente associada a piores desfechos clínicos e funcionais</w:t>
      </w:r>
      <w:r w:rsidR="00352B3E" w:rsidRPr="00280DA7">
        <w:rPr>
          <w:rFonts w:ascii="Times New Roman" w:hAnsi="Times New Roman"/>
          <w:b w:val="0"/>
          <w:sz w:val="24"/>
          <w:szCs w:val="24"/>
        </w:rPr>
        <w:fldChar w:fldCharType="begin" w:fldLock="1"/>
      </w:r>
      <w:r w:rsidR="00637CF0">
        <w:rPr>
          <w:rFonts w:ascii="Times New Roman" w:hAnsi="Times New Roman"/>
          <w:b w:val="0"/>
          <w:sz w:val="24"/>
          <w:szCs w:val="24"/>
        </w:rPr>
        <w:instrText>ADDIN CSL_CITATION { "citationItems" : [ { "id" : "ITEM-1", "itemData" : { "DOI" : "10.1186/s13054-015-0993-7", "PMID" : "26242743", "abstract" : "A substantial number of patients admitted to the ICU because of an acute illness, complicated surgery, severe trauma, or burn injury will develop a de novo form of muscle weakness during the ICU stay that is referred to as \"intensive care unit acquired weakness\" (ICUAW). This ICUAW evoked by critical illness can be due to axonal neuropathy, primary myopathy, or both. Underlying pathophysiological mechanisms comprise microvascular, electrical, metabolic, and bioenergetic alterations, interacting in a complex way and culminating in loss of muscle strength and/or muscle atrophy. ICUAW is typically symmetrical and affects predominantly proximal limb muscles and respiratory muscles, whereas facial and ocular muscles are often spared. The main risk factors for ICUAW include high severity of illness upon admission, sepsis, multiple organ failure, prolonged immobilization, and hyperglycemia, and also older patients have a higher risk. The role of corticosteroids and neuromuscular blocking agents remains unclear. ICUAW is diagnosed in awake and cooperative patients by bedside manual testing of muscle strength and the severity is scored by the Medical Research Council sum score. In cases of atypical clinical presentation or evolution, additional electrophysiological testing may be required for differential diagnosis. The cornerstones of prevention are aggressive treatment of sepsis, early mobilization, preventing hyperglycemia with insulin, and avoiding the use parenteral nutrition during the first week of critical illness. Weak patients clearly have worse acute outcomes and consume more healthcare resources. Recovery usually occurs within weeks or months, although it may be incomplete with weakness persisting up to 2 years after ICU discharge. Prognosis appears compromised when the cause of ICUAW involves critical illness polyneuropathy, whereas isolated critical illness myopathy may have a better prognosis. In addition, ICUAW has shown to contribute to the risk of 1-year mortality. Future research should focus on new preventive and/or therapeutic strategies for this detrimental complication of critical illness and on clarifying how ICUAW contributes to poor longer-term prognosis.", "author" : [ { "dropping-particle" : "", "family" : "Hermans", "given" : "Greet", "non-dropping-particle" : "", "parse-names" : false, "suffix" : "" }, { "dropping-particle" : "", "family" : "Berghe", "given" : "Greet", "non-dropping-particle" : "Van den", "parse-names" : false, "suffix" : "" } ], "container-title" : "Crit Care", "id" : "ITEM-1", "issue" : "1", "issued" : { "date-parts" : [ [ "2015", "1" ] ] }, "page" : "274", "title" : "Clinical review: intensive care unit acquired weakness.", "type" : "article-journal", "volume" : "19" }, "uris" : [ "http://www.mendeley.com/documents/?uuid=0ca6daf9-9897-4cc7-92cf-aaf57cc36861" ] } ], "mendeley" : { "formattedCitation" : "&lt;sup&gt;4&lt;/sup&gt;", "plainTextFormattedCitation" : "4", "previouslyFormattedCitation" : "&lt;sup&gt;4&lt;/sup&gt;" }, "properties" : { "noteIndex" : 0 }, "schema" : "https://github.com/citation-style-language/schema/raw/master/csl-citation.json" }</w:instrText>
      </w:r>
      <w:r w:rsidR="00352B3E" w:rsidRPr="00280DA7">
        <w:rPr>
          <w:rFonts w:ascii="Times New Roman" w:hAnsi="Times New Roman"/>
          <w:b w:val="0"/>
          <w:sz w:val="24"/>
          <w:szCs w:val="24"/>
        </w:rPr>
        <w:fldChar w:fldCharType="separate"/>
      </w:r>
      <w:r w:rsidR="00DF4DA2" w:rsidRPr="00DF4DA2">
        <w:rPr>
          <w:rFonts w:ascii="Times New Roman" w:hAnsi="Times New Roman"/>
          <w:b w:val="0"/>
          <w:noProof/>
          <w:sz w:val="24"/>
          <w:szCs w:val="24"/>
          <w:vertAlign w:val="superscript"/>
        </w:rPr>
        <w:t>4</w:t>
      </w:r>
      <w:r w:rsidR="00352B3E" w:rsidRPr="00280DA7">
        <w:rPr>
          <w:rFonts w:ascii="Times New Roman" w:hAnsi="Times New Roman"/>
          <w:b w:val="0"/>
          <w:sz w:val="24"/>
          <w:szCs w:val="24"/>
        </w:rPr>
        <w:fldChar w:fldCharType="end"/>
      </w:r>
      <w:r w:rsidRPr="00280DA7">
        <w:rPr>
          <w:rFonts w:ascii="Times New Roman" w:hAnsi="Times New Roman"/>
          <w:b w:val="0"/>
          <w:sz w:val="24"/>
          <w:szCs w:val="24"/>
        </w:rPr>
        <w:t xml:space="preserve">. Entre os vários meios de avaliação das alterações eletrofisiológicas, esta o </w:t>
      </w:r>
      <w:r w:rsidR="00B95F39">
        <w:rPr>
          <w:rFonts w:ascii="Times New Roman" w:hAnsi="Times New Roman"/>
          <w:b w:val="0"/>
          <w:sz w:val="24"/>
          <w:szCs w:val="24"/>
        </w:rPr>
        <w:t>TEDE</w:t>
      </w:r>
      <w:r w:rsidRPr="00280DA7">
        <w:rPr>
          <w:rFonts w:ascii="Times New Roman" w:hAnsi="Times New Roman"/>
          <w:b w:val="0"/>
          <w:sz w:val="24"/>
          <w:szCs w:val="24"/>
        </w:rPr>
        <w:t>. É um método não invasivo de monitoramento de condições neurais</w:t>
      </w:r>
      <w:r w:rsidR="00352B3E" w:rsidRPr="00280DA7">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"author" : [ { "dropping-particle" : "", "family" : "Ervilha", "given" : "U F", "non-dropping-particle" : "", "parse-names" : false, "suffix" : "" }, { "dropping-particle" : "", "family" : "Araujo", "given" : "R C", "non-dropping-particle" : "", "parse-names" : false, "suffix" : "" } ], "container-title" : "Revista Brasileira de Fisioterapia", "id" : "ITEM-1", "issue" : "2", "issued" : { "date-parts" : [ [ "1996" ] ] }, "page" : "45-50", "title" : "Estudo sobre a freq\u00fc\u00eancia de distribui\u00e7\u00e3o da cronaxia e a sua correla\u00e7\u00e3o com distintos graus de les\u00f5es nervosas perif\u00e9ricas", "type" : "article-journal", "volume" : "1" }, "uris" : [ "http://www.mendeley.com/documents/?uuid=24f3f0ad-72db-46eb-927f-ef8033608baa" ] } ], "mendeley" : { "formattedCitation" : "&lt;sup&gt;11&lt;/sup&gt;", "plainTextFormattedCitation" : "11", "previouslyFormattedCitation" : "&lt;sup&gt;12&lt;/sup&gt;" }, "properties" : { "noteIndex" : 0 }, "schema" : "https://github.com/citation-style-language/schema/raw/master/csl-citation.json" }</w:instrText>
      </w:r>
      <w:r w:rsidR="00352B3E" w:rsidRPr="00280DA7">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11</w:t>
      </w:r>
      <w:r w:rsidR="00352B3E" w:rsidRPr="00280DA7">
        <w:rPr>
          <w:rFonts w:ascii="Times New Roman" w:hAnsi="Times New Roman"/>
          <w:b w:val="0"/>
          <w:sz w:val="24"/>
          <w:szCs w:val="24"/>
        </w:rPr>
        <w:fldChar w:fldCharType="end"/>
      </w:r>
      <w:r w:rsidRPr="00280DA7">
        <w:rPr>
          <w:rFonts w:ascii="Times New Roman" w:hAnsi="Times New Roman"/>
          <w:b w:val="0"/>
          <w:sz w:val="24"/>
          <w:szCs w:val="24"/>
        </w:rPr>
        <w:t xml:space="preserve">. Além do seu uso para fins de avaliação, o </w:t>
      </w:r>
      <w:r w:rsidR="00B95F39">
        <w:rPr>
          <w:rFonts w:ascii="Times New Roman" w:hAnsi="Times New Roman"/>
          <w:b w:val="0"/>
          <w:sz w:val="24"/>
          <w:szCs w:val="24"/>
        </w:rPr>
        <w:t>TEDE</w:t>
      </w:r>
      <w:r w:rsidRPr="00280DA7">
        <w:rPr>
          <w:rFonts w:ascii="Times New Roman" w:hAnsi="Times New Roman"/>
          <w:b w:val="0"/>
          <w:sz w:val="24"/>
          <w:szCs w:val="24"/>
        </w:rPr>
        <w:t xml:space="preserve"> é o único recurso disponível para estabelecer as condições ideais de eletroestimulação terapêutica, garantindo o uso do pulso elétrico mais adequado para o tratamento de uma lesão específica</w:t>
      </w:r>
      <w:r w:rsidR="00352B3E" w:rsidRPr="00280DA7">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"author" : [ { "dropping-particle" : "", "family" : "Ervilha", "given" : "U F", "non-dropping-particle" : "", "parse-names" : false, "suffix" : "" }, { "dropping-particle" : "", "family" : "Araujo", "given" : "R C", "non-dropping-particle" : "", "parse-names" : false, "suffix" : "" } ], "container-title" : "Revista Brasileira de Fisioterapia", "id" : "ITEM-1", "issue" : "2", "issued" : { "date-parts" : [ [ "1996" ] ] }, "page" : "45-50", "title" : "Estudo sobre a freq\u00fc\u00eancia de distribui\u00e7\u00e3o da cronaxia e a sua correla\u00e7\u00e3o com distintos graus de les\u00f5es nervosas perif\u00e9ricas", "type" : "article-journal", "volume" : "1" }, "uris" : [ "http://www.mendeley.com/documents/?uuid=24f3f0ad-72db-46eb-927f-ef8033608baa" ] } ], "mendeley" : { "formattedCitation" : "&lt;sup&gt;11&lt;/sup&gt;", "plainTextFormattedCitation" : "11", "previouslyFormattedCitation" : "&lt;sup&gt;12&lt;/sup&gt;" }, "properties" : { "noteIndex" : 0 }, "schema" : "https://github.com/citation-style-language/schema/raw/master/csl-citation.json" }</w:instrText>
      </w:r>
      <w:r w:rsidR="00352B3E" w:rsidRPr="00280DA7">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11</w:t>
      </w:r>
      <w:r w:rsidR="00352B3E" w:rsidRPr="00280DA7">
        <w:rPr>
          <w:rFonts w:ascii="Times New Roman" w:hAnsi="Times New Roman"/>
          <w:b w:val="0"/>
          <w:sz w:val="24"/>
          <w:szCs w:val="24"/>
        </w:rPr>
        <w:fldChar w:fldCharType="end"/>
      </w:r>
      <w:r w:rsidRPr="00280DA7">
        <w:rPr>
          <w:rFonts w:ascii="Times New Roman" w:hAnsi="Times New Roman"/>
          <w:b w:val="0"/>
          <w:sz w:val="24"/>
          <w:szCs w:val="24"/>
        </w:rPr>
        <w:t>. A cronaxia é o parâmetro de eletrodiagnostico sensível e útil a ser usado para avaliar o processo de recuperação / regeneração nervosa</w:t>
      </w:r>
      <w:r w:rsidR="00352B3E" w:rsidRPr="00280DA7">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"DOI" : "10.1590/bjpt-rbf.2014.0138", "PMID" : "26786072", "abstract" : "BACKGROUND: Distal ulnar nerve injury leads to impairment of hand function due to motor and sensorial changes. Stimulus electrodiagnosis (SE) is a method of assessing and monitoring the development of this type of injury.\n\nOBJECTIVE: To identify the most sensitive electrodiagnostic parameters to evaluate ulnar nerve recovery and to correlate these parameters (Rheobase, Chronaxie, and Accommodation) with motor function evaluations.\n\nMETHOD: A prospective cohort study of ten patients submitted to ulnar neurorrhaphy and evaluated using electrodiagnosis and motor assessment at two moments of neural recovery. A functional evaluation using the DASH questionnaire (Disability of the Arm, Shoulder, and Hand) was conducted at the end to establish the functional status of the upper limb.\n\nRESULTS: There was significant reduction only in the Chronaxie values in relation to time of injury and side (with and without lesion), as well as significant correlation of Chronaxie with the motor domain score.\n\nCONCLUSION: Chronaxie was the most sensitive SE parameter for detecting differences in neuromuscular responses during the ulnar nerve recovery process and it was the only parameter correlated with the motor assessment.", "author" : [ { "dropping-particle" : "", "family" : "Fernandes", "given" : "Luciane F R M", "non-dropping-particle" : "", "parse-names" : false, "suffix" : "" }, { "dropping-particle" : "", "family" : "Oliveira", "given" : "Nuno M L", "non-dropping-particle" : "", "parse-names" : false, "suffix" : "" }, { "dropping-particle" : "", "family" : "Pelet", "given" : "Danyelle C S", "non-dropping-particle" : "", "parse-names" : false, "suffix" : "" }, { "dropping-particle" : "", "family" : "Cunha", "given" : "Agnes F S", "non-dropping-particle" : "", "parse-names" : false, "suffix" : "" }, { "dropping-particle" : "", "family" : "Grecco", "given" : "Marco A S", "non-dropping-particle" : "", "parse-names" : false, "suffix" : "" }, { "dropping-particle" : "", "family" : "Souza", "given" : "Luciane A P S", "non-dropping-particle" : "", "parse-names" : false, "suffix" : "" } ], "container-title" : "Braz J Phys Ther", "id" : "ITEM-1", "issued" : { "date-parts" : [ [ "2016", "1" ] ] }, "title" : "Stimulus electrodiagnosis and motor and functional evaluations during ulnar nerve recovery.", "type" : "article-journal" }, "uris" : [ "http://www.mendeley.com/documents/?uuid=4e2e1748-e014-4519-81ce-124274439df0" ] } ], "mendeley" : { "formattedCitation" : "&lt;sup&gt;8&lt;/sup&gt;", "plainTextFormattedCitation" : "8", "previouslyFormattedCitation" : "&lt;sup&gt;7&lt;/sup&gt;" }, "properties" : { "noteIndex" : 0 }, "schema" : "https://github.com/citation-style-language/schema/raw/master/csl-citation.json" }</w:instrText>
      </w:r>
      <w:r w:rsidR="00352B3E" w:rsidRPr="00280DA7">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8</w:t>
      </w:r>
      <w:r w:rsidR="00352B3E" w:rsidRPr="00280DA7">
        <w:rPr>
          <w:rFonts w:ascii="Times New Roman" w:hAnsi="Times New Roman"/>
          <w:b w:val="0"/>
          <w:sz w:val="24"/>
          <w:szCs w:val="24"/>
        </w:rPr>
        <w:fldChar w:fldCharType="end"/>
      </w:r>
      <w:r w:rsidRPr="00280DA7">
        <w:rPr>
          <w:rFonts w:ascii="Times New Roman" w:hAnsi="Times New Roman"/>
          <w:b w:val="0"/>
          <w:sz w:val="24"/>
          <w:szCs w:val="24"/>
        </w:rPr>
        <w:t>. Uma redução da cronaxia é indicativa de reinervação da fibra muscular</w:t>
      </w:r>
      <w:r w:rsidR="00352B3E" w:rsidRPr="00280DA7">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"DOI" : "10.1590/bjpt-rbf.2014.0138", "PMID" : "26786072", "abstract" : "BACKGROUND: Distal ulnar nerve injury leads to impairment of hand function due to motor and sensorial changes. Stimulus electrodiagnosis (SE) is a method of assessing and monitoring the development of this type of injury.\n\nOBJECTIVE: To identify the most sensitive electrodiagnostic parameters to evaluate ulnar nerve recovery and to correlate these parameters (Rheobase, Chronaxie, and Accommodation) with motor function evaluations.\n\nMETHOD: A prospective cohort study of ten patients submitted to ulnar neurorrhaphy and evaluated using electrodiagnosis and motor assessment at two moments of neural recovery. A functional evaluation using the DASH questionnaire (Disability of the Arm, Shoulder, and Hand) was conducted at the end to establish the functional status of the upper limb.\n\nRESULTS: There was significant reduction only in the Chronaxie values in relation to time of injury and side (with and without lesion), as well as significant correlation of Chronaxie with the motor domain score.\n\nCONCLUSION: Chronaxie was the most sensitive SE parameter for detecting differences in neuromuscular responses during the ulnar nerve recovery process and it was the only parameter correlated with the motor assessment.", "author" : [ { "dropping-particle" : "", "family" : "Fernandes", "given" : "Luciane F R M", "non-dropping-particle" : "", "parse-names" : false, "suffix" : "" }, { "dropping-particle" : "", "family" : "Oliveira", "given" : "Nuno M L", "non-dropping-particle" : "", "parse-names" : false, "suffix" : "" }, { "dropping-particle" : "", "family" : "Pelet", "given" : "Danyelle C S", "non-dropping-particle" : "", "parse-names" : false, "suffix" : "" }, { "dropping-particle" : "", "family" : "Cunha", "given" : "Agnes F S", "non-dropping-particle" : "", "parse-names" : false, "suffix" : "" }, { "dropping-particle" : "", "family" : "Grecco", "given" : "Marco A S", "non-dropping-particle" : "", "parse-names" : false, "suffix" : "" }, { "dropping-particle" : "", "family" : "Souza", "given" : "Luciane A P S", "non-dropping-particle" : "", "parse-names" : false, "suffix" : "" } ], "container-title" : "Braz J Phys Ther", "id" : "ITEM-1", "issued" : { "date-parts" : [ [ "2016", "1" ] ] }, "title" : "Stimulus electrodiagnosis and motor and functional evaluations during ulnar nerve recovery.", "type" : "article-journal" }, "uris" : [ "http://www.mendeley.com/documents/?uuid=4e2e1748-e014-4519-81ce-124274439df0" ] } ], "mendeley" : { "formattedCitation" : "&lt;sup&gt;8&lt;/sup&gt;", "plainTextFormattedCitation" : "8", "previouslyFormattedCitation" : "&lt;sup&gt;7&lt;/sup&gt;" }, "properties" : { "noteIndex" : 0 }, "schema" : "https://github.com/citation-style-language/schema/raw/master/csl-citation.json" }</w:instrText>
      </w:r>
      <w:r w:rsidR="00352B3E" w:rsidRPr="00280DA7">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8</w:t>
      </w:r>
      <w:r w:rsidR="00352B3E" w:rsidRPr="00280DA7">
        <w:rPr>
          <w:rFonts w:ascii="Times New Roman" w:hAnsi="Times New Roman"/>
          <w:b w:val="0"/>
          <w:sz w:val="24"/>
          <w:szCs w:val="24"/>
        </w:rPr>
        <w:fldChar w:fldCharType="end"/>
      </w:r>
      <w:r w:rsidRPr="00280DA7">
        <w:rPr>
          <w:rFonts w:ascii="Times New Roman" w:hAnsi="Times New Roman"/>
          <w:b w:val="0"/>
          <w:sz w:val="24"/>
          <w:szCs w:val="24"/>
        </w:rPr>
        <w:t>. A cronaxia é o parâmetro de excitabilidade do tecido que permite a escolha da duração ótima do pulso de estímulo para estimulação</w:t>
      </w:r>
      <w:r w:rsidR="00352B3E" w:rsidRPr="00280DA7">
        <w:rPr>
          <w:rFonts w:ascii="Times New Roman" w:hAnsi="Times New Roman"/>
          <w:b w:val="0"/>
          <w:sz w:val="24"/>
          <w:szCs w:val="24"/>
        </w:rPr>
        <w:fldChar w:fldCharType="begin" w:fldLock="1"/>
      </w:r>
      <w:r w:rsidR="00637CF0">
        <w:rPr>
          <w:rFonts w:ascii="Times New Roman" w:hAnsi="Times New Roman"/>
          <w:b w:val="0"/>
          <w:sz w:val="24"/>
          <w:szCs w:val="24"/>
        </w:rPr>
        <w:instrText>ADDIN CSL_CITATION { "citationItems" : [ { "id" : "ITEM-1", "itemData" : { "author" : [ { "dropping-particle" : "", "family" : "Paternostro-Sluga", "given" : "Tatjana", "non-dropping-particle" : "", "parse-names" : false, "suffix" : "" }, { "dropping-particle" : "", "family" : "Schuhfried", "given" : "Othmar", "non-dropping-particle" : "", "parse-names" : false, "suffix" : "" }, { "dropping-particle" : "", "family" : "Vacariu", "given" : "Gerda", "non-dropping-particle" : "", "parse-names" : false, "suffix" : "" }, { "dropping-particle" : "", "family" : "Lang", "given" : "Thomas", "non-dropping-particle" : "", "parse-names" : false, "suffix" : "" }, { "dropping-particle" : "", "family" : "Fialka-Moser", "given" : "Veronika", "non-dropping-particle" : "", "parse-names" : false, "suffix" : "" } ], "container-title" : "Am J Phys Med Rehabil", "id" : "ITEM-1", "issue" : "4", "issued" : { "date-parts" : [ [ "2002" ] ] }, "page" : "253-260", "title" : "Chronaxie and accommodation index in the diagnosis of muscle denervation.", "type" : "article-journal", "volume" : "81" }, "uris" : [ "http://www.mendeley.com/documents/?uuid=891b02ae-3628-480c-be33-f6f4fda30cdc" ] } ], "mendeley" : { "formattedCitation" : "&lt;sup&gt;6&lt;/sup&gt;", "plainTextFormattedCitation" : "6", "previouslyFormattedCitation" : "&lt;sup&gt;6&lt;/sup&gt;" }, "properties" : { "noteIndex" : 0 }, "schema" : "https://github.com/citation-style-language/schema/raw/master/csl-citation.json" }</w:instrText>
      </w:r>
      <w:r w:rsidR="00352B3E" w:rsidRPr="00280DA7">
        <w:rPr>
          <w:rFonts w:ascii="Times New Roman" w:hAnsi="Times New Roman"/>
          <w:b w:val="0"/>
          <w:sz w:val="24"/>
          <w:szCs w:val="24"/>
        </w:rPr>
        <w:fldChar w:fldCharType="separate"/>
      </w:r>
      <w:r w:rsidR="00DF4DA2" w:rsidRPr="00DF4DA2">
        <w:rPr>
          <w:rFonts w:ascii="Times New Roman" w:hAnsi="Times New Roman"/>
          <w:b w:val="0"/>
          <w:noProof/>
          <w:sz w:val="24"/>
          <w:szCs w:val="24"/>
          <w:vertAlign w:val="superscript"/>
        </w:rPr>
        <w:t>6</w:t>
      </w:r>
      <w:r w:rsidR="00352B3E" w:rsidRPr="00280DA7">
        <w:rPr>
          <w:rFonts w:ascii="Times New Roman" w:hAnsi="Times New Roman"/>
          <w:b w:val="0"/>
          <w:sz w:val="24"/>
          <w:szCs w:val="24"/>
        </w:rPr>
        <w:fldChar w:fldCharType="end"/>
      </w:r>
      <w:r w:rsidRPr="00280DA7">
        <w:rPr>
          <w:rFonts w:ascii="Times New Roman" w:hAnsi="Times New Roman"/>
          <w:b w:val="0"/>
          <w:sz w:val="24"/>
          <w:szCs w:val="24"/>
        </w:rPr>
        <w:t xml:space="preserve">. O uso de estimulação elétrica para melhorar as habilidades funcionais em pacientes com comprometimento do sistema neuromuscular </w:t>
      </w:r>
      <w:r w:rsidR="00B95F39">
        <w:rPr>
          <w:rFonts w:ascii="Times New Roman" w:hAnsi="Times New Roman"/>
          <w:b w:val="0"/>
          <w:sz w:val="24"/>
          <w:szCs w:val="24"/>
        </w:rPr>
        <w:t xml:space="preserve">tem sido </w:t>
      </w:r>
      <w:proofErr w:type="gramStart"/>
      <w:r w:rsidR="00B95F39">
        <w:rPr>
          <w:rFonts w:ascii="Times New Roman" w:hAnsi="Times New Roman"/>
          <w:b w:val="0"/>
          <w:sz w:val="24"/>
          <w:szCs w:val="24"/>
        </w:rPr>
        <w:t>estimulada</w:t>
      </w:r>
      <w:proofErr w:type="gramEnd"/>
      <w:r w:rsidRPr="00280DA7">
        <w:rPr>
          <w:rFonts w:ascii="Times New Roman" w:hAnsi="Times New Roman"/>
          <w:b w:val="0"/>
          <w:sz w:val="24"/>
          <w:szCs w:val="24"/>
        </w:rPr>
        <w:t>. A literatura apoia seu efeito na redução do tônus muscular, aumentando a força, reduzindo as contraturas, melhorando a função</w:t>
      </w:r>
      <w:r w:rsidR="00352B3E" w:rsidRPr="00280DA7">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"DOI" : "10.1016/j.jcrc.2014.03.017", "PMID" : "24768534", "abstract" : "PURPOSE: The purpose was to determine (a) safety and feasibility of functional electrical stimulation (FES)-cycling and (b) compare FES-cycling to case-matched controls in terms of functional recovery and delirium outcomes.\n\nMATERIALS AND METHODS: Sixteen adult intensive care unit patients with sepsis ventilated for more than 48 hours and in the intensive care unit for at least 4 days were included. Eight subjects underwent FES-cycling in addition to usual care and were compared to 8 case-matched control individuals. Primary outcomes were safety and feasibility of FES-cycling. Secondary outcomes were Physical Function in Intensive Care Test scored on awakening, time to reach functional milestones, and incidence and duration of delirium.\n\nRESULTS: One minor adverse event was recorded. Sixty-nine out of total possible 95 FES sessions (73{%}) were completed. A visible or palpable contraction was present 80{%} of the time. There was an improvement in Physical Function in Intensive Care Test score of 3.9/10 points in the intervention cohort with faster recovery of functional milestones. There was also a shorter duration of delirium in the intervention cohort.\n\nCONCLUSIONS: The delivery of FES-cycling is both safe and feasible. The preliminary findings suggest that FES-cycling may improve function and reduce delirium. Further research is required to confirm the findings of this study and evaluate the efficacy of FES-cycling.", "author" : [ { "dropping-particle" : "", "family" : "Parry", "given" : "Selina M", "non-dropping-particle" : "", "parse-names" : false, "suffix" : "" }, { "dropping-particle" : "", "family" : "Berney", "given" : "Sue", "non-dropping-particle" : "", "parse-names" : false, "suffix" : "" }, { "dropping-particle" : "", "family" : "Warrillow", "given" : "Stephen", "non-dropping-particle" : "", "parse-names" : false, "suffix" : "" }, { "dropping-particle" : "", "family" : "El-Ansary", "given" : "Doa", "non-dropping-particle" : "", "parse-names" : false, "suffix" : "" }, { "dropping-particle" : "", "family" : "Bryant", "given" : "Adam L", "non-dropping-particle" : "", "parse-names" : false, "suffix" : "" }, { "dropping-particle" : "", "family" : "Hart", "given" : "Nicholas", "non-dropping-particle" : "", "parse-names" : false, "suffix" : "" }, { "dropping-particle" : "", "family" : "Puthucheary", "given" : "Zudin", "non-dropping-particle" : "", "parse-names" : false, "suffix" : "" }, { "dropping-particle" : "", "family" : "Koopman", "given" : "Ren\u00e8", "non-dropping-particle" : "", "parse-names" : false, "suffix" : "" }, { "dropping-particle" : "", "family" : "Denehy", "given" : "Linda", "non-dropping-particle" : "", "parse-names" : false, "suffix" : "" } ], "container-title" : "J Crit Care", "id" : "ITEM-1", "issue" : "4", "issued" : { "date-parts" : [ [ "2014" ] ] }, "page" : "695.e1--7", "title" : "Functional electrical stimulation with cycling in the critically ill: a pilot case-matched control study.", "type" : "article-journal", "volume" : "29" }, "uris" : [ "http://www.mendeley.com/documents/?uuid=ef055ba7-817d-4036-94b9-9098746fe4ef" ] } ], "mendeley" : { "formattedCitation" : "&lt;sup&gt;21&lt;/sup&gt;", "plainTextFormattedCitation" : "21", "previouslyFormattedCitation" : "&lt;sup&gt;22&lt;/sup&gt;" }, "properties" : { "noteIndex" : 0 }, "schema" : "https://github.com/citation-style-language/schema/raw/master/csl-citation.json" }</w:instrText>
      </w:r>
      <w:r w:rsidR="00352B3E" w:rsidRPr="00280DA7">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21</w:t>
      </w:r>
      <w:r w:rsidR="00352B3E" w:rsidRPr="00280DA7">
        <w:rPr>
          <w:rFonts w:ascii="Times New Roman" w:hAnsi="Times New Roman"/>
          <w:b w:val="0"/>
          <w:sz w:val="24"/>
          <w:szCs w:val="24"/>
        </w:rPr>
        <w:fldChar w:fldCharType="end"/>
      </w:r>
      <w:r w:rsidRPr="00280DA7">
        <w:rPr>
          <w:rFonts w:ascii="Times New Roman" w:hAnsi="Times New Roman"/>
          <w:b w:val="0"/>
          <w:sz w:val="24"/>
          <w:szCs w:val="24"/>
        </w:rPr>
        <w:t xml:space="preserve">. </w:t>
      </w:r>
    </w:p>
    <w:p w:rsidR="00280DA7" w:rsidRPr="00280DA7" w:rsidRDefault="00280DA7" w:rsidP="00D40EFD">
      <w:pPr>
        <w:spacing w:line="480" w:lineRule="auto"/>
        <w:ind w:firstLine="709"/>
        <w:jc w:val="both"/>
        <w:rPr>
          <w:rFonts w:ascii="Times New Roman" w:hAnsi="Times New Roman"/>
          <w:b w:val="0"/>
          <w:sz w:val="24"/>
          <w:szCs w:val="24"/>
        </w:rPr>
      </w:pPr>
      <w:r w:rsidRPr="00280DA7">
        <w:rPr>
          <w:rFonts w:ascii="Times New Roman" w:hAnsi="Times New Roman"/>
          <w:b w:val="0"/>
          <w:sz w:val="24"/>
          <w:szCs w:val="24"/>
        </w:rPr>
        <w:lastRenderedPageBreak/>
        <w:t xml:space="preserve">A corrente induzida em tecidos biológicos deve ser de amplitude e duração suficientes para levar células excitáveis a uma tensão </w:t>
      </w:r>
      <w:r w:rsidR="003417E7">
        <w:rPr>
          <w:rFonts w:ascii="Times New Roman" w:hAnsi="Times New Roman"/>
          <w:b w:val="0"/>
          <w:sz w:val="24"/>
          <w:szCs w:val="24"/>
        </w:rPr>
        <w:t>suficiente</w:t>
      </w:r>
      <w:r w:rsidRPr="00280DA7">
        <w:rPr>
          <w:rFonts w:ascii="Times New Roman" w:hAnsi="Times New Roman"/>
          <w:b w:val="0"/>
          <w:sz w:val="24"/>
          <w:szCs w:val="24"/>
        </w:rPr>
        <w:t xml:space="preserve"> para evocar um potencial de ação</w:t>
      </w:r>
      <w:r w:rsidR="00352B3E" w:rsidRPr="00280DA7">
        <w:rPr>
          <w:rFonts w:ascii="Times New Roman" w:hAnsi="Times New Roman"/>
          <w:b w:val="0"/>
          <w:sz w:val="24"/>
          <w:szCs w:val="24"/>
        </w:rPr>
        <w:fldChar w:fldCharType="begin" w:fldLock="1"/>
      </w:r>
      <w:r w:rsidR="00637CF0">
        <w:rPr>
          <w:rFonts w:ascii="Times New Roman" w:hAnsi="Times New Roman"/>
          <w:b w:val="0"/>
          <w:sz w:val="24"/>
          <w:szCs w:val="24"/>
        </w:rPr>
        <w:instrText>ADDIN CSL_CITATION { "citationItems" : [ { "id" : "ITEM-1", "itemData" : { "DOI" : "10.1109/TNSRE.2005.843439", "PMID" : "15813412", "abstract" : "Central nervous system disorders affect the anatomy and physiology of the lower motoneuron. This fact has an impact on the stimulation parameters, especially on the duration of the stimulating impulses, for functional electrical stimulation in chronic hemiparetic patients. The aim of this study was thus to test the excitability and to determine chronaxie values and strength-duration curves of weak wrist and finger extensor muscles and spastic finger and wrist flexor muscles in the hemiparetic arm. Twelve patients with chronic hemiplegia ({&gt;}6 months after the onset of the cerebral lesion) participated in the study. A constant current stimulator was used. As to chronaxie values no significant differences were found between the extensor muscles (mean+/-SD: 0.44+/-0.16 ms) and flexor muscles (mean+/-SD: 0.36+/-0.22 ms). A moderate variability was seen for both extensor muscles (0.2-0.8 ms) and flexor muscles (0.1-0.9 ms). These values are well within the normal range determined for innervated muscles. All strength-duration curves were completely normal for each muscle. We conclude that in chronic hemiparetic muscles, impulses of the same duration can be used as in muscles of healthy subjects.", "author" : [ { "dropping-particle" : "", "family" : "Schuhfried", "given" : "Othmar", "non-dropping-particle" : "", "parse-names" : false, "suffix" : "" }, { "dropping-particle" : "", "family" : "Kollmann", "given" : "Christian", "non-dropping-particle" : "", "parse-names" : false, "suffix" : "" }, { "dropping-particle" : "", "family" : "Paternostro-Sluga", "given" : "Tatjana", "non-dropping-particle" : "", "parse-names" : false, "suffix" : "" } ], "container-title" : "IEEE Trans Neural Syst Rehabil Eng", "id" : "ITEM-1", "issue" : "1", "issued" : { "date-parts" : [ [ "2005", "3" ] ] }, "page" : "105-109", "title" : "Excitability of chronic hemiparetic muscles: determination of chronaxie values and strength-duration curves and its implication in functional electrical stimulation.", "type" : "article-journal", "volume" : "13" }, "uris" : [ "http://www.mendeley.com/documents/?uuid=0451ff9e-7bc4-41dd-b347-e6bda5ed5c9f" ] } ], "mendeley" : { "formattedCitation" : "&lt;sup&gt;5&lt;/sup&gt;", "plainTextFormattedCitation" : "5", "previouslyFormattedCitation" : "&lt;sup&gt;5&lt;/sup&gt;" }, "properties" : { "noteIndex" : 0 }, "schema" : "https://github.com/citation-style-language/schema/raw/master/csl-citation.json" }</w:instrText>
      </w:r>
      <w:r w:rsidR="00352B3E" w:rsidRPr="00280DA7">
        <w:rPr>
          <w:rFonts w:ascii="Times New Roman" w:hAnsi="Times New Roman"/>
          <w:b w:val="0"/>
          <w:sz w:val="24"/>
          <w:szCs w:val="24"/>
        </w:rPr>
        <w:fldChar w:fldCharType="separate"/>
      </w:r>
      <w:r w:rsidR="00DF4DA2" w:rsidRPr="00DF4DA2">
        <w:rPr>
          <w:rFonts w:ascii="Times New Roman" w:hAnsi="Times New Roman"/>
          <w:b w:val="0"/>
          <w:noProof/>
          <w:sz w:val="24"/>
          <w:szCs w:val="24"/>
          <w:vertAlign w:val="superscript"/>
        </w:rPr>
        <w:t>5</w:t>
      </w:r>
      <w:r w:rsidR="00352B3E" w:rsidRPr="00280DA7">
        <w:rPr>
          <w:rFonts w:ascii="Times New Roman" w:hAnsi="Times New Roman"/>
          <w:b w:val="0"/>
          <w:sz w:val="24"/>
          <w:szCs w:val="24"/>
        </w:rPr>
        <w:fldChar w:fldCharType="end"/>
      </w:r>
      <w:r w:rsidRPr="00280DA7">
        <w:rPr>
          <w:rFonts w:ascii="Times New Roman" w:hAnsi="Times New Roman"/>
          <w:b w:val="0"/>
          <w:sz w:val="24"/>
          <w:szCs w:val="24"/>
        </w:rPr>
        <w:t>. A cronaxia é a duração mínima de um pulso de corrente retangular igual ao dobro da intensidade de uma corrente limiar de um pulso duradouro (</w:t>
      </w:r>
      <w:proofErr w:type="spellStart"/>
      <w:r w:rsidRPr="00280DA7">
        <w:rPr>
          <w:rFonts w:ascii="Times New Roman" w:hAnsi="Times New Roman"/>
          <w:b w:val="0"/>
          <w:sz w:val="24"/>
          <w:szCs w:val="24"/>
        </w:rPr>
        <w:t>reobase</w:t>
      </w:r>
      <w:proofErr w:type="spellEnd"/>
      <w:r w:rsidRPr="00280DA7">
        <w:rPr>
          <w:rFonts w:ascii="Times New Roman" w:hAnsi="Times New Roman"/>
          <w:b w:val="0"/>
          <w:sz w:val="24"/>
          <w:szCs w:val="24"/>
        </w:rPr>
        <w:t xml:space="preserve">) para excitar o tecido nervoso ou muscular. À medida que aumenta a duração de um estímulo, a </w:t>
      </w:r>
      <w:r w:rsidR="008465A7">
        <w:rPr>
          <w:rFonts w:ascii="Times New Roman" w:hAnsi="Times New Roman"/>
          <w:b w:val="0"/>
          <w:sz w:val="24"/>
          <w:szCs w:val="24"/>
        </w:rPr>
        <w:t xml:space="preserve">intensidade </w:t>
      </w:r>
      <w:r w:rsidRPr="00280DA7">
        <w:rPr>
          <w:rFonts w:ascii="Times New Roman" w:hAnsi="Times New Roman"/>
          <w:b w:val="0"/>
          <w:sz w:val="24"/>
          <w:szCs w:val="24"/>
        </w:rPr>
        <w:t>da corrente necessária para atingir o limite de estimulação diminui</w:t>
      </w:r>
      <w:r w:rsidR="00352B3E" w:rsidRPr="00280DA7">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"PMID" : "9466589", "abstract" : "Conventional electrophysiological tests of nerve function focus on the number of conducting fibers and their conduction velocity. These tests are sensitive to the integrity of the myelin sheath, but provide little information about the axonal membrane. Threshold tracking techniques, in contrast, test nerve excitability, which depends on the membrane properties of the axons at the site of stimulation. These methods are sensitive to membrane potential, and to changes in membrane potential caused by activation of ion channels and electrogenic ion pumps, including those under the myelin sheath. This review describes the range of threshold tracking techniques that have been developed for the study of human nerves in vivo: resting threshold is compared with the threshold altered by a change in environment (e.g., ischemia), by a preceding single impulse (e.g., refractoriness, superexcitability) or impulse train, or by a subthreshold current (e.g., threshold electrotonus). Few clinical studies have been reported so far, mainly in diabetic neuropathy and motor neuron disease. Threshold measurements seem well suited for studies of metabolic and toxic neuropathies but insensitive to demyelination. Until suitable equipment becomes more widely available, their full potential is unlikely to be realized.", "author" : [ { "dropping-particle" : "", "family" : "Bostock", "given" : "H", "non-dropping-particle" : "", "parse-names" : false, "suffix" : "" }, { "dropping-particle" : "", "family" : "Cikurel", "given" : "K", "non-dropping-particle" : "", "parse-names" : false, "suffix" : "" }, { "dropping-particle" : "", "family" : "Burke", "given" : "D", "non-dropping-particle" : "", "parse-names" : false, "suffix" : "" } ], "container-title" : "Muscle Nerve", "id" : "ITEM-1", "issue" : "2", "issued" : { "date-parts" : [ [ "1998" ] ] }, "page" : "137-158", "title" : "Threshold tracking techniques in the study of human peripheral nerve.", "type" : "article-journal", "volume" : "21" }, "uris" : [ "http://www.mendeley.com/documents/?uuid=dd218f20-9f8d-4b62-b8c5-ace3dbfe859b" ] } ], "mendeley" : { "formattedCitation" : "&lt;sup&gt;22&lt;/sup&gt;", "plainTextFormattedCitation" : "22", "previouslyFormattedCitation" : "&lt;sup&gt;23&lt;/sup&gt;" }, "properties" : { "noteIndex" : 0 }, "schema" : "https://github.com/citation-style-language/schema/raw/master/csl-citation.json" }</w:instrText>
      </w:r>
      <w:r w:rsidR="00352B3E" w:rsidRPr="00280DA7">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22</w:t>
      </w:r>
      <w:r w:rsidR="00352B3E" w:rsidRPr="00280DA7">
        <w:rPr>
          <w:rFonts w:ascii="Times New Roman" w:hAnsi="Times New Roman"/>
          <w:b w:val="0"/>
          <w:sz w:val="24"/>
          <w:szCs w:val="24"/>
        </w:rPr>
        <w:fldChar w:fldCharType="end"/>
      </w:r>
      <w:r w:rsidRPr="00280DA7">
        <w:rPr>
          <w:rFonts w:ascii="Times New Roman" w:hAnsi="Times New Roman"/>
          <w:b w:val="0"/>
          <w:sz w:val="24"/>
          <w:szCs w:val="24"/>
        </w:rPr>
        <w:t>. Com base na determinação da cronaxia, o ajuste dos parâmetros de estimulação para a estimulação elétrica terapêutica do músculo pode ser otimizado</w:t>
      </w:r>
      <w:r w:rsidR="00352B3E" w:rsidRPr="00280DA7">
        <w:rPr>
          <w:rFonts w:ascii="Times New Roman" w:hAnsi="Times New Roman"/>
          <w:b w:val="0"/>
          <w:sz w:val="24"/>
          <w:szCs w:val="24"/>
        </w:rPr>
        <w:fldChar w:fldCharType="begin" w:fldLock="1"/>
      </w:r>
      <w:r w:rsidR="00637CF0">
        <w:rPr>
          <w:rFonts w:ascii="Times New Roman" w:hAnsi="Times New Roman"/>
          <w:b w:val="0"/>
          <w:sz w:val="24"/>
          <w:szCs w:val="24"/>
        </w:rPr>
        <w:instrText>ADDIN CSL_CITATION { "citationItems" : [ { "id" : "ITEM-1", "itemData" : { "DOI" : "10.1109/TNSRE.2005.843439", "PMID" : "15813412", "abstract" : "Central nervous system disorders affect the anatomy and physiology of the lower motoneuron. This fact has an impact on the stimulation parameters, especially on the duration of the stimulating impulses, for functional electrical stimulation in chronic hemiparetic patients. The aim of this study was thus to test the excitability and to determine chronaxie values and strength-duration curves of weak wrist and finger extensor muscles and spastic finger and wrist flexor muscles in the hemiparetic arm. Twelve patients with chronic hemiplegia ({&gt;}6 months after the onset of the cerebral lesion) participated in the study. A constant current stimulator was used. As to chronaxie values no significant differences were found between the extensor muscles (mean+/-SD: 0.44+/-0.16 ms) and flexor muscles (mean+/-SD: 0.36+/-0.22 ms). A moderate variability was seen for both extensor muscles (0.2-0.8 ms) and flexor muscles (0.1-0.9 ms). These values are well within the normal range determined for innervated muscles. All strength-duration curves were completely normal for each muscle. We conclude that in chronic hemiparetic muscles, impulses of the same duration can be used as in muscles of healthy subjects.", "author" : [ { "dropping-particle" : "", "family" : "Schuhfried", "given" : "Othmar", "non-dropping-particle" : "", "parse-names" : false, "suffix" : "" }, { "dropping-particle" : "", "family" : "Kollmann", "given" : "Christian", "non-dropping-particle" : "", "parse-names" : false, "suffix" : "" }, { "dropping-particle" : "", "family" : "Paternostro-Sluga", "given" : "Tatjana", "non-dropping-particle" : "", "parse-names" : false, "suffix" : "" } ], "container-title" : "IEEE Trans Neural Syst Rehabil Eng", "id" : "ITEM-1", "issue" : "1", "issued" : { "date-parts" : [ [ "2005", "3" ] ] }, "page" : "105-109", "title" : "Excitability of chronic hemiparetic muscles: determination of chronaxie values and strength-duration curves and its implication in functional electrical stimulation.", "type" : "article-journal", "volume" : "13" }, "uris" : [ "http://www.mendeley.com/documents/?uuid=0451ff9e-7bc4-41dd-b347-e6bda5ed5c9f" ] } ], "mendeley" : { "formattedCitation" : "&lt;sup&gt;5&lt;/sup&gt;", "plainTextFormattedCitation" : "5", "previouslyFormattedCitation" : "&lt;sup&gt;5&lt;/sup&gt;" }, "properties" : { "noteIndex" : 0 }, "schema" : "https://github.com/citation-style-language/schema/raw/master/csl-citation.json" }</w:instrText>
      </w:r>
      <w:r w:rsidR="00352B3E" w:rsidRPr="00280DA7">
        <w:rPr>
          <w:rFonts w:ascii="Times New Roman" w:hAnsi="Times New Roman"/>
          <w:b w:val="0"/>
          <w:sz w:val="24"/>
          <w:szCs w:val="24"/>
        </w:rPr>
        <w:fldChar w:fldCharType="separate"/>
      </w:r>
      <w:r w:rsidR="00DF4DA2" w:rsidRPr="00DF4DA2">
        <w:rPr>
          <w:rFonts w:ascii="Times New Roman" w:hAnsi="Times New Roman"/>
          <w:b w:val="0"/>
          <w:noProof/>
          <w:sz w:val="24"/>
          <w:szCs w:val="24"/>
          <w:vertAlign w:val="superscript"/>
        </w:rPr>
        <w:t>5</w:t>
      </w:r>
      <w:r w:rsidR="00352B3E" w:rsidRPr="00280DA7">
        <w:rPr>
          <w:rFonts w:ascii="Times New Roman" w:hAnsi="Times New Roman"/>
          <w:b w:val="0"/>
          <w:sz w:val="24"/>
          <w:szCs w:val="24"/>
        </w:rPr>
        <w:fldChar w:fldCharType="end"/>
      </w:r>
      <w:r w:rsidRPr="00280DA7">
        <w:rPr>
          <w:rFonts w:ascii="Times New Roman" w:hAnsi="Times New Roman"/>
          <w:b w:val="0"/>
          <w:sz w:val="24"/>
          <w:szCs w:val="24"/>
        </w:rPr>
        <w:t>. O valor da cronaxia identifica a duração do pulso ideal para estimular o tecido muscular</w:t>
      </w:r>
      <w:r w:rsidR="00352B3E" w:rsidRPr="00280DA7">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"DOI" : "10.1109/TBME.2003.820340", "ISBN" : "0018-9294 (Print) 0018-9294 (Linking)", "ISSN" : "0018-9294", "PMID" : "14723507", "abstract" : "The strength-duration curve is a plot of the threshold current (I) versus pulse duration (d) required to stimulate excitable tissue. On this curve are two points: 1) rheobase (b) and 2) chronaxie (c). Rheobase is the threshold current for an infinitely long-duration stimulus. Chronaxie, the excitability constant, is the duration of a pulse of current of twice rheobasic strength. The mathematical expression for the strength-duration curve is I = b(1 + c/d). Although there are many published values for chronaxie for various excitable tissues, the range of variability for a given tissue type is quite large. This paper identifies five factors that can affect the accuracy of chronaxie measurement and shows that the most reliable values can be obtained with a rectangular pulse delivered from a constant-current source.", "author" : [ { "dropping-particle" : "", "family" : "Geddes", "given" : "Leslie A", "non-dropping-particle" : "", "parse-names" : false, "suffix" : "" } ], "container-title" : "IEEE T Bio-Med Eng", "id" : "ITEM-1", "issue" : "1", "issued" : { "date-parts" : [ [ "2004" ] ] }, "page" : "-176", "title" : "Accuracy Limitations of Chronaxie Values", "type" : "article-journal", "volume" : "51" }, "uris" : [ "http://www.mendeley.com/documents/?uuid=8ec29beb-c75e-4542-8a9f-59e3a1a16b4f" ] } ], "mendeley" : { "formattedCitation" : "&lt;sup&gt;23&lt;/sup&gt;", "plainTextFormattedCitation" : "23", "previouslyFormattedCitation" : "&lt;sup&gt;24&lt;/sup&gt;" }, "properties" : { "noteIndex" : 0 }, "schema" : "https://github.com/citation-style-language/schema/raw/master/csl-citation.json" }</w:instrText>
      </w:r>
      <w:r w:rsidR="00352B3E" w:rsidRPr="00280DA7">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23</w:t>
      </w:r>
      <w:r w:rsidR="00352B3E" w:rsidRPr="00280DA7">
        <w:rPr>
          <w:rFonts w:ascii="Times New Roman" w:hAnsi="Times New Roman"/>
          <w:b w:val="0"/>
          <w:sz w:val="24"/>
          <w:szCs w:val="24"/>
        </w:rPr>
        <w:fldChar w:fldCharType="end"/>
      </w:r>
      <w:r w:rsidRPr="00280DA7">
        <w:rPr>
          <w:rFonts w:ascii="Times New Roman" w:hAnsi="Times New Roman"/>
          <w:b w:val="0"/>
          <w:sz w:val="24"/>
          <w:szCs w:val="24"/>
        </w:rPr>
        <w:t>.</w:t>
      </w:r>
    </w:p>
    <w:p w:rsidR="00280DA7" w:rsidRDefault="008D5B0C" w:rsidP="00D40EFD">
      <w:pPr>
        <w:spacing w:line="480" w:lineRule="auto"/>
        <w:ind w:firstLine="709"/>
        <w:jc w:val="both"/>
        <w:rPr>
          <w:rFonts w:ascii="Times New Roman" w:hAnsi="Times New Roman"/>
          <w:b w:val="0"/>
          <w:sz w:val="24"/>
          <w:szCs w:val="24"/>
        </w:rPr>
      </w:pPr>
      <w:r>
        <w:rPr>
          <w:rFonts w:ascii="Times New Roman" w:hAnsi="Times New Roman"/>
          <w:b w:val="0"/>
          <w:sz w:val="24"/>
          <w:szCs w:val="24"/>
        </w:rPr>
        <w:t>A</w:t>
      </w:r>
      <w:r w:rsidR="00280DA7" w:rsidRPr="00280DA7">
        <w:rPr>
          <w:rFonts w:ascii="Times New Roman" w:hAnsi="Times New Roman"/>
          <w:b w:val="0"/>
          <w:sz w:val="24"/>
          <w:szCs w:val="24"/>
        </w:rPr>
        <w:t xml:space="preserve">lterações musculares esqueléticas </w:t>
      </w:r>
      <w:r w:rsidRPr="008D5B0C">
        <w:rPr>
          <w:rFonts w:ascii="Times New Roman" w:hAnsi="Times New Roman"/>
          <w:b w:val="0"/>
          <w:sz w:val="24"/>
          <w:szCs w:val="24"/>
        </w:rPr>
        <w:t>são</w:t>
      </w:r>
      <w:r w:rsidR="00280DA7" w:rsidRPr="00280DA7">
        <w:rPr>
          <w:rFonts w:ascii="Times New Roman" w:hAnsi="Times New Roman"/>
          <w:b w:val="0"/>
          <w:sz w:val="24"/>
          <w:szCs w:val="24"/>
        </w:rPr>
        <w:t xml:space="preserve"> observadas em pacientes com lesão do motoneurônio superior como o TCE e</w:t>
      </w:r>
      <w:r w:rsidR="0065111F">
        <w:rPr>
          <w:rFonts w:ascii="Times New Roman" w:hAnsi="Times New Roman"/>
          <w:b w:val="0"/>
          <w:sz w:val="24"/>
          <w:szCs w:val="24"/>
        </w:rPr>
        <w:t xml:space="preserve"> o</w:t>
      </w:r>
      <w:r w:rsidR="00280DA7" w:rsidRPr="00280DA7">
        <w:rPr>
          <w:rFonts w:ascii="Times New Roman" w:hAnsi="Times New Roman"/>
          <w:b w:val="0"/>
          <w:sz w:val="24"/>
          <w:szCs w:val="24"/>
        </w:rPr>
        <w:t xml:space="preserve"> AVC</w:t>
      </w:r>
      <w:r w:rsidR="00352B3E" w:rsidRPr="00280DA7">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"PMID" : "6197509", "abstract" : "EMG denervation activity was studied in patients without peripheral neuron disorder but with upper motor neuron lesions. The time course of such central denervation activity, the local distribution and the quantitative relationship between denervation activity and the degree of paresis and spasticity were also studied. A total of 101 patients, who had developed hemiplegia or hemiparesis as a result of a cerebral vascular accident, underwent needle electromyographic examination at regular intervals in proximal and distal muscle groups. The maximum observation time was 1 year. Denervation activity in cases of central paresis first occurred 2-3 weeks after stroke. This could be observed most frequently in the distal arm and hand muscles. In the course of weeks and months the frequency of the denervation activity decreased in parallel with the development of spasticity and the increasing voluntary innervation. The occurrence and the dynamic properties of the denervation activity in cases of central paresis support the assumption of a trans-synaptic degeneration of alpha-motoneurons and of a compensating segmental \"sprouting\" of afferents.", "author" : [ { "dropping-particle" : "", "family" : "Benecke", "given" : "R", "non-dropping-particle" : "", "parse-names" : false, "suffix" : "" }, { "dropping-particle" : "", "family" : "Berthold", "given" : "A", "non-dropping-particle" : "", "parse-names" : false, "suffix" : "" }, { "dropping-particle" : "", "family" : "Conrad", "given" : "B", "non-dropping-particle" : "", "parse-names" : false, "suffix" : "" } ], "container-title" : "J Neurol", "id" : "ITEM-1", "issue" : "3", "issued" : { "date-parts" : [ [ "1983", "1" ] ] }, "page" : "143-151", "title" : "Denervation activity in the EMG of patients with upper motor neuron lesions: time course, local distribution and pathogenetic aspects.", "type" : "article-journal", "volume" : "230" }, "uris" : [ "http://www.mendeley.com/documents/?uuid=31ab3f74-9091-4231-bb26-3c8994c4b25b" ] } ], "mendeley" : { "formattedCitation" : "&lt;sup&gt;24&lt;/sup&gt;", "plainTextFormattedCitation" : "24", "previouslyFormattedCitation" : "&lt;sup&gt;25&lt;/sup&gt;" }, "properties" : { "noteIndex" : 0 }, "schema" : "https://github.com/citation-style-language/schema/raw/master/csl-citation.json" }</w:instrText>
      </w:r>
      <w:r w:rsidR="00352B3E" w:rsidRPr="00280DA7">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24</w:t>
      </w:r>
      <w:r w:rsidR="00352B3E" w:rsidRPr="00280DA7">
        <w:rPr>
          <w:rFonts w:ascii="Times New Roman" w:hAnsi="Times New Roman"/>
          <w:b w:val="0"/>
          <w:sz w:val="24"/>
          <w:szCs w:val="24"/>
        </w:rPr>
        <w:fldChar w:fldCharType="end"/>
      </w:r>
      <w:r w:rsidR="00280DA7" w:rsidRPr="00280DA7">
        <w:rPr>
          <w:rFonts w:ascii="Times New Roman" w:hAnsi="Times New Roman"/>
          <w:b w:val="0"/>
          <w:sz w:val="24"/>
          <w:szCs w:val="24"/>
        </w:rPr>
        <w:t>. Alterações do motoneurônio inferior devido a lesões centrais podem ser detectadas pela alteração na excitabilidade neuromuscular refletida nos valores cronaxia</w:t>
      </w:r>
      <w:r w:rsidR="00352B3E" w:rsidRPr="00280DA7">
        <w:rPr>
          <w:rFonts w:ascii="Times New Roman" w:hAnsi="Times New Roman"/>
          <w:b w:val="0"/>
          <w:sz w:val="24"/>
          <w:szCs w:val="24"/>
        </w:rPr>
        <w:fldChar w:fldCharType="begin" w:fldLock="1"/>
      </w:r>
      <w:r w:rsidR="00637CF0">
        <w:rPr>
          <w:rFonts w:ascii="Times New Roman" w:hAnsi="Times New Roman"/>
          <w:b w:val="0"/>
          <w:sz w:val="24"/>
          <w:szCs w:val="24"/>
        </w:rPr>
        <w:instrText>ADDIN CSL_CITATION { "citationItems" : [ { "id" : "ITEM-1", "itemData" : { "DOI" : "10.1109/TNSRE.2005.843439", "PMID" : "15813412", "abstract" : "Central nervous system disorders affect the anatomy and physiology of the lower motoneuron. This fact has an impact on the stimulation parameters, especially on the duration of the stimulating impulses, for functional electrical stimulation in chronic hemiparetic patients. The aim of this study was thus to test the excitability and to determine chronaxie values and strength-duration curves of weak wrist and finger extensor muscles and spastic finger and wrist flexor muscles in the hemiparetic arm. Twelve patients with chronic hemiplegia ({&gt;}6 months after the onset of the cerebral lesion) participated in the study. A constant current stimulator was used. As to chronaxie values no significant differences were found between the extensor muscles (mean+/-SD: 0.44+/-0.16 ms) and flexor muscles (mean+/-SD: 0.36+/-0.22 ms). A moderate variability was seen for both extensor muscles (0.2-0.8 ms) and flexor muscles (0.1-0.9 ms). These values are well within the normal range determined for innervated muscles. All strength-duration curves were completely normal for each muscle. We conclude that in chronic hemiparetic muscles, impulses of the same duration can be used as in muscles of healthy subjects.", "author" : [ { "dropping-particle" : "", "family" : "Schuhfried", "given" : "Othmar", "non-dropping-particle" : "", "parse-names" : false, "suffix" : "" }, { "dropping-particle" : "", "family" : "Kollmann", "given" : "Christian", "non-dropping-particle" : "", "parse-names" : false, "suffix" : "" }, { "dropping-particle" : "", "family" : "Paternostro-Sluga", "given" : "Tatjana", "non-dropping-particle" : "", "parse-names" : false, "suffix" : "" } ], "container-title" : "IEEE Trans Neural Syst Rehabil Eng", "id" : "ITEM-1", "issue" : "1", "issued" : { "date-parts" : [ [ "2005", "3" ] ] }, "page" : "105-109", "title" : "Excitability of chronic hemiparetic muscles: determination of chronaxie values and strength-duration curves and its implication in functional electrical stimulation.", "type" : "article-journal", "volume" : "13" }, "uris" : [ "http://www.mendeley.com/documents/?uuid=0451ff9e-7bc4-41dd-b347-e6bda5ed5c9f" ] } ], "mendeley" : { "formattedCitation" : "&lt;sup&gt;5&lt;/sup&gt;", "plainTextFormattedCitation" : "5", "previouslyFormattedCitation" : "&lt;sup&gt;5&lt;/sup&gt;" }, "properties" : { "noteIndex" : 0 }, "schema" : "https://github.com/citation-style-language/schema/raw/master/csl-citation.json" }</w:instrText>
      </w:r>
      <w:r w:rsidR="00352B3E" w:rsidRPr="00280DA7">
        <w:rPr>
          <w:rFonts w:ascii="Times New Roman" w:hAnsi="Times New Roman"/>
          <w:b w:val="0"/>
          <w:sz w:val="24"/>
          <w:szCs w:val="24"/>
        </w:rPr>
        <w:fldChar w:fldCharType="separate"/>
      </w:r>
      <w:r w:rsidR="00DF4DA2" w:rsidRPr="00DF4DA2">
        <w:rPr>
          <w:rFonts w:ascii="Times New Roman" w:hAnsi="Times New Roman"/>
          <w:b w:val="0"/>
          <w:noProof/>
          <w:sz w:val="24"/>
          <w:szCs w:val="24"/>
          <w:vertAlign w:val="superscript"/>
        </w:rPr>
        <w:t>5</w:t>
      </w:r>
      <w:r w:rsidR="00352B3E" w:rsidRPr="00280DA7">
        <w:rPr>
          <w:rFonts w:ascii="Times New Roman" w:hAnsi="Times New Roman"/>
          <w:b w:val="0"/>
          <w:sz w:val="24"/>
          <w:szCs w:val="24"/>
        </w:rPr>
        <w:fldChar w:fldCharType="end"/>
      </w:r>
      <w:r w:rsidR="00280DA7" w:rsidRPr="00280DA7">
        <w:rPr>
          <w:rFonts w:ascii="Times New Roman" w:hAnsi="Times New Roman"/>
          <w:b w:val="0"/>
          <w:sz w:val="24"/>
          <w:szCs w:val="24"/>
        </w:rPr>
        <w:t>. A medida de  cronaxia pode melhorar a aplicação da eletroestimulação aumenta</w:t>
      </w:r>
      <w:r>
        <w:rPr>
          <w:rFonts w:ascii="Times New Roman" w:hAnsi="Times New Roman"/>
          <w:b w:val="0"/>
          <w:sz w:val="24"/>
          <w:szCs w:val="24"/>
        </w:rPr>
        <w:t>ndo</w:t>
      </w:r>
      <w:r w:rsidR="00280DA7" w:rsidRPr="00280DA7">
        <w:rPr>
          <w:rFonts w:ascii="Times New Roman" w:hAnsi="Times New Roman"/>
          <w:b w:val="0"/>
          <w:sz w:val="24"/>
          <w:szCs w:val="24"/>
        </w:rPr>
        <w:t xml:space="preserve"> a eficácia terapêutica</w:t>
      </w:r>
      <w:r w:rsidR="00352B3E" w:rsidRPr="00280DA7">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"DOI" : "10.1589/jpts.25.717", "PMID" : "24259837", "abstract" : "[Purpose] Rheobase and chronaxie are used to confirm muscle degeneration. For stroke patients, however, the uses of rheobase and chronaxie in determining paretic side muscle degeneration is not yet fully understood. Thus, in this study, we examined the electrical properties of the quadriceps muscles of stroke patients' paretic side and compared them with their respective values on the non-paretic side. [Method] The subjects were six stroke patients (three females, three males). The pad of an electrical stimulator was applied to the vastus lateralis and vastus medialis regions to measure rheobase and chronaxie until the contractive muscle response to electrical stimulation became visible. [Result] Rheobase was significantly increased on the paretic side compared to that of the non-paretic side of hemiplegic stroke patients. Furthermore, chronaxie was significantly increased on the paretic side compared to the non-paretic side of hemiplegic stroke patients. [Conclusion] These results suggest that stroke affects the sensitivity of skeletal muscle contraction. Therefore, this data may contribute to our understanding of the muscle status of stroke patients.", "author" : [ { "dropping-particle" : "", "family" : "Lee", "given" : "Won-Deok", "non-dropping-particle" : "", "parse-names" : false, "suffix" : "" }, { "dropping-particle" : "", "family" : "Kim", "given" : "Ju-Hyun", "non-dropping-particle" : "", "parse-names" : false, "suffix" : "" }, { "dropping-particle" : "", "family" : "Lee", "given" : "Jeong-Uk", "non-dropping-particle" : "", "parse-names" : false, "suffix" : "" }, { "dropping-particle" : "", "family" : "Kim", "given" : "Mee-Young", "non-dropping-particle" : "", "parse-names" : false, "suffix" : "" }, { "dropping-particle" : "", "family" : "Lee", "given" : "Lim-Kyu", "non-dropping-particle" : "", "parse-names" : false, "suffix" : "" }, { "dropping-particle" : "", "family" : "Yang", "given" : "Seung-Min", "non-dropping-particle" : "", "parse-names" : false, "suffix" : "" }, { "dropping-particle" : "", "family" : "Jeon", "given" : "Hye-Joo", "non-dropping-particle" : "", "parse-names" : false, "suffix" : "" }, { "dropping-particle" : "", "family" : "Lee", "given" : "Tae-Hyun", "non-dropping-particle" : "", "parse-names" : false, "suffix" : "" }, { "dropping-particle" : "", "family" : "Kim", "given" : "Junghwan", "non-dropping-particle" : "", "parse-names" : false, "suffix" : "" } ], "container-title" : "J Phys Ther Sci", "id" : "ITEM-1", "issue" : "6", "issued" : { "date-parts" : [ [ "2013", "7" ] ] }, "page" : "717-719", "title" : "Differences in Rheobase and Chronaxie between the Paretic and Non-Paretic Sides of Hemiplegic Stroke Patients: a Pilot Study.", "type" : "article-journal", "volume" : "25" }, "uris" : [ "http://www.mendeley.com/documents/?uuid=6c8b3d1c-02ac-42f7-8ae5-74a1b717c832" ] } ], "mendeley" : { "formattedCitation" : "&lt;sup&gt;25&lt;/sup&gt;", "plainTextFormattedCitation" : "25", "previouslyFormattedCitation" : "&lt;sup&gt;26&lt;/sup&gt;" }, "properties" : { "noteIndex" : 0 }, "schema" : "https://github.com/citation-style-language/schema/raw/master/csl-citation.json" }</w:instrText>
      </w:r>
      <w:r w:rsidR="00352B3E" w:rsidRPr="00280DA7">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25</w:t>
      </w:r>
      <w:r w:rsidR="00352B3E" w:rsidRPr="00280DA7">
        <w:rPr>
          <w:rFonts w:ascii="Times New Roman" w:hAnsi="Times New Roman"/>
          <w:b w:val="0"/>
          <w:sz w:val="24"/>
          <w:szCs w:val="24"/>
        </w:rPr>
        <w:fldChar w:fldCharType="end"/>
      </w:r>
      <w:r w:rsidR="00280DA7" w:rsidRPr="00280DA7">
        <w:rPr>
          <w:rFonts w:ascii="Times New Roman" w:hAnsi="Times New Roman"/>
          <w:b w:val="0"/>
          <w:sz w:val="24"/>
          <w:szCs w:val="24"/>
        </w:rPr>
        <w:t>.</w:t>
      </w:r>
    </w:p>
    <w:p w:rsidR="000C1D83" w:rsidRDefault="000C1D83" w:rsidP="006025D1">
      <w:pPr>
        <w:pStyle w:val="Ttulo2"/>
        <w:rPr>
          <w:rFonts w:ascii="Times New Roman" w:hAnsi="Times New Roman"/>
        </w:rPr>
      </w:pPr>
    </w:p>
    <w:p w:rsidR="000C1D83" w:rsidRDefault="000C1D83" w:rsidP="000C1D83"/>
    <w:p w:rsidR="000C1D83" w:rsidRDefault="000C1D83" w:rsidP="006025D1">
      <w:pPr>
        <w:pStyle w:val="Ttulo2"/>
        <w:rPr>
          <w:rFonts w:ascii="Times New Roman" w:hAnsi="Times New Roman"/>
        </w:rPr>
      </w:pPr>
    </w:p>
    <w:p w:rsidR="000C1D83" w:rsidRDefault="000C1D83" w:rsidP="000C1D83"/>
    <w:p w:rsidR="000C1D83" w:rsidRDefault="000C1D83">
      <w:pPr>
        <w:spacing w:after="200" w:line="276" w:lineRule="auto"/>
      </w:pPr>
      <w:r>
        <w:br w:type="page"/>
      </w:r>
    </w:p>
    <w:p w:rsidR="006025D1" w:rsidRPr="004F1091" w:rsidRDefault="006025D1" w:rsidP="006025D1">
      <w:pPr>
        <w:pStyle w:val="Ttulo2"/>
        <w:rPr>
          <w:rFonts w:ascii="Times New Roman" w:hAnsi="Times New Roman"/>
        </w:rPr>
      </w:pPr>
      <w:bookmarkStart w:id="18" w:name="_Toc497167016"/>
      <w:r w:rsidRPr="004F1091">
        <w:rPr>
          <w:rFonts w:ascii="Times New Roman" w:hAnsi="Times New Roman"/>
        </w:rPr>
        <w:lastRenderedPageBreak/>
        <w:t>Traumatismo crânio encefálico</w:t>
      </w:r>
      <w:bookmarkEnd w:id="18"/>
    </w:p>
    <w:p w:rsidR="006025D1" w:rsidRPr="006025D1" w:rsidRDefault="006025D1" w:rsidP="00D40EFD">
      <w:pPr>
        <w:spacing w:line="480" w:lineRule="auto"/>
        <w:ind w:firstLine="709"/>
        <w:jc w:val="both"/>
        <w:rPr>
          <w:rFonts w:ascii="Times New Roman" w:hAnsi="Times New Roman"/>
          <w:b w:val="0"/>
          <w:sz w:val="24"/>
          <w:szCs w:val="24"/>
        </w:rPr>
      </w:pPr>
      <w:r w:rsidRPr="006025D1">
        <w:rPr>
          <w:rFonts w:ascii="Times New Roman" w:hAnsi="Times New Roman"/>
          <w:b w:val="0"/>
          <w:sz w:val="24"/>
          <w:szCs w:val="24"/>
        </w:rPr>
        <w:t>O traumatismo crânio encefálico (TCE) é uma das principais causas de morbimortalidade em todo o mundo, com importante impacto sobre qualidade de vida. A cada ano ocorre pelo menos 10 milhões de casos graves resultando em mortes e/ou hospitalização</w:t>
      </w:r>
      <w:r w:rsidR="00352B3E" w:rsidRPr="006025D1">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"PMID" : "16983222", "abstract" : "Traumatic brain injury (TBI) is an important public health problem in the United States and worldwide. The estimated 5.3 million Americans living with TBI-related disability face numerous challenges in their efforts to return to a full and productive life. This article presents an overview of the epidemiology and impact of TBI.", "author" : [ { "dropping-particle" : "", "family" : "Langlois", "given" : "Jean A", "non-dropping-particle" : "", "parse-names" : false, "suffix" : "" }, { "dropping-particle" : "", "family" : "Rutland-Brown", "given" : "Wesley", "non-dropping-particle" : "", "parse-names" : false, "suffix" : "" }, { "dropping-particle" : "", "family" : "Wald", "given" : "Marlena M", "non-dropping-particle" : "", "parse-names" : false, "suffix" : "" } ], "container-title" : "J Head Trauma Rehabil", "id" : "ITEM-1", "issue" : "5", "issued" : { "date-parts" : [ [ "2006", "1" ] ] }, "page" : "375-378", "title" : "The epidemiology and impact of traumatic brain injury: a brief overview.", "type" : "article-journal", "volume" : "21" }, "uris" : [ "http://www.mendeley.com/documents/?uuid=037ec67b-c792-4ed5-8ba0-1e0d4f329778" ] } ], "mendeley" : { "formattedCitation" : "&lt;sup&gt;26&lt;/sup&gt;", "plainTextFormattedCitation" : "26", "previouslyFormattedCitation" : "&lt;sup&gt;27&lt;/sup&gt;" }, "properties" : { "noteIndex" : 0 }, "schema" : "https://github.com/citation-style-language/schema/raw/master/csl-citation.json" }</w:instrText>
      </w:r>
      <w:r w:rsidR="00352B3E" w:rsidRPr="006025D1">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26</w:t>
      </w:r>
      <w:r w:rsidR="00352B3E" w:rsidRPr="006025D1">
        <w:rPr>
          <w:rFonts w:ascii="Times New Roman" w:hAnsi="Times New Roman"/>
          <w:b w:val="0"/>
          <w:sz w:val="24"/>
          <w:szCs w:val="24"/>
        </w:rPr>
        <w:fldChar w:fldCharType="end"/>
      </w:r>
      <w:r w:rsidRPr="006025D1">
        <w:rPr>
          <w:rFonts w:ascii="Times New Roman" w:hAnsi="Times New Roman"/>
          <w:b w:val="0"/>
          <w:sz w:val="24"/>
          <w:szCs w:val="24"/>
        </w:rPr>
        <w:t>. A previsão é que o TCE se torne a terceira maior causa de morte e incapacidade em todo o mundo no ano de 2020</w:t>
      </w:r>
      <w:r w:rsidR="00352B3E" w:rsidRPr="006025D1">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"DOI" : "10.1016/S1474-4422(12)70166-7", "PMID" : "22814533", "container-title" : "Lancet Neurol", "id" : "ITEM-1", "issue" : "8", "issued" : { "date-parts" : [ [ "2012" ] ] }, "page" : "651", "title" : "The changing landscape of traumatic brain injury research.", "type" : "article-journal", "volume" : "11" }, "uris" : [ "http://www.mendeley.com/documents/?uuid=ee374150-e315-44d7-9d18-f97f2e6b1423" ] } ], "mendeley" : { "formattedCitation" : "&lt;sup&gt;27&lt;/sup&gt;", "plainTextFormattedCitation" : "27", "previouslyFormattedCitation" : "&lt;sup&gt;28&lt;/sup&gt;" }, "properties" : { "noteIndex" : 0 }, "schema" : "https://github.com/citation-style-language/schema/raw/master/csl-citation.json" }</w:instrText>
      </w:r>
      <w:r w:rsidR="00352B3E" w:rsidRPr="006025D1">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27</w:t>
      </w:r>
      <w:r w:rsidR="00352B3E" w:rsidRPr="006025D1">
        <w:rPr>
          <w:rFonts w:ascii="Times New Roman" w:hAnsi="Times New Roman"/>
          <w:b w:val="0"/>
          <w:sz w:val="24"/>
          <w:szCs w:val="24"/>
        </w:rPr>
        <w:fldChar w:fldCharType="end"/>
      </w:r>
      <w:r w:rsidRPr="006025D1">
        <w:rPr>
          <w:rFonts w:ascii="Times New Roman" w:hAnsi="Times New Roman"/>
          <w:b w:val="0"/>
          <w:sz w:val="24"/>
          <w:szCs w:val="24"/>
        </w:rPr>
        <w:t>.  Nos Estados Unidos, a cada 15 segundos ocorre um TCE, estima-se que anualmente ocorra 1,7 milhão de casos, dos quais 50 mil resultarão em mortes, 80 mil ficarão com alguma deficiência permanente, 275 mil em hospitalizações, 1.365.000 receberão atendimento hospitalar de urgência e emergência gerando custos aproximados de $77 bilhões</w:t>
      </w:r>
      <w:r w:rsidR="00352B3E" w:rsidRPr="006025D1">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"DOI" : "10.1016/B978-0-444-52910-7.00011-8", "ISBN" : "9780444529107", "ISSN" : "0072-9752", "PMID" : "23622299", "abstract" : "In childhood, traumatic brain injury (TBI) poses the unique challenges of an injury to a developing brain and the dynamic pattern of recovery over time, inflicted TBI and its medicolegal ramifications. The mechanisms of injury vary with age, as do the mechanisms that lead to the primary brain injury. As it is common, and is the leading cause of death and disability in the USA and Canada, prevention is the key, and we may need increased legislation to facilitate this. Despite its prevalence, there is an almost urgent need for research to help guide the optimal management and improve outcomes. Indeed, contrary to common belief, children with severe TBI have a worse outcome and many of the consequences present in teenage years or later. The treatment needs, therefore, to be multifaceted and starts at the scene of the injury and extends into the home and school. In order to do this, the care needs to be multidisciplinary from specialists with a specific interest in TBI and to involve the family, and will often span many decades.", "author" : [ { "dropping-particle" : "", "family" : "Faul", "given" : "M.file:///C:/Users/Eduardo/Desktop/revis\u00e3o TCE/menon 2010.pdf", "non-dropping-particle" : "", "parse-names" : false, "suffix" : "" }, { "dropping-particle" : "", "family" : "Xu", "given" : "L.", "non-dropping-particle" : "", "parse-names" : false, "suffix" : "" }, { "dropping-particle" : "", "family" : "Wald", "given" : "M.M.", "non-dropping-particle" : "", "parse-names" : false, "suffix" : "" }, { "dropping-particle" : "", "family" : "Coronado", "given" : "V.G.", "non-dropping-particle" : "", "parse-names" : false, "suffix" : "" } ], "container-title" : "Centers for Disease Control and Prevention, National Center for Injury Prevention and Control", "id" : "ITEM-1", "issued" : { "date-parts" : [ [ "2010" ] ] }, "page" : "891-904", "title" : "Traumatic brain injury in the United States: emergency department visits, hospitalizations, and deaths", "type" : "article-journal" }, "uris" : [ "http://www.mendeley.com/documents/?uuid=b4662807-8e1a-437f-b088-7d01ba000490" ] } ], "mendeley" : { "formattedCitation" : "&lt;sup&gt;28&lt;/sup&gt;", "plainTextFormattedCitation" : "28", "previouslyFormattedCitation" : "&lt;sup&gt;29&lt;/sup&gt;" }, "properties" : { "noteIndex" : 0 }, "schema" : "https://github.com/citation-style-language/schema/raw/master/csl-citation.json" }</w:instrText>
      </w:r>
      <w:r w:rsidR="00352B3E" w:rsidRPr="006025D1">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28</w:t>
      </w:r>
      <w:r w:rsidR="00352B3E" w:rsidRPr="006025D1">
        <w:rPr>
          <w:rFonts w:ascii="Times New Roman" w:hAnsi="Times New Roman"/>
          <w:b w:val="0"/>
          <w:sz w:val="24"/>
          <w:szCs w:val="24"/>
        </w:rPr>
        <w:fldChar w:fldCharType="end"/>
      </w:r>
      <w:r w:rsidRPr="006025D1">
        <w:rPr>
          <w:rFonts w:ascii="Times New Roman" w:hAnsi="Times New Roman"/>
          <w:b w:val="0"/>
          <w:sz w:val="24"/>
          <w:szCs w:val="24"/>
        </w:rPr>
        <w:t>. No Brasil, o TCE é responsável por altas taxas de mortalidade, representando a terceira causa de mortalidade,  sendo mais prevalente no sexo masculino, em uma proporção de 2:1, tendo como principal causa os acidentes com meios de transporte</w:t>
      </w:r>
      <w:r w:rsidR="00352B3E" w:rsidRPr="006025D1">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"DOI" : "10.1590/S0004-282X2000000100013", "ISBN" : "0004-282X (Print)\\r0004-282x", "ISSN" : "0004282X", "PMID" : "10770871", "abstract" : "There are few epidemiological studies on traumatic brain injury (TBI), and those that allow broad comparative analyses of this problem are even more scarce, due to methodological obstacles. Usually, the studies address head injury (they include the cranial envelopments and content) but are reported as TBI, given the difficulty of mutual exclusion. It is also common for them to be centered at specific severity levels, only for hospitalized victims or according to the external cause, such as traffic accidents. With full respect to these limits, this study had as its objective the estimation of the TBI incidence in patients resident and in-hospital, in the hospital network in the city of Sao Paulo, Brazil, in 1997, as well as the estimation of TBI-caused mortality amongst external causes, at this same time and locale. Data for the study consisted of Ministerio da Saude data on hospital discharges, analyzed based on Autorizacoes de Internacao Hospitalar (AIH) and obituary data on external causes, contained in the Programa de Aprimoramento das Informacoes de Mortalidade (PROAIM) data base. It was found that 29 717 patients were hospitalized due to lesions and poisoning; of these 3 635 (12%) had TBI; the hospitalization rate was 0.36/1000 pop.; and hospital mortality was 10%. The mortality coefficient due to external causes was 87.3/100 000 pop. Minimum TBI mortality rate is estimated at a minimum of 26.2 and a maximum of 39.3/100000 pop.", "author" : [ { "dropping-particle" : "", "family" : "Koizumi", "given" : "M S", "non-dropping-particle" : "", "parse-names" : false, "suffix" : "" }, { "dropping-particle" : "", "family" : "Lebrao", "given" : "M L", "non-dropping-particle" : "", "parse-names" : false, "suffix" : "" }, { "dropping-particle" : "", "family" : "Mello-Jorge", "given" : "M H", "non-dropping-particle" : "", "parse-names" : false, "suffix" : "" }, { "dropping-particle" : "", "family" : "Primerano", "given" : "V", "non-dropping-particle" : "", "parse-names" : false, "suffix" : "" } ], "container-title" : "Arq Neuropsiquiatr", "id" : "ITEM-1", "issue" : "1", "issued" : { "date-parts" : [ [ "2000" ] ] }, "page" : "81-89", "title" : "[Morbidity and mortality due to traumatic brain injury in Sao Paulo City, Brazil, 1997]", "type" : "article-journal", "volume" : "58" }, "uris" : [ "http://www.mendeley.com/documents/?uuid=d72cd4a8-12d2-4f07-beaa-ba412cbad964" ] } ], "mendeley" : { "formattedCitation" : "&lt;sup&gt;29&lt;/sup&gt;", "plainTextFormattedCitation" : "29", "previouslyFormattedCitation" : "&lt;sup&gt;30&lt;/sup&gt;" }, "properties" : { "noteIndex" : 0 }, "schema" : "https://github.com/citation-style-language/schema/raw/master/csl-citation.json" }</w:instrText>
      </w:r>
      <w:r w:rsidR="00352B3E" w:rsidRPr="006025D1">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29</w:t>
      </w:r>
      <w:r w:rsidR="00352B3E" w:rsidRPr="006025D1">
        <w:rPr>
          <w:rFonts w:ascii="Times New Roman" w:hAnsi="Times New Roman"/>
          <w:b w:val="0"/>
          <w:sz w:val="24"/>
          <w:szCs w:val="24"/>
        </w:rPr>
        <w:fldChar w:fldCharType="end"/>
      </w:r>
      <w:r w:rsidRPr="006025D1">
        <w:rPr>
          <w:rFonts w:ascii="Times New Roman" w:hAnsi="Times New Roman"/>
          <w:b w:val="0"/>
          <w:sz w:val="24"/>
          <w:szCs w:val="24"/>
        </w:rPr>
        <w:t xml:space="preserve"> </w:t>
      </w:r>
      <w:r w:rsidR="00352B3E" w:rsidRPr="006025D1">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"DOI" : "10.1590/S0004-282X2004000400027", "ISSN" : "1679-1010", "abstract" : "O processo de enfermagem possibilita um cuidado individualizado aos clientes, caracterizando um trabalho aut\u00f4nomo e assist\u00eancia de qualidade. Objetivou-se Identificar diagn\u00f3sticos de Enfermagem em pacientes v\u00edtimas de traumatismos cr\u00e2nio-encef\u00e1lico (TCE) e elaborar um modelo de implanta\u00e7\u00e3o de cuidados, atrav\u00e9s da taxonomia NANDA, utilizando-se o racioc\u00ednio de Risner. Realizou-se estudo descritivo-explorat\u00f3rio, retrospectivo aos pacientes internados no ano 2002, tipo estudo de caso, hospital de refer\u00eancia em traumatologia, em Fortaleza-Ce. Coletou-se os dados nos livros de registro das UTIs I II, III, IV e, Centro de Processamento de dados, nos meses de janeiro a mar\u00e7o de 2003. Contabilizou-se 143 (100%) paciente internados. Sobressa\u00edam-se os TCE com 57 (40%) dos casos, seguido dos politraumatismos com TCE com 30 (21%) e traumatismos raqui-medular 11 (7,5%). Torna-se importante implementar o processo de enfermagem o que permite planejar a assist\u00eancia, otimizar tempo e garantir a qualidade do cuidado.", "author" : [ { "dropping-particle" : "", "family" : "Barbosaa", "given" : "Isabella Lima", "non-dropping-particle" : "", "parse-names" : false, "suffix" : "" }, { "dropping-particle" : "de", "family" : "Andrade", "given" : "Luciene Miranda", "non-dropping-particle" : "", "parse-names" : false, "suffix" : "" }, { "dropping-particle" : "", "family" : "Caetano", "given" : "Joselany Afio", "non-dropping-particle" : "", "parse-names" : false, "suffix" : "" }, { "dropping-particle" : "de", "family" : "Lima", "given" : "Maria Alzete", "non-dropping-particle" : "", "parse-names" : false, "suffix" : "" }, { "dropping-particle" : "", "family" : "Vieira", "given" : "Luiza Jane Eyre de Souza", "non-dropping-particle" : "", "parse-names" : false, "suffix" : "" }, { "dropping-particle" : "", "family" : "Gama", "given" : "Samira Valentim", "non-dropping-particle" : "", "parse-names" : false, "suffix" : "" }, { "dropping-particle" : "", "family" : "Faria", "given" : "Anialcy Barbosa", "non-dropping-particle" : "", "parse-names" : false, "suffix" : "" }, { "dropping-particle" : "", "family" : "Cruz", "given" : "Isabel", "non-dropping-particle" : "", "parse-names" : false, "suffix" : "" }, { "dropping-particle" : "", "family" : "Gatt\u00e1s", "given" : "Gs", "non-dropping-particle" : "", "parse-names" : false, "suffix" : "" }, { "dropping-particle" : "", "family" : "Gentile", "given" : "Jo\u00e3o kKleber De Almeida", "non-dropping-particle" : "", "parse-names" : false, "suffix" : "" }, { "dropping-particle" : "", "family" : "Himuro", "given" : "Hebert Santos", "non-dropping-particle" : "", "parse-names" : false, "suffix" : "" }, { "dropping-particle" : "", "family" : "Rojas", "given" : "Salom\u00f3n Soriano Ordinola", "non-dropping-particle" : "", "parse-names" : false, "suffix" : "" }, { "dropping-particle" : "", "family" : "Veiga", "given" : "Viviane Cordeiro", "non-dropping-particle" : "", "parse-names" : false, "suffix" : "" }, { "dropping-particle" : "", "family" : "Amaya", "given" : "Lu\u00eds Enrique Campodonico", "non-dropping-particle" : "", "parse-names" : false, "suffix" : "" }, { "dropping-particle" : "De", "family" : "Carvalho", "given" : "J\u00falio C\u00e9sar", "non-dropping-particle" : "", "parse-names" : false, "suffix" : "" }, { "dropping-particle" : "De", "family" : "Moura", "given" : "Jos\u00e9 Carlos", "non-dropping-particle" : "", "parse-names" : false, "suffix" : "" }, { "dropping-particle" : "", "family" : "Rangel", "given" : "Bruno L\u00e1zaro Ramos", "non-dropping-particle" : "", "parse-names" : false, "suffix" : "" }, { "dropping-particle" : "", "family" : "Cre\u00f4ncio", "given" : "Sheila Cristiane Evangelista", "non-dropping-particle" : "", "parse-names" : false, "suffix" : "" }, { "dropping-particle" : "", "family" : "Pernambuco", "given" : "Jos\u00e9 Ricardo Barros", "non-dropping-particle" : "", "parse-names" : false, "suffix" : "" }, { "dropping-particle" : "", "family" : "Ramos, Emilia and Silva, Milena and Siqueira, Gisela and Vieira, Ricardo and Fran\u00e7a", "given" : "Wallyson", "non-dropping-particle" : "", "parse-names" : false, "suffix" : "" }, { "dropping-particle" : "", "family" : "Feitoza", "given" : "Daniela De Souza", "non-dropping-particle" : "", "parse-names" : false, "suffix" : "" }, { "dropping-particle" : "De", "family" : "Freitas", "given" : "Maria C\u00e9lia", "non-dropping-particle" : "", "parse-names" : false, "suffix" : "" }, { "dropping-particle" : "", "family" : "Edna", "given" : "Rita", "non-dropping-particle" : "", "parse-names" : false, "suffix" : "" }, { "dropping-particle" : "", "family" : "Tude Melo", "given" : "Jos\u00e9 Roberto", "non-dropping-particle" : "", "parse-names" : false, "suffix" : "" }, { "dropping-particle" : "", "family" : "Silva", "given" : "Ricardo Ara\u00fajo", "non-dropping-particle" : "Da", "parse-names" : false, "suffix" : "" }, { "dropping-particle" : "", "family" : "Moreira", "given" : "Edson Duarte", "non-dropping-particle" : "", "parse-names" : false, "suffix" : "" }, { "dropping-particle" : "De", "family" : "Vasconcelos", "given" : "Jardel Martins", "non-dropping-particle" : "", "parse-names" : false, "suffix" : "" }, { "dropping-particle" : "", "family" : "Keylla", "given" : "Larissa", "non-dropping-particle" : "", "parse-names" : false, "suffix" : "" }, { "dropping-particle" : "De", "family" : "Jesus", "given" : "Almeida", "non-dropping-particle" : "", "parse-names" : false, "suffix" : "" }, { "dropping-particle" : "", "family" : "Lopes", "given" : "Caio", "non-dropping-particle" : "", "parse-names" : false, "suffix" : "" }, { "dropping-particle" : "De", "family" : "Paula", "given" : "Pinheiro", "non-dropping-particle" : "", "parse-names" : false, "suffix" : "" } ], "container-title" : "Rev Med (S\u00e3o Paulo)", "id" : "ITEM-1", "issue" : "1", "issued" : { "date-parts" : [ [ "2011" ] ] }, "page" : "157-168", "title" : "Perfil Cl\u00ednico Epidemiol\u00f3gico Das V\u00edtimas De Trauma Cranioencef\u00e1lico No Intra- Hospitalar De Um Hospital P\u00fablico Do", "type" : "article-journal", "volume" : "06" }, "uris" : [ "http://www.mendeley.com/documents/?uuid=94d6a727-d520-4c2c-89c7-05f81b23f00b" ] } ], "mendeley" : { "formattedCitation" : "&lt;sup&gt;30&lt;/sup&gt;", "plainTextFormattedCitation" : "30", "previouslyFormattedCitation" : "&lt;sup&gt;31&lt;/sup&gt;" }, "properties" : { "noteIndex" : 0 }, "schema" : "https://github.com/citation-style-language/schema/raw/master/csl-citation.json" }</w:instrText>
      </w:r>
      <w:r w:rsidR="00352B3E" w:rsidRPr="006025D1">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30</w:t>
      </w:r>
      <w:r w:rsidR="00352B3E" w:rsidRPr="006025D1">
        <w:rPr>
          <w:rFonts w:ascii="Times New Roman" w:hAnsi="Times New Roman"/>
          <w:b w:val="0"/>
          <w:sz w:val="24"/>
          <w:szCs w:val="24"/>
        </w:rPr>
        <w:fldChar w:fldCharType="end"/>
      </w:r>
      <w:r w:rsidRPr="006025D1">
        <w:rPr>
          <w:rFonts w:ascii="Times New Roman" w:hAnsi="Times New Roman"/>
          <w:b w:val="0"/>
          <w:sz w:val="24"/>
          <w:szCs w:val="24"/>
        </w:rPr>
        <w:t>.  Segundo dados do Ministério da Saúde do Brasil (www.datasus.gov.br), entre janeiro de 2005 e setembro de 2006, 48.872 pessoas foram internadas por TCE</w:t>
      </w:r>
      <w:r w:rsidR="00B95F39">
        <w:rPr>
          <w:rFonts w:ascii="Times New Roman" w:hAnsi="Times New Roman"/>
          <w:b w:val="0"/>
          <w:sz w:val="24"/>
          <w:szCs w:val="24"/>
        </w:rPr>
        <w:t>. E</w:t>
      </w:r>
      <w:r w:rsidRPr="006025D1">
        <w:rPr>
          <w:rFonts w:ascii="Times New Roman" w:hAnsi="Times New Roman"/>
          <w:b w:val="0"/>
          <w:sz w:val="24"/>
          <w:szCs w:val="24"/>
        </w:rPr>
        <w:t xml:space="preserve">m 2011, foram realizadas 547.468 internações devido a causas externas variadas e destas resultaram 12.800 óbitos representando 2,34% da taxa de mortalidade no ano. </w:t>
      </w:r>
    </w:p>
    <w:p w:rsidR="006025D1" w:rsidRPr="006025D1" w:rsidRDefault="006025D1" w:rsidP="00D40EFD">
      <w:pPr>
        <w:spacing w:line="480" w:lineRule="auto"/>
        <w:ind w:firstLine="709"/>
        <w:jc w:val="both"/>
        <w:rPr>
          <w:rFonts w:ascii="Times New Roman" w:hAnsi="Times New Roman"/>
          <w:b w:val="0"/>
          <w:sz w:val="24"/>
          <w:szCs w:val="24"/>
        </w:rPr>
      </w:pPr>
      <w:r w:rsidRPr="006025D1">
        <w:rPr>
          <w:rFonts w:ascii="Times New Roman" w:hAnsi="Times New Roman"/>
          <w:b w:val="0"/>
          <w:sz w:val="24"/>
          <w:szCs w:val="24"/>
        </w:rPr>
        <w:t>O TCE é qualquer lesão decorrente de um trauma externo, que tenha como consequência alterações anatômicas do crânio, como fratura ou laceração do couro cabeludo, bem como o comprometimento funcional das meninges, encéfalo ou seus vasos, resultando em alterações cerebrais, momentâneas ou permanentes, de natureza cognitiva ou funcional</w:t>
      </w:r>
      <w:r w:rsidR="00352B3E" w:rsidRPr="006025D1">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"DOI" : "10.1038/nrneurol.2013.22", "PMID" : "23443846", "abstract" : "Traumatic brain injury (TBI) is a critical public health and socio-economic problem throughout the world. Reliable quantification of the burden caused by TBI is difficult owing to inadequate standardization and incomplete capture of data on the incidence and outcome of brain injury, with variability in the definition of TBI being partly to blame. Reports show changes in epidemiological patterns of TBI: the median age of individuals who experience TBI is increasing, and falls have now surpassed road traffic incidents as the leading cause of this injury. Despite claims to the contrary, no clear decrease in TBI-related mortality or improvement of overall outcome has been observed over the past two decades. In this Perspectives article, we discuss the strengths and limitations of epidemiological studies, address the variability in its definition, and highlight changing epidemiological patterns. Taken together, these analyses identify a great need for standardized epidemiological monitoring in TBI.", "author" : [ { "dropping-particle" : "", "family" : "Roozenbeek", "given" : "Bob", "non-dropping-particle" : "", "parse-names" : false, "suffix" : "" }, { "dropping-particle" : "", "family" : "Maas", "given" : "Andrew I R", "non-dropping-particle" : "", "parse-names" : false, "suffix" : "" }, { "dropping-particle" : "", "family" : "Menon", "given" : "David K", "non-dropping-particle" : "", "parse-names" : false, "suffix" : "" } ], "container-title" : "Nat Rev Neurol", "id" : "ITEM-1", "issue" : "4", "issued" : { "date-parts" : [ [ "2013" ] ] }, "page" : "231-236", "title" : "Changing patterns in the epidemiology of traumatic brain injury.", "type" : "article-journal", "volume" : "9" }, "uris" : [ "http://www.mendeley.com/documents/?uuid=4a16f4fb-ad41-4d23-bbc2-c60aaae053d0" ] } ], "mendeley" : { "formattedCitation" : "&lt;sup&gt;31&lt;/sup&gt;", "plainTextFormattedCitation" : "31", "previouslyFormattedCitation" : "&lt;sup&gt;32&lt;/sup&gt;" }, "properties" : { "noteIndex" : 0 }, "schema" : "https://github.com/citation-style-language/schema/raw/master/csl-citation.json" }</w:instrText>
      </w:r>
      <w:r w:rsidR="00352B3E" w:rsidRPr="006025D1">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31</w:t>
      </w:r>
      <w:r w:rsidR="00352B3E" w:rsidRPr="006025D1">
        <w:rPr>
          <w:rFonts w:ascii="Times New Roman" w:hAnsi="Times New Roman"/>
          <w:b w:val="0"/>
          <w:sz w:val="24"/>
          <w:szCs w:val="24"/>
        </w:rPr>
        <w:fldChar w:fldCharType="end"/>
      </w:r>
      <w:r w:rsidRPr="006025D1">
        <w:rPr>
          <w:rFonts w:ascii="Times New Roman" w:hAnsi="Times New Roman"/>
          <w:b w:val="0"/>
          <w:sz w:val="24"/>
          <w:szCs w:val="24"/>
        </w:rPr>
        <w:t>. Resulta em uma combinação de lesões primárias focais e difusas, com dano secundário devido a complicações sistêmicas</w:t>
      </w:r>
      <w:r w:rsidR="00352B3E" w:rsidRPr="006025D1">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"DOI" : "10.1016/j.tins.2016.03.002", "ISBN" : "1878-108X (Electronic)\\r0166-2236 (Linking)", "ISSN" : "1878108X", "PMID" : "27040729", "abstract" : "Traumatic axonal injury (TAI) is an important pathoanatomical subgroup of traumatic brain injury (TBI) and a major driver of mortality and functional impairment. Experimental models have provided insights into the effects of mechanical deformation on the neuronal cytoskeleton and the subsequent processes that drive axonal injury. There is also increasing recognition that axonal or white matter loss may progress for years post-injury and represent one mechanistic framework for progressive neurodegeneration after TBI. Previous trials of novel therapies have failed to make an impact on clinical outcome, in both TBI in general and TAI in particular. Recent advances in understanding the cellular and molecular mechanisms of injury have the potential to translate into novel therapeutic targets.", "author" : [ { "dropping-particle" : "", "family" : "Hill", "given" : "Ciaran S.", "non-dropping-particle" : "", "parse-names" : false, "suffix" : "" }, { "dropping-particle" : "", "family" : "Coleman", "given" : "Michael P.", "non-dropping-particle" : "", "parse-names" : false, "suffix" : "" }, { "dropping-particle" : "", "family" : "Menon", "given" : "David K.", "non-dropping-particle" : "", "parse-names" : false, "suffix" : "" } ], "container-title" : "Trends in Neurosciences", "id" : "ITEM-1", "issue" : "5", "issued" : { "date-parts" : [ [ "2016" ] ] }, "page" : "311-324", "publisher" : "Elsevier Ltd", "title" : "Traumatic Axonal Injury: Mechanisms and Translational Opportunities", "type" : "article-journal", "volume" : "39" }, "uris" : [ "http://www.mendeley.com/documents/?uuid=7cb24f79-3cdf-41ec-abe9-a3508448333f" ] } ], "mendeley" : { "formattedCitation" : "&lt;sup&gt;32&lt;/sup&gt;", "plainTextFormattedCitation" : "32", "previouslyFormattedCitation" : "&lt;sup&gt;33&lt;/sup&gt;" }, "properties" : { "noteIndex" : 0 }, "schema" : "https://github.com/citation-style-language/schema/raw/master/csl-citation.json" }</w:instrText>
      </w:r>
      <w:r w:rsidR="00352B3E" w:rsidRPr="006025D1">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32</w:t>
      </w:r>
      <w:r w:rsidR="00352B3E" w:rsidRPr="006025D1">
        <w:rPr>
          <w:rFonts w:ascii="Times New Roman" w:hAnsi="Times New Roman"/>
          <w:b w:val="0"/>
          <w:sz w:val="24"/>
          <w:szCs w:val="24"/>
        </w:rPr>
        <w:fldChar w:fldCharType="end"/>
      </w:r>
      <w:r w:rsidRPr="006025D1">
        <w:rPr>
          <w:rFonts w:ascii="Times New Roman" w:hAnsi="Times New Roman"/>
          <w:b w:val="0"/>
          <w:sz w:val="24"/>
          <w:szCs w:val="24"/>
        </w:rPr>
        <w:t>. A lesão cerebral primária inclui contusões, que envolvem principalmente regiões dos lobos frontal e temporal devido ao impacto contra protuberâncias do crânio e lesão axonal difusa(LAD)</w:t>
      </w:r>
      <w:r w:rsidR="00352B3E" w:rsidRPr="006025D1">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"DOI" : "10.1016/j.tins.2016.03.002", "ISBN" : "1878-108X (Electronic)\\r0166-2236 (Linking)", "ISSN" : "1878108X", "PMID" : "27040729", "abstract" : "Traumatic axonal injury (TAI) is an important pathoanatomical subgroup of traumatic brain injury (TBI) and a major driver of mortality and functional impairment. Experimental models have provided insights into the effects of mechanical deformation on the neuronal cytoskeleton and the subsequent processes that drive axonal injury. There is also increasing recognition that axonal or white matter loss may progress for years post-injury and represent one mechanistic framework for progressive neurodegeneration after TBI. Previous trials of novel therapies have failed to make an impact on clinical outcome, in both TBI in general and TAI in particular. Recent advances in understanding the cellular and molecular mechanisms of injury have the potential to translate into novel therapeutic targets.", "author" : [ { "dropping-particle" : "", "family" : "Hill", "given" : "Ciaran S.", "non-dropping-particle" : "", "parse-names" : false, "suffix" : "" }, { "dropping-particle" : "", "family" : "Coleman", "given" : "Michael P.", "non-dropping-particle" : "", "parse-names" : false, "suffix" : "" }, { "dropping-particle" : "", "family" : "Menon", "given" : "David K.", "non-dropping-particle" : "", "parse-names" : false, "suffix" : "" } ], "container-title" : "Trends in Neurosciences", "id" : "ITEM-1", "issue" : "5", "issued" : { "date-parts" : [ [ "2016" ] ] }, "page" : "311-324", "publisher" : "Elsevier Ltd", "title" : "Traumatic Axonal Injury: Mechanisms and Translational Opportunities", "type" : "article-journal", "volume" : "39" }, "uris" : [ "http://www.mendeley.com/documents/?uuid=7cb24f79-3cdf-41ec-abe9-a3508448333f" ] } ], "mendeley" : { "formattedCitation" : "&lt;sup&gt;32&lt;/sup&gt;", "plainTextFormattedCitation" : "32", "previouslyFormattedCitation" : "&lt;sup&gt;33&lt;/sup&gt;" }, "properties" : { "noteIndex" : 0 }, "schema" : "https://github.com/citation-style-language/schema/raw/master/csl-citation.json" }</w:instrText>
      </w:r>
      <w:r w:rsidR="00352B3E" w:rsidRPr="006025D1">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32</w:t>
      </w:r>
      <w:r w:rsidR="00352B3E" w:rsidRPr="006025D1">
        <w:rPr>
          <w:rFonts w:ascii="Times New Roman" w:hAnsi="Times New Roman"/>
          <w:b w:val="0"/>
          <w:sz w:val="24"/>
          <w:szCs w:val="24"/>
        </w:rPr>
        <w:fldChar w:fldCharType="end"/>
      </w:r>
      <w:r w:rsidRPr="006025D1">
        <w:rPr>
          <w:rFonts w:ascii="Times New Roman" w:hAnsi="Times New Roman"/>
          <w:b w:val="0"/>
          <w:sz w:val="24"/>
          <w:szCs w:val="24"/>
        </w:rPr>
        <w:t>. LAD é advind</w:t>
      </w:r>
      <w:r w:rsidR="00B95F39">
        <w:rPr>
          <w:rFonts w:ascii="Times New Roman" w:hAnsi="Times New Roman"/>
          <w:b w:val="0"/>
          <w:sz w:val="24"/>
          <w:szCs w:val="24"/>
        </w:rPr>
        <w:t>a</w:t>
      </w:r>
      <w:r w:rsidRPr="006025D1">
        <w:rPr>
          <w:rFonts w:ascii="Times New Roman" w:hAnsi="Times New Roman"/>
          <w:b w:val="0"/>
          <w:sz w:val="24"/>
          <w:szCs w:val="24"/>
        </w:rPr>
        <w:t xml:space="preserve"> da tensão de cisalhamento causada por forças de </w:t>
      </w:r>
      <w:r w:rsidRPr="006025D1">
        <w:rPr>
          <w:rFonts w:ascii="Times New Roman" w:hAnsi="Times New Roman"/>
          <w:b w:val="0"/>
          <w:sz w:val="24"/>
          <w:szCs w:val="24"/>
        </w:rPr>
        <w:lastRenderedPageBreak/>
        <w:t>aceleração</w:t>
      </w:r>
      <w:r w:rsidR="00B95F39">
        <w:rPr>
          <w:rFonts w:ascii="Times New Roman" w:hAnsi="Times New Roman"/>
          <w:b w:val="0"/>
          <w:sz w:val="24"/>
          <w:szCs w:val="24"/>
        </w:rPr>
        <w:t xml:space="preserve"> e desaceleração</w:t>
      </w:r>
      <w:r w:rsidR="00352B3E" w:rsidRPr="006025D1">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"DOI" : "10.1016/j.tins.2016.03.002", "ISBN" : "1878-108X (Electronic)\\r0166-2236 (Linking)", "ISSN" : "1878108X", "PMID" : "27040729", "abstract" : "Traumatic axonal injury (TAI) is an important pathoanatomical subgroup of traumatic brain injury (TBI) and a major driver of mortality and functional impairment. Experimental models have provided insights into the effects of mechanical deformation on the neuronal cytoskeleton and the subsequent processes that drive axonal injury. There is also increasing recognition that axonal or white matter loss may progress for years post-injury and represent one mechanistic framework for progressive neurodegeneration after TBI. Previous trials of novel therapies have failed to make an impact on clinical outcome, in both TBI in general and TAI in particular. Recent advances in understanding the cellular and molecular mechanisms of injury have the potential to translate into novel therapeutic targets.", "author" : [ { "dropping-particle" : "", "family" : "Hill", "given" : "Ciaran S.", "non-dropping-particle" : "", "parse-names" : false, "suffix" : "" }, { "dropping-particle" : "", "family" : "Coleman", "given" : "Michael P.", "non-dropping-particle" : "", "parse-names" : false, "suffix" : "" }, { "dropping-particle" : "", "family" : "Menon", "given" : "David K.", "non-dropping-particle" : "", "parse-names" : false, "suffix" : "" } ], "container-title" : "Trends in Neurosciences", "id" : "ITEM-1", "issue" : "5", "issued" : { "date-parts" : [ [ "2016" ] ] }, "page" : "311-324", "publisher" : "Elsevier Ltd", "title" : "Traumatic Axonal Injury: Mechanisms and Translational Opportunities", "type" : "article-journal", "volume" : "39" }, "uris" : [ "http://www.mendeley.com/documents/?uuid=7cb24f79-3cdf-41ec-abe9-a3508448333f" ] } ], "mendeley" : { "formattedCitation" : "&lt;sup&gt;32&lt;/sup&gt;", "plainTextFormattedCitation" : "32", "previouslyFormattedCitation" : "&lt;sup&gt;33&lt;/sup&gt;" }, "properties" : { "noteIndex" : 0 }, "schema" : "https://github.com/citation-style-language/schema/raw/master/csl-citation.json" }</w:instrText>
      </w:r>
      <w:r w:rsidR="00352B3E" w:rsidRPr="006025D1">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32</w:t>
      </w:r>
      <w:r w:rsidR="00352B3E" w:rsidRPr="006025D1">
        <w:rPr>
          <w:rFonts w:ascii="Times New Roman" w:hAnsi="Times New Roman"/>
          <w:b w:val="0"/>
          <w:sz w:val="24"/>
          <w:szCs w:val="24"/>
        </w:rPr>
        <w:fldChar w:fldCharType="end"/>
      </w:r>
      <w:r w:rsidRPr="006025D1">
        <w:rPr>
          <w:rFonts w:ascii="Times New Roman" w:hAnsi="Times New Roman"/>
          <w:b w:val="0"/>
          <w:sz w:val="24"/>
          <w:szCs w:val="24"/>
        </w:rPr>
        <w:t xml:space="preserve">. Lesões secundárias estão relacionadas a isquemia, </w:t>
      </w:r>
      <w:r w:rsidR="002E56F4">
        <w:rPr>
          <w:rFonts w:ascii="Times New Roman" w:hAnsi="Times New Roman"/>
          <w:b w:val="0"/>
          <w:sz w:val="24"/>
          <w:szCs w:val="24"/>
        </w:rPr>
        <w:t>edema</w:t>
      </w:r>
      <w:r w:rsidRPr="006025D1">
        <w:rPr>
          <w:rFonts w:ascii="Times New Roman" w:hAnsi="Times New Roman"/>
          <w:b w:val="0"/>
          <w:sz w:val="24"/>
          <w:szCs w:val="24"/>
        </w:rPr>
        <w:t xml:space="preserve"> cerebral e outros mecanismos complexos, como a inflamação, e podem, por si só, ter graves consequências</w:t>
      </w:r>
      <w:r w:rsidR="00352B3E" w:rsidRPr="006025D1">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"DOI" : "10.1097/TA.0b013e31828dac3e", "ISBN" : "1557-9042 (Electronic)\\n0897-7151 (Linking)", "ISSN" : "1350-7540", "PMID" : "15542980", "abstract" : "This review on traumatic brain injury consolidates the substantial current literature available on the pathophysiology, mechanisms, developments, and their subsequent effects on outcome. In particular, it tries to conceptualize why our greatly improved understanding of pathophysiology and neurobiology in traumatic brain injury has not translated into clear outcome improvements. Recent", "author" : [ { "dropping-particle" : "", "family" : "Nortje", "given" : "Jurgens", "non-dropping-particle" : "", "parse-names" : false, "suffix" : "" }, { "dropping-particle" : "", "family" : "Menon", "given" : "David K", "non-dropping-particle" : "", "parse-names" : false, "suffix" : "" } ], "container-title" : "Current Opinion in Neurobiology", "id" : "ITEM-1", "issued" : { "date-parts" : [ [ "2004" ] ] }, "page" : "711-718", "title" : "Traumatic brain injury : physiology , mechanisms , and outcome", "type" : "article-journal", "volume" : "17" }, "uris" : [ "http://www.mendeley.com/documents/?uuid=7eed4513-f445-48f6-ae9f-169e4475558e" ] } ], "mendeley" : { "formattedCitation" : "&lt;sup&gt;33&lt;/sup&gt;", "plainTextFormattedCitation" : "33", "previouslyFormattedCitation" : "&lt;sup&gt;34&lt;/sup&gt;" }, "properties" : { "noteIndex" : 0 }, "schema" : "https://github.com/citation-style-language/schema/raw/master/csl-citation.json" }</w:instrText>
      </w:r>
      <w:r w:rsidR="00352B3E" w:rsidRPr="006025D1">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33</w:t>
      </w:r>
      <w:r w:rsidR="00352B3E" w:rsidRPr="006025D1">
        <w:rPr>
          <w:rFonts w:ascii="Times New Roman" w:hAnsi="Times New Roman"/>
          <w:b w:val="0"/>
          <w:sz w:val="24"/>
          <w:szCs w:val="24"/>
        </w:rPr>
        <w:fldChar w:fldCharType="end"/>
      </w:r>
      <w:r w:rsidRPr="006025D1">
        <w:rPr>
          <w:rFonts w:ascii="Times New Roman" w:hAnsi="Times New Roman"/>
          <w:b w:val="0"/>
          <w:sz w:val="24"/>
          <w:szCs w:val="24"/>
        </w:rPr>
        <w:t>.</w:t>
      </w:r>
    </w:p>
    <w:p w:rsidR="006025D1" w:rsidRPr="006025D1" w:rsidRDefault="006025D1" w:rsidP="00D40EFD">
      <w:pPr>
        <w:spacing w:line="480" w:lineRule="auto"/>
        <w:ind w:firstLine="709"/>
        <w:jc w:val="both"/>
        <w:rPr>
          <w:rFonts w:ascii="Times New Roman" w:hAnsi="Times New Roman"/>
          <w:b w:val="0"/>
          <w:sz w:val="24"/>
          <w:szCs w:val="24"/>
        </w:rPr>
      </w:pPr>
      <w:r w:rsidRPr="006025D1">
        <w:rPr>
          <w:rFonts w:ascii="Times New Roman" w:hAnsi="Times New Roman"/>
          <w:b w:val="0"/>
          <w:sz w:val="24"/>
          <w:szCs w:val="24"/>
        </w:rPr>
        <w:t>Efeitos posteriores à lesão cerebral estendem-se para uma fase subaguda e crônica do trauma desencadeando complicações para vários sistemas do corpo. Podem ser observadas alterações musculoesqueléticas, distúrbios cardiovasculares, disfunções endocrinológicas, alterações no trato intestinal e urinário, bem como na dinâmica respiratória, além de comprometimentos no sistema sensório-motor</w:t>
      </w:r>
      <w:r w:rsidR="00352B3E" w:rsidRPr="006025D1">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"DOI" : "10.1097/ACO.0000000000000236", "PMID" : "26280821", "abstract" : "PURPOSE OF REVIEW: Increased understanding of the pathophysiology in traumatic brain injury (TBI) has resulted in the development of core physiological targets and therapies to preserve cerebral oxygenation, and in doing so prevent secondary insult. This review addresses the many systemic complications of TBI that make achieving these targets challenging and can influence outcome.\n\nRECENT FINDINGS: There are a wide range of systemic complications following TBI. Complications involve the cardiovascular, respiratory, immunological, haematological and endocrinological systems amongst others, and can influence early management and long-term outcomes.\n\nSUMMARY: Effective management of TBI should go beyond formulaic-based pursuit of physiological targets and requires a detailed understanding of the multisystem response of the body.", "author" : [ { "dropping-particle" : "", "family" : "Wijayatilake", "given" : "Dhuleep S", "non-dropping-particle" : "", "parse-names" : false, "suffix" : "" }, { "dropping-particle" : "", "family" : "Sherren", "given" : "Peter B", "non-dropping-particle" : "", "parse-names" : false, "suffix" : "" }, { "dropping-particle" : "V", "family" : "Jigajinni", "given" : "Suyogi", "non-dropping-particle" : "", "parse-names" : false, "suffix" : "" } ], "container-title" : "Curr Opin Anaesthesiol", "id" : "ITEM-1", "issue" : "5", "issued" : { "date-parts" : [ [ "2015" ] ] }, "page" : "525-531", "title" : "Systemic complications of traumatic brain injury", "type" : "article-journal", "volume" : "28" }, "uris" : [ "http://www.mendeley.com/documents/?uuid=e9d14a81-8000-4afb-b1ce-2f72d881f9f1" ] } ], "mendeley" : { "formattedCitation" : "&lt;sup&gt;34&lt;/sup&gt;", "plainTextFormattedCitation" : "34", "previouslyFormattedCitation" : "&lt;sup&gt;35&lt;/sup&gt;" }, "properties" : { "noteIndex" : 0 }, "schema" : "https://github.com/citation-style-language/schema/raw/master/csl-citation.json" }</w:instrText>
      </w:r>
      <w:r w:rsidR="00352B3E" w:rsidRPr="006025D1">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34</w:t>
      </w:r>
      <w:r w:rsidR="00352B3E" w:rsidRPr="006025D1">
        <w:rPr>
          <w:rFonts w:ascii="Times New Roman" w:hAnsi="Times New Roman"/>
          <w:b w:val="0"/>
          <w:sz w:val="24"/>
          <w:szCs w:val="24"/>
        </w:rPr>
        <w:fldChar w:fldCharType="end"/>
      </w:r>
      <w:r w:rsidRPr="006025D1">
        <w:rPr>
          <w:rFonts w:ascii="Times New Roman" w:hAnsi="Times New Roman"/>
          <w:b w:val="0"/>
          <w:sz w:val="24"/>
          <w:szCs w:val="24"/>
        </w:rPr>
        <w:t>. As contraturas ou encurtamentos de tendões, ligamentos, músculos ou cápsula articular podem resultar do período de imobilização do paciente, ocasionando fatores de risco representados pela espasticidade muscular e o posicionamento inadequado</w:t>
      </w:r>
      <w:r w:rsidR="00352B3E" w:rsidRPr="006025D1">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"DOI" : "10.1097/ACO.0000000000000236", "PMID" : "26280821", "abstract" : "PURPOSE OF REVIEW: Increased understanding of the pathophysiology in traumatic brain injury (TBI) has resulted in the development of core physiological targets and therapies to preserve cerebral oxygenation, and in doing so prevent secondary insult. This review addresses the many systemic complications of TBI that make achieving these targets challenging and can influence outcome.\n\nRECENT FINDINGS: There are a wide range of systemic complications following TBI. Complications involve the cardiovascular, respiratory, immunological, haematological and endocrinological systems amongst others, and can influence early management and long-term outcomes.\n\nSUMMARY: Effective management of TBI should go beyond formulaic-based pursuit of physiological targets and requires a detailed understanding of the multisystem response of the body.", "author" : [ { "dropping-particle" : "", "family" : "Wijayatilake", "given" : "Dhuleep S", "non-dropping-particle" : "", "parse-names" : false, "suffix" : "" }, { "dropping-particle" : "", "family" : "Sherren", "given" : "Peter B", "non-dropping-particle" : "", "parse-names" : false, "suffix" : "" }, { "dropping-particle" : "V", "family" : "Jigajinni", "given" : "Suyogi", "non-dropping-particle" : "", "parse-names" : false, "suffix" : "" } ], "container-title" : "Curr Opin Anaesthesiol", "id" : "ITEM-1", "issue" : "5", "issued" : { "date-parts" : [ [ "2015" ] ] }, "page" : "525-531", "title" : "Systemic complications of traumatic brain injury", "type" : "article-journal", "volume" : "28" }, "uris" : [ "http://www.mendeley.com/documents/?uuid=e9d14a81-8000-4afb-b1ce-2f72d881f9f1" ] } ], "mendeley" : { "formattedCitation" : "&lt;sup&gt;34&lt;/sup&gt;", "plainTextFormattedCitation" : "34", "previouslyFormattedCitation" : "&lt;sup&gt;35&lt;/sup&gt;" }, "properties" : { "noteIndex" : 0 }, "schema" : "https://github.com/citation-style-language/schema/raw/master/csl-citation.json" }</w:instrText>
      </w:r>
      <w:r w:rsidR="00352B3E" w:rsidRPr="006025D1">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34</w:t>
      </w:r>
      <w:r w:rsidR="00352B3E" w:rsidRPr="006025D1">
        <w:rPr>
          <w:rFonts w:ascii="Times New Roman" w:hAnsi="Times New Roman"/>
          <w:b w:val="0"/>
          <w:sz w:val="24"/>
          <w:szCs w:val="24"/>
        </w:rPr>
        <w:fldChar w:fldCharType="end"/>
      </w:r>
      <w:r w:rsidRPr="006025D1">
        <w:rPr>
          <w:rFonts w:ascii="Times New Roman" w:hAnsi="Times New Roman"/>
          <w:b w:val="0"/>
          <w:sz w:val="24"/>
          <w:szCs w:val="24"/>
        </w:rPr>
        <w:t>.</w:t>
      </w:r>
    </w:p>
    <w:p w:rsidR="006025D1" w:rsidRDefault="006025D1" w:rsidP="00D40EFD">
      <w:pPr>
        <w:spacing w:line="480" w:lineRule="auto"/>
        <w:ind w:firstLine="709"/>
        <w:jc w:val="both"/>
        <w:rPr>
          <w:rFonts w:ascii="Times New Roman" w:hAnsi="Times New Roman"/>
          <w:b w:val="0"/>
          <w:sz w:val="24"/>
          <w:szCs w:val="24"/>
        </w:rPr>
      </w:pPr>
      <w:r w:rsidRPr="006025D1">
        <w:rPr>
          <w:rFonts w:ascii="Times New Roman" w:hAnsi="Times New Roman"/>
          <w:b w:val="0"/>
          <w:sz w:val="24"/>
          <w:szCs w:val="24"/>
        </w:rPr>
        <w:t xml:space="preserve">Não raramente os indivíduos que tiveram TCE são politraumatizadas, apresentando sequelas de fraturas, que podem interferir de maneira significativa no processo de reabilitação. Dor, limitação articular e falhas de consolidação muitas vezes limitam a realização de exercícios, interferem com o adequado posicionamento, dificultam a realização de atividades de cuidado pessoal. </w:t>
      </w:r>
    </w:p>
    <w:p w:rsidR="000C1D83" w:rsidRDefault="000C1D83">
      <w:pPr>
        <w:spacing w:after="200" w:line="276" w:lineRule="auto"/>
        <w:rPr>
          <w:rFonts w:ascii="Times New Roman" w:hAnsi="Times New Roman"/>
          <w:b w:val="0"/>
          <w:sz w:val="24"/>
          <w:szCs w:val="24"/>
        </w:rPr>
      </w:pPr>
      <w:r>
        <w:rPr>
          <w:rFonts w:ascii="Times New Roman" w:hAnsi="Times New Roman"/>
          <w:b w:val="0"/>
          <w:sz w:val="24"/>
          <w:szCs w:val="24"/>
        </w:rPr>
        <w:br w:type="page"/>
      </w:r>
    </w:p>
    <w:p w:rsidR="00A4631C" w:rsidRDefault="00A4631C" w:rsidP="00A4631C">
      <w:pPr>
        <w:pStyle w:val="Ttulo2"/>
        <w:rPr>
          <w:rFonts w:ascii="Times New Roman" w:hAnsi="Times New Roman"/>
        </w:rPr>
      </w:pPr>
      <w:bookmarkStart w:id="19" w:name="_Toc497167017"/>
      <w:r w:rsidRPr="00A4631C">
        <w:rPr>
          <w:rFonts w:ascii="Times New Roman" w:hAnsi="Times New Roman"/>
        </w:rPr>
        <w:lastRenderedPageBreak/>
        <w:t>Acidente vascular cerebral</w:t>
      </w:r>
      <w:bookmarkEnd w:id="19"/>
    </w:p>
    <w:p w:rsidR="00A4631C" w:rsidRPr="00A4631C" w:rsidRDefault="00A4631C" w:rsidP="00D40EFD">
      <w:pPr>
        <w:spacing w:line="480" w:lineRule="auto"/>
        <w:ind w:firstLine="709"/>
        <w:jc w:val="both"/>
        <w:rPr>
          <w:rFonts w:ascii="Times New Roman" w:hAnsi="Times New Roman"/>
          <w:b w:val="0"/>
          <w:sz w:val="24"/>
          <w:szCs w:val="24"/>
        </w:rPr>
      </w:pPr>
      <w:r w:rsidRPr="00A4631C">
        <w:rPr>
          <w:rFonts w:ascii="Times New Roman" w:hAnsi="Times New Roman"/>
          <w:b w:val="0"/>
          <w:color w:val="000000"/>
          <w:sz w:val="24"/>
          <w:szCs w:val="24"/>
          <w:shd w:val="clear" w:color="auto" w:fill="FFFFFF"/>
        </w:rPr>
        <w:t xml:space="preserve">O acidente vascular </w:t>
      </w:r>
      <w:r w:rsidR="00DF4DA2">
        <w:rPr>
          <w:rFonts w:ascii="Times New Roman" w:hAnsi="Times New Roman"/>
          <w:b w:val="0"/>
          <w:color w:val="000000"/>
          <w:sz w:val="24"/>
          <w:szCs w:val="24"/>
          <w:shd w:val="clear" w:color="auto" w:fill="FFFFFF"/>
        </w:rPr>
        <w:t xml:space="preserve">cerebral (AVC) </w:t>
      </w:r>
      <w:r w:rsidRPr="00A4631C">
        <w:rPr>
          <w:rFonts w:ascii="Times New Roman" w:hAnsi="Times New Roman"/>
          <w:b w:val="0"/>
          <w:color w:val="000000"/>
          <w:sz w:val="24"/>
          <w:szCs w:val="24"/>
          <w:shd w:val="clear" w:color="auto" w:fill="FFFFFF"/>
        </w:rPr>
        <w:t>é um grande problema de saúde pública. Est</w:t>
      </w:r>
      <w:r w:rsidR="00DF4DA2">
        <w:rPr>
          <w:rFonts w:ascii="Times New Roman" w:hAnsi="Times New Roman"/>
          <w:b w:val="0"/>
          <w:color w:val="000000"/>
          <w:sz w:val="24"/>
          <w:szCs w:val="24"/>
          <w:shd w:val="clear" w:color="auto" w:fill="FFFFFF"/>
        </w:rPr>
        <w:t>á</w:t>
      </w:r>
      <w:r w:rsidRPr="00A4631C">
        <w:rPr>
          <w:rFonts w:ascii="Times New Roman" w:hAnsi="Times New Roman"/>
          <w:b w:val="0"/>
          <w:color w:val="000000"/>
          <w:sz w:val="24"/>
          <w:szCs w:val="24"/>
          <w:shd w:val="clear" w:color="auto" w:fill="FFFFFF"/>
        </w:rPr>
        <w:t xml:space="preserve"> entre a segunda e terceira causa de morte</w:t>
      </w:r>
      <w:r w:rsidR="00DF4DA2">
        <w:rPr>
          <w:rFonts w:ascii="Times New Roman" w:hAnsi="Times New Roman"/>
          <w:b w:val="0"/>
          <w:color w:val="000000"/>
          <w:sz w:val="24"/>
          <w:szCs w:val="24"/>
          <w:shd w:val="clear" w:color="auto" w:fill="FFFFFF"/>
        </w:rPr>
        <w:t>s</w:t>
      </w:r>
      <w:r w:rsidRPr="00A4631C">
        <w:rPr>
          <w:rFonts w:ascii="Times New Roman" w:hAnsi="Times New Roman"/>
          <w:b w:val="0"/>
          <w:color w:val="000000"/>
          <w:sz w:val="24"/>
          <w:szCs w:val="24"/>
          <w:shd w:val="clear" w:color="auto" w:fill="FFFFFF"/>
        </w:rPr>
        <w:t xml:space="preserve"> em todo o mundo. </w:t>
      </w:r>
      <w:r w:rsidR="002E56F4">
        <w:rPr>
          <w:rFonts w:ascii="Times New Roman" w:hAnsi="Times New Roman"/>
          <w:b w:val="0"/>
          <w:color w:val="000000"/>
          <w:sz w:val="24"/>
          <w:szCs w:val="24"/>
          <w:shd w:val="clear" w:color="auto" w:fill="FFFFFF"/>
        </w:rPr>
        <w:t>Resultou em</w:t>
      </w:r>
      <w:r w:rsidRPr="00A4631C">
        <w:rPr>
          <w:rFonts w:ascii="Times New Roman" w:hAnsi="Times New Roman"/>
          <w:b w:val="0"/>
          <w:color w:val="000000"/>
          <w:sz w:val="24"/>
          <w:szCs w:val="24"/>
          <w:shd w:val="clear" w:color="auto" w:fill="FFFFFF"/>
        </w:rPr>
        <w:t xml:space="preserve"> cerca de 5,7 milhões de mortes em 2005, e o número global de mortes deverá aumentar para 7,8 milhões em 2030</w:t>
      </w:r>
      <w:r w:rsidR="00352B3E" w:rsidRPr="00A4631C">
        <w:rPr>
          <w:rFonts w:ascii="Times New Roman" w:hAnsi="Times New Roman"/>
          <w:b w:val="0"/>
          <w:color w:val="000000"/>
          <w:sz w:val="24"/>
          <w:szCs w:val="24"/>
          <w:shd w:val="clear" w:color="auto" w:fill="FFFFFF"/>
        </w:rPr>
        <w:fldChar w:fldCharType="begin" w:fldLock="1"/>
      </w:r>
      <w:r w:rsidR="001661A4">
        <w:rPr>
          <w:rFonts w:ascii="Times New Roman" w:hAnsi="Times New Roman"/>
          <w:b w:val="0"/>
          <w:color w:val="000000"/>
          <w:sz w:val="24"/>
          <w:szCs w:val="24"/>
          <w:shd w:val="clear" w:color="auto" w:fill="FFFFFF"/>
        </w:rPr>
        <w:instrText>ADDIN CSL_CITATION { "citationItems" : [ { "id" : "ITEM-1", "itemData" : { "DOI" : "10.1016/S1474-4422(07)70031-5", "ISBN" : "1474-4422 (Print)\\n1474-4422", "ISSN" : "14744422", "PMID" : "17239805", "abstract" : "Stroke caused an estimated 5??7 million deaths in 2005, and 87% of these deaths were in low-income and middle-income countries. Without intervention, the number of global deaths is projected to rise to 6??5 million in 2015 and to 7??8 million in 2030. The rising burden of stroke, especially in low-income and middle-income countries, leads us to propose a worldwide goal for stroke: a 2% reduction each year over and above that which may happen as a result of better case management and treatment. The experience of high-income countries indicates that sustained interventions can achieve at least the required 4% annual average decline in stroke mortality for people age 60-69 years. Achieving this goal for stroke would result in 6??4 million fewer deaths from stroke from 2005 to 2015. More of these deaths will be averted in low-income and middle-income countries than in high-income countries. ?? 2007 Elsevier Ltd. All rights reserved.", "author" : [ { "dropping-particle" : "", "family" : "Strong", "given" : "Kathleen", "non-dropping-particle" : "", "parse-names" : false, "suffix" : "" }, { "dropping-particle" : "", "family" : "Mathers", "given" : "Colin", "non-dropping-particle" : "", "parse-names" : false, "suffix" : "" }, { "dropping-particle" : "", "family" : "Bonita", "given" : "Ruth", "non-dropping-particle" : "", "parse-names" : false, "suffix" : "" } ], "container-title" : "Lancet Neurology", "id" : "ITEM-1", "issue" : "2", "issued" : { "date-parts" : [ [ "2007" ] ] }, "page" : "182-187", "title" : "Preventing stroke: saving lives around the world", "type" : "article-journal", "volume" : "6" }, "uris" : [ "http://www.mendeley.com/documents/?uuid=b9b97c62-40da-40c3-9693-8af221a43778" ] } ], "mendeley" : { "formattedCitation" : "&lt;sup&gt;35&lt;/sup&gt;", "plainTextFormattedCitation" : "35", "previouslyFormattedCitation" : "&lt;sup&gt;40&lt;/sup&gt;" }, "properties" : { "noteIndex" : 0 }, "schema" : "https://github.com/citation-style-language/schema/raw/master/csl-citation.json" }</w:instrText>
      </w:r>
      <w:r w:rsidR="00352B3E" w:rsidRPr="00A4631C">
        <w:rPr>
          <w:rFonts w:ascii="Times New Roman" w:hAnsi="Times New Roman"/>
          <w:b w:val="0"/>
          <w:color w:val="000000"/>
          <w:sz w:val="24"/>
          <w:szCs w:val="24"/>
          <w:shd w:val="clear" w:color="auto" w:fill="FFFFFF"/>
        </w:rPr>
        <w:fldChar w:fldCharType="separate"/>
      </w:r>
      <w:r w:rsidR="001661A4" w:rsidRPr="001661A4">
        <w:rPr>
          <w:rFonts w:ascii="Times New Roman" w:hAnsi="Times New Roman"/>
          <w:b w:val="0"/>
          <w:noProof/>
          <w:color w:val="000000"/>
          <w:sz w:val="24"/>
          <w:szCs w:val="24"/>
          <w:shd w:val="clear" w:color="auto" w:fill="FFFFFF"/>
          <w:vertAlign w:val="superscript"/>
        </w:rPr>
        <w:t>35</w:t>
      </w:r>
      <w:r w:rsidR="00352B3E" w:rsidRPr="00A4631C">
        <w:rPr>
          <w:rFonts w:ascii="Times New Roman" w:hAnsi="Times New Roman"/>
          <w:b w:val="0"/>
          <w:color w:val="000000"/>
          <w:sz w:val="24"/>
          <w:szCs w:val="24"/>
          <w:shd w:val="clear" w:color="auto" w:fill="FFFFFF"/>
        </w:rPr>
        <w:fldChar w:fldCharType="end"/>
      </w:r>
      <w:r w:rsidRPr="00A4631C">
        <w:rPr>
          <w:rFonts w:ascii="Times New Roman" w:hAnsi="Times New Roman"/>
          <w:b w:val="0"/>
          <w:color w:val="000000"/>
          <w:sz w:val="24"/>
          <w:szCs w:val="24"/>
          <w:shd w:val="clear" w:color="auto" w:fill="FFFFFF"/>
        </w:rPr>
        <w:t>. </w:t>
      </w:r>
      <w:r w:rsidRPr="00A4631C">
        <w:rPr>
          <w:rFonts w:ascii="Times New Roman" w:hAnsi="Times New Roman"/>
          <w:b w:val="0"/>
          <w:sz w:val="24"/>
          <w:szCs w:val="24"/>
        </w:rPr>
        <w:t xml:space="preserve"> Os dados indicam uma incidência crescente de AVC em grupos etários mais jovens</w:t>
      </w:r>
      <w:r w:rsidR="00352B3E" w:rsidRPr="00A4631C">
        <w:rPr>
          <w:rFonts w:ascii="Times New Roman" w:hAnsi="Times New Roman"/>
          <w:b w:val="0"/>
          <w:color w:val="000000"/>
          <w:sz w:val="24"/>
          <w:szCs w:val="24"/>
          <w:shd w:val="clear" w:color="auto" w:fill="FFFFFF"/>
        </w:rPr>
        <w:fldChar w:fldCharType="begin" w:fldLock="1"/>
      </w:r>
      <w:r w:rsidR="001661A4">
        <w:rPr>
          <w:rFonts w:ascii="Times New Roman" w:hAnsi="Times New Roman"/>
          <w:b w:val="0"/>
          <w:color w:val="000000"/>
          <w:sz w:val="24"/>
          <w:szCs w:val="24"/>
          <w:shd w:val="clear" w:color="auto" w:fill="FFFFFF"/>
        </w:rPr>
        <w:instrText>ADDIN CSL_CITATION { "citationItems" : [ { "id" : "ITEM-1", "itemData" : { "DOI" : "10.1016/S1474-4422(07)70031-5", "ISBN" : "1474-4422 (Print)\\n1474-4422", "ISSN" : "14744422", "PMID" : "17239805", "abstract" : "Stroke caused an estimated 5??7 million deaths in 2005, and 87% of these deaths were in low-income and middle-income countries. Without intervention, the number of global deaths is projected to rise to 6??5 million in 2015 and to 7??8 million in 2030. The rising burden of stroke, especially in low-income and middle-income countries, leads us to propose a worldwide goal for stroke: a 2% reduction each year over and above that which may happen as a result of better case management and treatment. The experience of high-income countries indicates that sustained interventions can achieve at least the required 4% annual average decline in stroke mortality for people age 60-69 years. Achieving this goal for stroke would result in 6??4 million fewer deaths from stroke from 2005 to 2015. More of these deaths will be averted in low-income and middle-income countries than in high-income countries. ?? 2007 Elsevier Ltd. All rights reserved.", "author" : [ { "dropping-particle" : "", "family" : "Strong", "given" : "Kathleen", "non-dropping-particle" : "", "parse-names" : false, "suffix" : "" }, { "dropping-particle" : "", "family" : "Mathers", "given" : "Colin", "non-dropping-particle" : "", "parse-names" : false, "suffix" : "" }, { "dropping-particle" : "", "family" : "Bonita", "given" : "Ruth", "non-dropping-particle" : "", "parse-names" : false, "suffix" : "" } ], "container-title" : "Lancet Neurology", "id" : "ITEM-1", "issue" : "2", "issued" : { "date-parts" : [ [ "2007" ] ] }, "page" : "182-187", "title" : "Preventing stroke: saving lives around the world", "type" : "article-journal", "volume" : "6" }, "uris" : [ "http://www.mendeley.com/documents/?uuid=b9b97c62-40da-40c3-9693-8af221a43778" ] } ], "mendeley" : { "formattedCitation" : "&lt;sup&gt;35&lt;/sup&gt;", "plainTextFormattedCitation" : "35", "previouslyFormattedCitation" : "&lt;sup&gt;40&lt;/sup&gt;" }, "properties" : { "noteIndex" : 0 }, "schema" : "https://github.com/citation-style-language/schema/raw/master/csl-citation.json" }</w:instrText>
      </w:r>
      <w:r w:rsidR="00352B3E" w:rsidRPr="00A4631C">
        <w:rPr>
          <w:rFonts w:ascii="Times New Roman" w:hAnsi="Times New Roman"/>
          <w:b w:val="0"/>
          <w:color w:val="000000"/>
          <w:sz w:val="24"/>
          <w:szCs w:val="24"/>
          <w:shd w:val="clear" w:color="auto" w:fill="FFFFFF"/>
        </w:rPr>
        <w:fldChar w:fldCharType="separate"/>
      </w:r>
      <w:r w:rsidR="001661A4" w:rsidRPr="001661A4">
        <w:rPr>
          <w:rFonts w:ascii="Times New Roman" w:hAnsi="Times New Roman"/>
          <w:b w:val="0"/>
          <w:noProof/>
          <w:color w:val="000000"/>
          <w:sz w:val="24"/>
          <w:szCs w:val="24"/>
          <w:shd w:val="clear" w:color="auto" w:fill="FFFFFF"/>
          <w:vertAlign w:val="superscript"/>
        </w:rPr>
        <w:t>35</w:t>
      </w:r>
      <w:r w:rsidR="00352B3E" w:rsidRPr="00A4631C">
        <w:rPr>
          <w:rFonts w:ascii="Times New Roman" w:hAnsi="Times New Roman"/>
          <w:b w:val="0"/>
          <w:color w:val="000000"/>
          <w:sz w:val="24"/>
          <w:szCs w:val="24"/>
          <w:shd w:val="clear" w:color="auto" w:fill="FFFFFF"/>
        </w:rPr>
        <w:fldChar w:fldCharType="end"/>
      </w:r>
      <w:r w:rsidRPr="00A4631C">
        <w:rPr>
          <w:rFonts w:ascii="Times New Roman" w:hAnsi="Times New Roman"/>
          <w:b w:val="0"/>
          <w:color w:val="000000"/>
          <w:sz w:val="24"/>
          <w:szCs w:val="24"/>
          <w:shd w:val="clear" w:color="auto" w:fill="FFFFFF"/>
        </w:rPr>
        <w:t>.</w:t>
      </w:r>
      <w:r w:rsidRPr="00A4631C">
        <w:rPr>
          <w:rFonts w:ascii="Times New Roman" w:hAnsi="Times New Roman"/>
          <w:b w:val="0"/>
          <w:sz w:val="24"/>
          <w:szCs w:val="24"/>
        </w:rPr>
        <w:t xml:space="preserve"> Comparado com o AVC em pessoas mais velhas, nos jovens tem um impacto econômico maior ao deixar as vítimas com sequelas durante os seus anos mais produtivos</w:t>
      </w:r>
      <w:r w:rsidR="00352B3E" w:rsidRPr="00A4631C">
        <w:rPr>
          <w:rFonts w:ascii="Times New Roman" w:hAnsi="Times New Roman"/>
          <w:b w:val="0"/>
          <w:color w:val="000000"/>
          <w:sz w:val="24"/>
          <w:szCs w:val="24"/>
          <w:shd w:val="clear" w:color="auto" w:fill="FFFFFF"/>
        </w:rPr>
        <w:fldChar w:fldCharType="begin" w:fldLock="1"/>
      </w:r>
      <w:r w:rsidR="001661A4">
        <w:rPr>
          <w:rFonts w:ascii="Times New Roman" w:hAnsi="Times New Roman"/>
          <w:b w:val="0"/>
          <w:color w:val="000000"/>
          <w:sz w:val="24"/>
          <w:szCs w:val="24"/>
          <w:shd w:val="clear" w:color="auto" w:fill="FFFFFF"/>
        </w:rPr>
        <w:instrText>ADDIN CSL_CITATION { "citationItems" : [ { "id" : "ITEM-1", "itemData" : { "DOI" : "10.1016/S1474-4422(07)70031-5", "ISBN" : "1474-4422 (Print)\\n1474-4422", "ISSN" : "14744422", "PMID" : "17239805", "abstract" : "Stroke caused an estimated 5??7 million deaths in 2005, and 87% of these deaths were in low-income and middle-income countries. Without intervention, the number of global deaths is projected to rise to 6??5 million in 2015 and to 7??8 million in 2030. The rising burden of stroke, especially in low-income and middle-income countries, leads us to propose a worldwide goal for stroke: a 2% reduction each year over and above that which may happen as a result of better case management and treatment. The experience of high-income countries indicates that sustained interventions can achieve at least the required 4% annual average decline in stroke mortality for people age 60-69 years. Achieving this goal for stroke would result in 6??4 million fewer deaths from stroke from 2005 to 2015. More of these deaths will be averted in low-income and middle-income countries than in high-income countries. ?? 2007 Elsevier Ltd. All rights reserved.", "author" : [ { "dropping-particle" : "", "family" : "Strong", "given" : "Kathleen", "non-dropping-particle" : "", "parse-names" : false, "suffix" : "" }, { "dropping-particle" : "", "family" : "Mathers", "given" : "Colin", "non-dropping-particle" : "", "parse-names" : false, "suffix" : "" }, { "dropping-particle" : "", "family" : "Bonita", "given" : "Ruth", "non-dropping-particle" : "", "parse-names" : false, "suffix" : "" } ], "container-title" : "Lancet Neurology", "id" : "ITEM-1", "issue" : "2", "issued" : { "date-parts" : [ [ "2007" ] ] }, "page" : "182-187", "title" : "Preventing stroke: saving lives around the world", "type" : "article-journal", "volume" : "6" }, "uris" : [ "http://www.mendeley.com/documents/?uuid=b9b97c62-40da-40c3-9693-8af221a43778" ] } ], "mendeley" : { "formattedCitation" : "&lt;sup&gt;35&lt;/sup&gt;", "plainTextFormattedCitation" : "35", "previouslyFormattedCitation" : "&lt;sup&gt;40&lt;/sup&gt;" }, "properties" : { "noteIndex" : 0 }, "schema" : "https://github.com/citation-style-language/schema/raw/master/csl-citation.json" }</w:instrText>
      </w:r>
      <w:r w:rsidR="00352B3E" w:rsidRPr="00A4631C">
        <w:rPr>
          <w:rFonts w:ascii="Times New Roman" w:hAnsi="Times New Roman"/>
          <w:b w:val="0"/>
          <w:color w:val="000000"/>
          <w:sz w:val="24"/>
          <w:szCs w:val="24"/>
          <w:shd w:val="clear" w:color="auto" w:fill="FFFFFF"/>
        </w:rPr>
        <w:fldChar w:fldCharType="separate"/>
      </w:r>
      <w:r w:rsidR="001661A4" w:rsidRPr="001661A4">
        <w:rPr>
          <w:rFonts w:ascii="Times New Roman" w:hAnsi="Times New Roman"/>
          <w:b w:val="0"/>
          <w:noProof/>
          <w:color w:val="000000"/>
          <w:sz w:val="24"/>
          <w:szCs w:val="24"/>
          <w:shd w:val="clear" w:color="auto" w:fill="FFFFFF"/>
          <w:vertAlign w:val="superscript"/>
        </w:rPr>
        <w:t>35</w:t>
      </w:r>
      <w:r w:rsidR="00352B3E" w:rsidRPr="00A4631C">
        <w:rPr>
          <w:rFonts w:ascii="Times New Roman" w:hAnsi="Times New Roman"/>
          <w:b w:val="0"/>
          <w:color w:val="000000"/>
          <w:sz w:val="24"/>
          <w:szCs w:val="24"/>
          <w:shd w:val="clear" w:color="auto" w:fill="FFFFFF"/>
        </w:rPr>
        <w:fldChar w:fldCharType="end"/>
      </w:r>
      <w:r w:rsidRPr="00A4631C">
        <w:rPr>
          <w:rFonts w:ascii="Times New Roman" w:hAnsi="Times New Roman"/>
          <w:b w:val="0"/>
          <w:sz w:val="24"/>
          <w:szCs w:val="24"/>
        </w:rPr>
        <w:t xml:space="preserve">. </w:t>
      </w:r>
    </w:p>
    <w:p w:rsidR="00A4631C" w:rsidRPr="00A4631C" w:rsidRDefault="00A4631C" w:rsidP="00D40EFD">
      <w:pPr>
        <w:spacing w:line="480" w:lineRule="auto"/>
        <w:ind w:firstLine="709"/>
        <w:jc w:val="both"/>
        <w:rPr>
          <w:rFonts w:ascii="Times New Roman" w:hAnsi="Times New Roman"/>
          <w:b w:val="0"/>
          <w:sz w:val="24"/>
          <w:szCs w:val="24"/>
        </w:rPr>
      </w:pPr>
      <w:r w:rsidRPr="00A4631C">
        <w:rPr>
          <w:rFonts w:ascii="Times New Roman" w:hAnsi="Times New Roman"/>
          <w:b w:val="0"/>
          <w:color w:val="000000"/>
          <w:sz w:val="24"/>
          <w:szCs w:val="24"/>
          <w:shd w:val="clear" w:color="auto" w:fill="FFFFFF"/>
        </w:rPr>
        <w:t>Uma revisão sistemática</w:t>
      </w:r>
      <w:r w:rsidR="00352B3E" w:rsidRPr="00A4631C">
        <w:rPr>
          <w:rFonts w:ascii="Times New Roman" w:hAnsi="Times New Roman"/>
          <w:b w:val="0"/>
          <w:color w:val="000000"/>
          <w:sz w:val="24"/>
          <w:szCs w:val="24"/>
          <w:shd w:val="clear" w:color="auto" w:fill="FFFFFF"/>
        </w:rPr>
        <w:fldChar w:fldCharType="begin" w:fldLock="1"/>
      </w:r>
      <w:r w:rsidR="001661A4">
        <w:rPr>
          <w:rFonts w:ascii="Times New Roman" w:hAnsi="Times New Roman"/>
          <w:b w:val="0"/>
          <w:color w:val="000000"/>
          <w:sz w:val="24"/>
          <w:szCs w:val="24"/>
          <w:shd w:val="clear" w:color="auto" w:fill="FFFFFF"/>
        </w:rPr>
        <w:instrText>ADDIN CSL_CITATION { "citationItems" : [ { "id" : "ITEM-1", "itemData" : { "DOI" : "10.4061/2011/535672", "ISSN" : "2042-0056", "abstract" : "&lt;p&gt; &lt;italic&gt;Introduction&lt;/italic&gt; . Stroke in the young may have a dramatic impact on the quality of life in survivors. This study was aimed to evaluate incidence of first-ever stroke in the young by means of a systematic review. &lt;italic&gt;Materials and Methods&lt;/italic&gt; . All papers on incidence of stroke in the young published after 1980, were identified by electronic search of Medline and manual search of reference lists. Only studies recruiting subjects under 44 years of age and with a lower age limit not higher than 20 years were included. Incidence rates were standardized to the 2000 European population according to the direct method. Poisson regression analysis was used to compare studies. &lt;italic&gt;Results&lt;/italic&gt; . 29 studies including 3548 participants were identified. Incidence rates, after excluding a few outliers, ranged between 8.63 and 19.12 for crude rates and between 8.70 and 21.02 for standardized rates. Heterogeneity among studies was statistically significant but improved after excluding 4 studies. Few studies reported the proportions of stroke subtypes. &lt;italic&gt;Conclusions.&lt;/italic&gt; Stroke in subjects under 45 years of age is not such a rare disease and requires specific preventive programs. &lt;/p&gt;", "author" : [ { "dropping-particle" : "", "family" : "Marini", "given" : "Carmine", "non-dropping-particle" : "", "parse-names" : false, "suffix" : "" }, { "dropping-particle" : "", "family" : "Russo", "given" : "Tommasina", "non-dropping-particle" : "", "parse-names" : false, "suffix" : "" }, { "dropping-particle" : "", "family" : "Felzani", "given" : "Giorgio", "non-dropping-particle" : "", "parse-names" : false, "suffix" : "" } ], "container-title" : "Stroke Research and Treatment", "id" : "ITEM-1", "issued" : { "date-parts" : [ [ "2011" ] ] }, "page" : "1-5", "title" : "Incidence of Stroke in Young Adults: A Review", "type" : "article-journal", "volume" : "2011" }, "uris" : [ "http://www.mendeley.com/documents/?uuid=f194bdf2-6f79-41cb-abc2-1b36fd3d8a7f" ] } ], "mendeley" : { "formattedCitation" : "&lt;sup&gt;36&lt;/sup&gt;", "plainTextFormattedCitation" : "36", "previouslyFormattedCitation" : "&lt;sup&gt;41&lt;/sup&gt;" }, "properties" : { "noteIndex" : 0 }, "schema" : "https://github.com/citation-style-language/schema/raw/master/csl-citation.json" }</w:instrText>
      </w:r>
      <w:r w:rsidR="00352B3E" w:rsidRPr="00A4631C">
        <w:rPr>
          <w:rFonts w:ascii="Times New Roman" w:hAnsi="Times New Roman"/>
          <w:b w:val="0"/>
          <w:color w:val="000000"/>
          <w:sz w:val="24"/>
          <w:szCs w:val="24"/>
          <w:shd w:val="clear" w:color="auto" w:fill="FFFFFF"/>
        </w:rPr>
        <w:fldChar w:fldCharType="separate"/>
      </w:r>
      <w:r w:rsidR="001661A4" w:rsidRPr="001661A4">
        <w:rPr>
          <w:rFonts w:ascii="Times New Roman" w:hAnsi="Times New Roman"/>
          <w:b w:val="0"/>
          <w:noProof/>
          <w:color w:val="000000"/>
          <w:sz w:val="24"/>
          <w:szCs w:val="24"/>
          <w:shd w:val="clear" w:color="auto" w:fill="FFFFFF"/>
          <w:vertAlign w:val="superscript"/>
        </w:rPr>
        <w:t>36</w:t>
      </w:r>
      <w:r w:rsidR="00352B3E" w:rsidRPr="00A4631C">
        <w:rPr>
          <w:rFonts w:ascii="Times New Roman" w:hAnsi="Times New Roman"/>
          <w:b w:val="0"/>
          <w:color w:val="000000"/>
          <w:sz w:val="24"/>
          <w:szCs w:val="24"/>
          <w:shd w:val="clear" w:color="auto" w:fill="FFFFFF"/>
        </w:rPr>
        <w:fldChar w:fldCharType="end"/>
      </w:r>
      <w:r w:rsidRPr="00A4631C">
        <w:rPr>
          <w:rFonts w:ascii="Times New Roman" w:hAnsi="Times New Roman"/>
          <w:b w:val="0"/>
          <w:color w:val="000000"/>
          <w:sz w:val="24"/>
          <w:szCs w:val="24"/>
          <w:shd w:val="clear" w:color="auto" w:fill="FFFFFF"/>
        </w:rPr>
        <w:t xml:space="preserve"> sobre a incidência de AVC em adultos jovens analisou 29 estudos, incluindo 3.589 pacientes menores de 45 anos com primeiro </w:t>
      </w:r>
      <w:r w:rsidR="002D1007">
        <w:rPr>
          <w:rFonts w:ascii="Times New Roman" w:hAnsi="Times New Roman"/>
          <w:b w:val="0"/>
          <w:color w:val="000000"/>
          <w:sz w:val="24"/>
          <w:szCs w:val="24"/>
          <w:shd w:val="clear" w:color="auto" w:fill="FFFFFF"/>
        </w:rPr>
        <w:t>AVC</w:t>
      </w:r>
      <w:r w:rsidRPr="00A4631C">
        <w:rPr>
          <w:rFonts w:ascii="Times New Roman" w:hAnsi="Times New Roman"/>
          <w:b w:val="0"/>
          <w:color w:val="000000"/>
          <w:sz w:val="24"/>
          <w:szCs w:val="24"/>
          <w:shd w:val="clear" w:color="auto" w:fill="FFFFFF"/>
        </w:rPr>
        <w:t>. A proporção de AVC isquêm</w:t>
      </w:r>
      <w:r w:rsidR="00DF4DA2">
        <w:rPr>
          <w:rFonts w:ascii="Times New Roman" w:hAnsi="Times New Roman"/>
          <w:b w:val="0"/>
          <w:color w:val="000000"/>
          <w:sz w:val="24"/>
          <w:szCs w:val="24"/>
          <w:shd w:val="clear" w:color="auto" w:fill="FFFFFF"/>
        </w:rPr>
        <w:t>icos variou entre 21,0% e 77,9%;</w:t>
      </w:r>
      <w:r w:rsidRPr="00A4631C">
        <w:rPr>
          <w:rFonts w:ascii="Times New Roman" w:hAnsi="Times New Roman"/>
          <w:b w:val="0"/>
          <w:color w:val="000000"/>
          <w:sz w:val="24"/>
          <w:szCs w:val="24"/>
          <w:shd w:val="clear" w:color="auto" w:fill="FFFFFF"/>
        </w:rPr>
        <w:t xml:space="preserve"> hemorragia intracerebral entre 3,7% e 38,5% e hemorragia </w:t>
      </w:r>
      <w:r w:rsidR="00BA2DBB" w:rsidRPr="00A4631C">
        <w:rPr>
          <w:rFonts w:ascii="Times New Roman" w:hAnsi="Times New Roman"/>
          <w:b w:val="0"/>
          <w:color w:val="000000"/>
          <w:sz w:val="24"/>
          <w:szCs w:val="24"/>
          <w:shd w:val="clear" w:color="auto" w:fill="FFFFFF"/>
        </w:rPr>
        <w:t>subaracnoidea</w:t>
      </w:r>
      <w:r w:rsidRPr="00A4631C">
        <w:rPr>
          <w:rFonts w:ascii="Times New Roman" w:hAnsi="Times New Roman"/>
          <w:b w:val="0"/>
          <w:color w:val="000000"/>
          <w:sz w:val="24"/>
          <w:szCs w:val="24"/>
          <w:shd w:val="clear" w:color="auto" w:fill="FFFFFF"/>
        </w:rPr>
        <w:t xml:space="preserve"> entre 9,6% e 55,4%, mostrando resultados bastantes heterogêneos</w:t>
      </w:r>
      <w:r w:rsidR="00352B3E" w:rsidRPr="00A4631C">
        <w:rPr>
          <w:rFonts w:ascii="Times New Roman" w:hAnsi="Times New Roman"/>
          <w:b w:val="0"/>
          <w:color w:val="000000"/>
          <w:sz w:val="24"/>
          <w:szCs w:val="24"/>
          <w:shd w:val="clear" w:color="auto" w:fill="FFFFFF"/>
        </w:rPr>
        <w:fldChar w:fldCharType="begin" w:fldLock="1"/>
      </w:r>
      <w:r w:rsidR="001661A4">
        <w:rPr>
          <w:rFonts w:ascii="Times New Roman" w:hAnsi="Times New Roman"/>
          <w:b w:val="0"/>
          <w:color w:val="000000"/>
          <w:sz w:val="24"/>
          <w:szCs w:val="24"/>
          <w:shd w:val="clear" w:color="auto" w:fill="FFFFFF"/>
        </w:rPr>
        <w:instrText>ADDIN CSL_CITATION { "citationItems" : [ { "id" : "ITEM-1", "itemData" : { "DOI" : "10.4061/2011/535672", "ISSN" : "2042-0056", "abstract" : "&lt;p&gt; &lt;italic&gt;Introduction&lt;/italic&gt; . Stroke in the young may have a dramatic impact on the quality of life in survivors. This study was aimed to evaluate incidence of first-ever stroke in the young by means of a systematic review. &lt;italic&gt;Materials and Methods&lt;/italic&gt; . All papers on incidence of stroke in the young published after 1980, were identified by electronic search of Medline and manual search of reference lists. Only studies recruiting subjects under 44 years of age and with a lower age limit not higher than 20 years were included. Incidence rates were standardized to the 2000 European population according to the direct method. Poisson regression analysis was used to compare studies. &lt;italic&gt;Results&lt;/italic&gt; . 29 studies including 3548 participants were identified. Incidence rates, after excluding a few outliers, ranged between 8.63 and 19.12 for crude rates and between 8.70 and 21.02 for standardized rates. Heterogeneity among studies was statistically significant but improved after excluding 4 studies. Few studies reported the proportions of stroke subtypes. &lt;italic&gt;Conclusions.&lt;/italic&gt; Stroke in subjects under 45 years of age is not such a rare disease and requires specific preventive programs. &lt;/p&gt;", "author" : [ { "dropping-particle" : "", "family" : "Marini", "given" : "Carmine", "non-dropping-particle" : "", "parse-names" : false, "suffix" : "" }, { "dropping-particle" : "", "family" : "Russo", "given" : "Tommasina", "non-dropping-particle" : "", "parse-names" : false, "suffix" : "" }, { "dropping-particle" : "", "family" : "Felzani", "given" : "Giorgio", "non-dropping-particle" : "", "parse-names" : false, "suffix" : "" } ], "container-title" : "Stroke Research and Treatment", "id" : "ITEM-1", "issued" : { "date-parts" : [ [ "2011" ] ] }, "page" : "1-5", "title" : "Incidence of Stroke in Young Adults: A Review", "type" : "article-journal", "volume" : "2011" }, "uris" : [ "http://www.mendeley.com/documents/?uuid=f194bdf2-6f79-41cb-abc2-1b36fd3d8a7f" ] } ], "mendeley" : { "formattedCitation" : "&lt;sup&gt;36&lt;/sup&gt;", "plainTextFormattedCitation" : "36", "previouslyFormattedCitation" : "&lt;sup&gt;41&lt;/sup&gt;" }, "properties" : { "noteIndex" : 0 }, "schema" : "https://github.com/citation-style-language/schema/raw/master/csl-citation.json" }</w:instrText>
      </w:r>
      <w:r w:rsidR="00352B3E" w:rsidRPr="00A4631C">
        <w:rPr>
          <w:rFonts w:ascii="Times New Roman" w:hAnsi="Times New Roman"/>
          <w:b w:val="0"/>
          <w:color w:val="000000"/>
          <w:sz w:val="24"/>
          <w:szCs w:val="24"/>
          <w:shd w:val="clear" w:color="auto" w:fill="FFFFFF"/>
        </w:rPr>
        <w:fldChar w:fldCharType="separate"/>
      </w:r>
      <w:r w:rsidR="001661A4" w:rsidRPr="001661A4">
        <w:rPr>
          <w:rFonts w:ascii="Times New Roman" w:hAnsi="Times New Roman"/>
          <w:b w:val="0"/>
          <w:noProof/>
          <w:color w:val="000000"/>
          <w:sz w:val="24"/>
          <w:szCs w:val="24"/>
          <w:shd w:val="clear" w:color="auto" w:fill="FFFFFF"/>
          <w:vertAlign w:val="superscript"/>
        </w:rPr>
        <w:t>36</w:t>
      </w:r>
      <w:r w:rsidR="00352B3E" w:rsidRPr="00A4631C">
        <w:rPr>
          <w:rFonts w:ascii="Times New Roman" w:hAnsi="Times New Roman"/>
          <w:b w:val="0"/>
          <w:color w:val="000000"/>
          <w:sz w:val="24"/>
          <w:szCs w:val="24"/>
          <w:shd w:val="clear" w:color="auto" w:fill="FFFFFF"/>
        </w:rPr>
        <w:fldChar w:fldCharType="end"/>
      </w:r>
      <w:r w:rsidRPr="00A4631C">
        <w:rPr>
          <w:rFonts w:ascii="Times New Roman" w:hAnsi="Times New Roman"/>
          <w:b w:val="0"/>
          <w:color w:val="000000"/>
          <w:sz w:val="24"/>
          <w:szCs w:val="24"/>
          <w:shd w:val="clear" w:color="auto" w:fill="FFFFFF"/>
        </w:rPr>
        <w:t>.  As diferenças raciais e étnicas no risco de AVC são amplamente reconhecidas, e essas diferenças são ainda maiores em populações mais jovens</w:t>
      </w:r>
      <w:r w:rsidR="00352B3E">
        <w:rPr>
          <w:rFonts w:ascii="Times New Roman" w:hAnsi="Times New Roman"/>
          <w:b w:val="0"/>
          <w:color w:val="000000"/>
          <w:sz w:val="24"/>
          <w:szCs w:val="24"/>
          <w:shd w:val="clear" w:color="auto" w:fill="FFFFFF"/>
        </w:rPr>
        <w:fldChar w:fldCharType="begin" w:fldLock="1"/>
      </w:r>
      <w:r w:rsidR="001661A4">
        <w:rPr>
          <w:rFonts w:ascii="Times New Roman" w:hAnsi="Times New Roman"/>
          <w:b w:val="0"/>
          <w:color w:val="000000"/>
          <w:sz w:val="24"/>
          <w:szCs w:val="24"/>
          <w:shd w:val="clear" w:color="auto" w:fill="FFFFFF"/>
        </w:rPr>
        <w:instrText>ADDIN CSL_CITATION { "citationItems" : [ { "id" : "ITEM-1", "itemData" : { "DOI" : "10.1159/000208795", "ISBN" : "1423-0208 (Electronic)\\r0251-5350 (Linking)", "ISSN" : "02515350", "PMID" : "19287184", "abstract" : "BACKGROUND: Black-white disparities in stroke mortality are well documented, but few recent studies have examined racial/ethnic disparities in stroke hospitalizations among young adults. We analyzed recent (2001-2006) trends in stroke hospitalizations and hospital case-fatality for black, Hispanic, and white adults aged 25-49 years in Florida. METHODS: Hospitalization rates were calculated using population estimates from the census, and hospital discharges with a primary diagnosis of stroke (ICD-9-CM 430, 431, 434, 436) (n = 16,317). Multivariate logistic regression modeling was used to examine racial/ethnic disparities in stroke mortality prior to discharge, after adjustment for patient sociodemographics, stroke subtype, risk factors, and comorbidities. RESULTS: Age-adjusted stroke hospitalization rates for blacks were over 3 times higher than rates for whites, while rates for Hispanics were slightly higher than rates for whites. Hemorrhagic strokes were proportionally greater among Hispanics compared with blacks and whites (p &lt; 0.0001). Blacks were most likely to have diagnosed hypertension (62.3%), morbid obesity (10.9%) or drug abuse (13.6%). Whites were most likely to have diagnosed hyperlipidemia (21.0%), alcohol abuse (9.5%), and to be smokers (30.6%). The in-hospital fatality rate for all strokes was highest among blacks (10.0%) compared with whites (9.0%) and Hispanics (8.2%). After adjustment for age, gender, insurance status, and all diagnosed risk factors and comorbidities, the black excess was no longer observed [odds ratio (OR) 1.01, 95% confidence interval (CI) 0.88-1.15, p = 0.93]. However, the Hispanic advantage in case-fatality was strengthened (OR 0.66, 95% CI 0.55-0.79, p &lt; 0.0001). Separate case-fatality analyses for ischemic versus hemorrhagic strokes yielded similar results. CONCLUSIONS: Our study found a strong and persistent black-white disparity in stroke hospitalization rates for young adults. In contrast, rates were similar for Hispanics and whites. Multivariate adjustment explained the 15% excess case-fatality for blacks; the short-term mortality advantage among Hispanics was strengthened after adjustment.", "author" : [ { "dropping-particle" : "", "family" : "Pathak", "given" : "Elizabeth Barnett", "non-dropping-particle" : "", "parse-names" : false, "suffix" : "" }, { "dropping-particle" : "", "family" : "Sloan", "given" : "Michael A.", "non-dropping-particle" : "", "parse-names" : false, "suffix" : "" } ], "container-title" : "Neuroepidemiology", "id" : "ITEM-1", "issue" : "4", "issued" : { "date-parts" : [ [ "2009" ] ] }, "page" : "302-311", "title" : "Recent racial/ethnic disparities in stroke hospitalizations and outcomes for young adults in Florida, 2001-2006", "type" : "article-journal", "volume" : "32" }, "uris" : [ "http://www.mendeley.com/documents/?uuid=f396e726-b651-474c-ad33-1188c5d08a23" ] } ], "mendeley" : { "formattedCitation" : "&lt;sup&gt;37&lt;/sup&gt;", "plainTextFormattedCitation" : "37", "previouslyFormattedCitation" : "&lt;sup&gt;42&lt;/sup&gt;" }, "properties" : { "noteIndex" : 0 }, "schema" : "https://github.com/citation-style-language/schema/raw/master/csl-citation.json" }</w:instrText>
      </w:r>
      <w:r w:rsidR="00352B3E">
        <w:rPr>
          <w:rFonts w:ascii="Times New Roman" w:hAnsi="Times New Roman"/>
          <w:b w:val="0"/>
          <w:color w:val="000000"/>
          <w:sz w:val="24"/>
          <w:szCs w:val="24"/>
          <w:shd w:val="clear" w:color="auto" w:fill="FFFFFF"/>
        </w:rPr>
        <w:fldChar w:fldCharType="separate"/>
      </w:r>
      <w:r w:rsidR="001661A4" w:rsidRPr="001661A4">
        <w:rPr>
          <w:rFonts w:ascii="Times New Roman" w:hAnsi="Times New Roman"/>
          <w:b w:val="0"/>
          <w:noProof/>
          <w:color w:val="000000"/>
          <w:sz w:val="24"/>
          <w:szCs w:val="24"/>
          <w:shd w:val="clear" w:color="auto" w:fill="FFFFFF"/>
          <w:vertAlign w:val="superscript"/>
        </w:rPr>
        <w:t>37</w:t>
      </w:r>
      <w:r w:rsidR="00352B3E">
        <w:rPr>
          <w:rFonts w:ascii="Times New Roman" w:hAnsi="Times New Roman"/>
          <w:b w:val="0"/>
          <w:color w:val="000000"/>
          <w:sz w:val="24"/>
          <w:szCs w:val="24"/>
          <w:shd w:val="clear" w:color="auto" w:fill="FFFFFF"/>
        </w:rPr>
        <w:fldChar w:fldCharType="end"/>
      </w:r>
      <w:r w:rsidR="00B95F39">
        <w:rPr>
          <w:rFonts w:ascii="Times New Roman" w:hAnsi="Times New Roman"/>
          <w:b w:val="0"/>
          <w:color w:val="000000"/>
          <w:sz w:val="24"/>
          <w:szCs w:val="24"/>
          <w:shd w:val="clear" w:color="auto" w:fill="FFFFFF"/>
        </w:rPr>
        <w:t xml:space="preserve"> </w:t>
      </w:r>
      <w:r w:rsidR="00352B3E">
        <w:rPr>
          <w:rFonts w:ascii="Times New Roman" w:hAnsi="Times New Roman"/>
          <w:b w:val="0"/>
          <w:color w:val="000000"/>
          <w:sz w:val="24"/>
          <w:szCs w:val="24"/>
          <w:shd w:val="clear" w:color="auto" w:fill="FFFFFF"/>
        </w:rPr>
        <w:fldChar w:fldCharType="begin" w:fldLock="1"/>
      </w:r>
      <w:r w:rsidR="001661A4">
        <w:rPr>
          <w:rFonts w:ascii="Times New Roman" w:hAnsi="Times New Roman"/>
          <w:b w:val="0"/>
          <w:color w:val="000000"/>
          <w:sz w:val="24"/>
          <w:szCs w:val="24"/>
          <w:shd w:val="clear" w:color="auto" w:fill="FFFFFF"/>
        </w:rPr>
        <w:instrText>ADDIN CSL_CITATION { "citationItems" : [ { "id" : "ITEM-1", "itemData" : { "DOI" : "10.1161/01.STR.0000110982.74967.39", "ISBN" : "1524-4628 (Electronic)\\r0039-2499 (Linking)", "ISSN" : "00392499", "PMID" : "14757893", "abstract" : "BACKGROUND AND PURPOSE: Excess mortality resulting from stroke is an important reason why blacks have higher age-adjusted mortality rates than whites. This observation has 2 possible explanations: Strokes occur more commonly among blacks or blacks have higher mortality rates after stroke. Our population-based epidemiological study is set in the Greater Cincinnati/Northern Kentucky region of 1.31 million people, which is representative of the US white and black populations with regard to many demographic and socioeconomic characteristics.\\n\\nMETHODS: Hospitalized cases were ascertained by International Classification of Diseases (ninth revision) discharge codes, prospective screening of emergency department admission logs, and review of coroner's cases. A sampling scheme was used to ascertain cases in the out-of-hospital setting. All potential cases underwent detailed chart abstraction by study nurses, followed by physician review. Race-specific incidence and case fatality rates were calculated.\\n\\nRESULTS: We identified 3136 strokes during the study period (January 1, 1993, to June 30, 1994). Stroke incidence rates were higher for blacks at every age, with the greatest risk (2- to 5-fold) seen in young and middle-aged blacks (&lt;65 years of age). Case fatality rates did not differ significantly in blacks compared with whites. Applying the resulting age- and race-specific rates to the US population in 2002, we estimate that 705,000 to 740,000 strokes have occurred in the United States, with a minimum of 616,000 cerebral infarctions, 67,000 intracerebral hemorrhages, and 22,000 subarachnoid hemorrhages.\\n\\nCONCLUSIONS: Excess stroke-related mortality in blacks is due to higher stroke incidence rates, particularly in the young and middle-aged. This excess burden of stroke incidence among blacks represents one of the most serious public health problems facing the United States.", "author" : [ { "dropping-particle" : "", "family" : "Kissela", "given" : "Brett", "non-dropping-particle" : "", "parse-names" : false, "suffix" : "" }, { "dropping-particle" : "", "family" : "Schneider", "given" : "Alexander", "non-dropping-particle" : "", "parse-names" : false, "suffix" : "" }, { "dropping-particle" : "", "family" : "Kleindorfer", "given" : "Dawn", "non-dropping-particle" : "", "parse-names" : false, "suffix" : "" }, { "dropping-particle" : "", "family" : "Khoury", "given" : "Jane", "non-dropping-particle" : "", "parse-names" : false, "suffix" : "" }, { "dropping-particle" : "", "family" : "Miller", "given" : "Rosemary", "non-dropping-particle" : "", "parse-names" : false, "suffix" : "" }, { "dropping-particle" : "", "family" : "Alwell", "given" : "Kathleen", "non-dropping-particle" : "", "parse-names" : false, "suffix" : "" }, { "dropping-particle" : "", "family" : "Woo", "given" : "Daniel", "non-dropping-particle" : "", "parse-names" : false, "suffix" : "" }, { "dropping-particle" : "", "family" : "Szaflarski", "given" : "Jerzy", "non-dropping-particle" : "", "parse-names" : false, "suffix" : "" }, { "dropping-particle" : "", "family" : "Gebel", "given" : "James", "non-dropping-particle" : "", "parse-names" : false, "suffix" : "" }, { "dropping-particle" : "", "family" : "Moomaw", "given" : "Charles", "non-dropping-particle" : "", "parse-names" : false, "suffix" : "" }, { "dropping-particle" : "", "family" : "Pancioli", "given" : "Arthur", "non-dropping-particle" : "", "parse-names" : false, "suffix" : "" }, { "dropping-particle" : "", "family" : "Jauch", "given" : "Edward", "non-dropping-particle" : "", "parse-names" : false, "suffix" : "" }, { "dropping-particle" : "", "family" : "Shukla", "given" : "Rakesh", "non-dropping-particle" : "", "parse-names" : false, "suffix" : "" }, { "dropping-particle" : "", "family" : "Broderick", "given" : "Joseph", "non-dropping-particle" : "", "parse-names" : false, "suffix" : "" } ], "container-title" : "Stroke", "id" : "ITEM-1", "issue" : "2", "issued" : { "date-parts" : [ [ "2004" ] ] }, "page" : "426-431", "title" : "Stroke in a Biracial Population: The Excess Burden of Stroke among Blacks", "type" : "article-journal", "volume" : "35" }, "uris" : [ "http://www.mendeley.com/documents/?uuid=1224d473-555c-4ef3-a63a-cb9fd2155381" ] } ], "mendeley" : { "formattedCitation" : "&lt;sup&gt;38&lt;/sup&gt;", "plainTextFormattedCitation" : "38", "previouslyFormattedCitation" : "&lt;sup&gt;43&lt;/sup&gt;" }, "properties" : { "noteIndex" : 0 }, "schema" : "https://github.com/citation-style-language/schema/raw/master/csl-citation.json" }</w:instrText>
      </w:r>
      <w:r w:rsidR="00352B3E">
        <w:rPr>
          <w:rFonts w:ascii="Times New Roman" w:hAnsi="Times New Roman"/>
          <w:b w:val="0"/>
          <w:color w:val="000000"/>
          <w:sz w:val="24"/>
          <w:szCs w:val="24"/>
          <w:shd w:val="clear" w:color="auto" w:fill="FFFFFF"/>
        </w:rPr>
        <w:fldChar w:fldCharType="separate"/>
      </w:r>
      <w:r w:rsidR="001661A4" w:rsidRPr="001661A4">
        <w:rPr>
          <w:rFonts w:ascii="Times New Roman" w:hAnsi="Times New Roman"/>
          <w:b w:val="0"/>
          <w:noProof/>
          <w:color w:val="000000"/>
          <w:sz w:val="24"/>
          <w:szCs w:val="24"/>
          <w:shd w:val="clear" w:color="auto" w:fill="FFFFFF"/>
          <w:vertAlign w:val="superscript"/>
        </w:rPr>
        <w:t>38</w:t>
      </w:r>
      <w:r w:rsidR="00352B3E">
        <w:rPr>
          <w:rFonts w:ascii="Times New Roman" w:hAnsi="Times New Roman"/>
          <w:b w:val="0"/>
          <w:color w:val="000000"/>
          <w:sz w:val="24"/>
          <w:szCs w:val="24"/>
          <w:shd w:val="clear" w:color="auto" w:fill="FFFFFF"/>
        </w:rPr>
        <w:fldChar w:fldCharType="end"/>
      </w:r>
      <w:r w:rsidRPr="00A4631C">
        <w:rPr>
          <w:rFonts w:ascii="Times New Roman" w:hAnsi="Times New Roman"/>
          <w:b w:val="0"/>
          <w:color w:val="000000"/>
          <w:sz w:val="24"/>
          <w:szCs w:val="24"/>
          <w:shd w:val="clear" w:color="auto" w:fill="FFFFFF"/>
        </w:rPr>
        <w:t xml:space="preserve">. A composição racial de uma população de estudo é um componente importante da variabilidade </w:t>
      </w:r>
      <w:r w:rsidRPr="008D5B0C">
        <w:rPr>
          <w:rFonts w:ascii="Times New Roman" w:hAnsi="Times New Roman"/>
          <w:b w:val="0"/>
          <w:sz w:val="24"/>
          <w:szCs w:val="24"/>
          <w:shd w:val="clear" w:color="auto" w:fill="FFFFFF"/>
        </w:rPr>
        <w:t>da</w:t>
      </w:r>
      <w:r w:rsidRPr="00A4631C">
        <w:rPr>
          <w:rFonts w:ascii="Times New Roman" w:hAnsi="Times New Roman"/>
          <w:b w:val="0"/>
          <w:color w:val="000000"/>
          <w:sz w:val="24"/>
          <w:szCs w:val="24"/>
          <w:shd w:val="clear" w:color="auto" w:fill="FFFFFF"/>
        </w:rPr>
        <w:t xml:space="preserve"> incidência. O </w:t>
      </w:r>
      <w:proofErr w:type="spellStart"/>
      <w:r w:rsidRPr="00A4631C">
        <w:rPr>
          <w:rFonts w:ascii="Times New Roman" w:hAnsi="Times New Roman"/>
          <w:b w:val="0"/>
          <w:color w:val="000000"/>
          <w:sz w:val="24"/>
          <w:szCs w:val="24"/>
          <w:shd w:val="clear" w:color="auto" w:fill="FFFFFF"/>
        </w:rPr>
        <w:t>Northern</w:t>
      </w:r>
      <w:proofErr w:type="spellEnd"/>
      <w:r w:rsidRPr="00A4631C">
        <w:rPr>
          <w:rFonts w:ascii="Times New Roman" w:hAnsi="Times New Roman"/>
          <w:b w:val="0"/>
          <w:color w:val="000000"/>
          <w:sz w:val="24"/>
          <w:szCs w:val="24"/>
          <w:shd w:val="clear" w:color="auto" w:fill="FFFFFF"/>
        </w:rPr>
        <w:t xml:space="preserve"> Manhattan </w:t>
      </w:r>
      <w:proofErr w:type="spellStart"/>
      <w:r w:rsidRPr="00A4631C">
        <w:rPr>
          <w:rFonts w:ascii="Times New Roman" w:hAnsi="Times New Roman"/>
          <w:b w:val="0"/>
          <w:color w:val="000000"/>
          <w:sz w:val="24"/>
          <w:szCs w:val="24"/>
          <w:shd w:val="clear" w:color="auto" w:fill="FFFFFF"/>
        </w:rPr>
        <w:t>Study</w:t>
      </w:r>
      <w:proofErr w:type="spellEnd"/>
      <w:r w:rsidRPr="00A4631C">
        <w:rPr>
          <w:rFonts w:ascii="Times New Roman" w:hAnsi="Times New Roman"/>
          <w:b w:val="0"/>
          <w:color w:val="000000"/>
          <w:sz w:val="24"/>
          <w:szCs w:val="24"/>
          <w:shd w:val="clear" w:color="auto" w:fill="FFFFFF"/>
        </w:rPr>
        <w:t xml:space="preserve"> mostrou que jovens negros e hispânicos têm maior incidência de AVC do que os jovens brancos</w:t>
      </w:r>
      <w:r w:rsidR="00352B3E" w:rsidRPr="00A4631C">
        <w:rPr>
          <w:rFonts w:ascii="Times New Roman" w:hAnsi="Times New Roman"/>
          <w:b w:val="0"/>
          <w:color w:val="000000"/>
          <w:sz w:val="24"/>
          <w:szCs w:val="24"/>
          <w:shd w:val="clear" w:color="auto" w:fill="FFFFFF"/>
        </w:rPr>
        <w:fldChar w:fldCharType="begin" w:fldLock="1"/>
      </w:r>
      <w:r w:rsidR="001661A4">
        <w:rPr>
          <w:rFonts w:ascii="Times New Roman" w:hAnsi="Times New Roman"/>
          <w:b w:val="0"/>
          <w:color w:val="000000"/>
          <w:sz w:val="24"/>
          <w:szCs w:val="24"/>
          <w:shd w:val="clear" w:color="auto" w:fill="FFFFFF"/>
        </w:rPr>
        <w:instrText>ADDIN CSL_CITATION { "citationItems" : [ { "id" : "ITEM-1", "itemData" : { "DOI" : "10.1161/01.STR.0000038988.64376.3A", "ISBN" : "1524-4628 (Electronic)\\n0039-2499 (Linking)", "ISSN" : "00392499", "PMID" : "12468771", "abstract" : "BACKGROUND AND PURPOSE: Stroke and stroke subtype incidence in young black and Hispanic populations have not been well studied. The purpose of this study was to determine stroke incidence rates in these populations and to compare rates among various race-ethnic, sex, and age groups. METHODS: A population-based incidence study identified all cases of first stroke in Northern Manhattan from 1993 to 1997. Stroke and stroke subtype incidence rates were calculated for younger (20 to 44 years of age) and older (&gt;/=45 years of age) adults. The relative risk (RR) of stroke in blacks and Hispanics compared with whites was calculated. Stroke subtypes, infarct subtypes, and case fatality rates were compared in the young and old and in different race-ethnic groups and sexes. RESULTS: Over 4 years, 74 cases of first stroke in young patients were discovered (47% women, 12% black, 80% Hispanic, 8% white). The stroke incidence rates (cases per 100 000 persons per year) in the young were 23 overall, 10 for infarct, 7 for intracerebral hemorrhage (ICH), and 6 for subarachnoid hemorrhage. The RR of stroke in the young was greatest for blacks (2.4; 95% CI, 0.8 to 6.7) and Hispanics (2.5; 95% CI, 1.1 to 5.8) compared with whites. ICH was more frequent in men with a RR of 3.7 (95% CI, 1.4 to 10.1). Case fatality rates at 30 days were higher in blacks (38%) and Hispanics (16%) compared with whites (0%). CONCLUSIONS: Young blacks and Hispanics have greater stroke incidences than young whites.", "author" : [ { "dropping-particle" : "", "family" : "Jacobs", "given" : "Bradley S.", "non-dropping-particle" : "", "parse-names" : false, "suffix" : "" }, { "dropping-particle" : "", "family" : "Boden-Albala", "given" : "Bernadette", "non-dropping-particle" : "", "parse-names" : false, "suffix" : "" }, { "dropping-particle" : "", "family" : "Lin", "given" : "I. Feng", "non-dropping-particle" : "", "parse-names" : false, "suffix" : "" }, { "dropping-particle" : "", "family" : "Sacco", "given" : "Ralph L.", "non-dropping-particle" : "", "parse-names" : false, "suffix" : "" } ], "container-title" : "Stroke", "id" : "ITEM-1", "issue" : "12", "issued" : { "date-parts" : [ [ "2002" ] ] }, "page" : "2789-2793", "title" : "Stroke in the young in the Northern Manhattan stroke study", "type" : "article-journal", "volume" : "33" }, "uris" : [ "http://www.mendeley.com/documents/?uuid=334cde66-a266-4ed8-b3c0-e018ae73301c" ] } ], "mendeley" : { "formattedCitation" : "&lt;sup&gt;39&lt;/sup&gt;", "plainTextFormattedCitation" : "39", "previouslyFormattedCitation" : "&lt;sup&gt;44&lt;/sup&gt;" }, "properties" : { "noteIndex" : 0 }, "schema" : "https://github.com/citation-style-language/schema/raw/master/csl-citation.json" }</w:instrText>
      </w:r>
      <w:r w:rsidR="00352B3E" w:rsidRPr="00A4631C">
        <w:rPr>
          <w:rFonts w:ascii="Times New Roman" w:hAnsi="Times New Roman"/>
          <w:b w:val="0"/>
          <w:color w:val="000000"/>
          <w:sz w:val="24"/>
          <w:szCs w:val="24"/>
          <w:shd w:val="clear" w:color="auto" w:fill="FFFFFF"/>
        </w:rPr>
        <w:fldChar w:fldCharType="separate"/>
      </w:r>
      <w:r w:rsidR="001661A4" w:rsidRPr="001661A4">
        <w:rPr>
          <w:rFonts w:ascii="Times New Roman" w:hAnsi="Times New Roman"/>
          <w:b w:val="0"/>
          <w:noProof/>
          <w:color w:val="000000"/>
          <w:sz w:val="24"/>
          <w:szCs w:val="24"/>
          <w:shd w:val="clear" w:color="auto" w:fill="FFFFFF"/>
          <w:vertAlign w:val="superscript"/>
        </w:rPr>
        <w:t>39</w:t>
      </w:r>
      <w:r w:rsidR="00352B3E" w:rsidRPr="00A4631C">
        <w:rPr>
          <w:rFonts w:ascii="Times New Roman" w:hAnsi="Times New Roman"/>
          <w:b w:val="0"/>
          <w:color w:val="000000"/>
          <w:sz w:val="24"/>
          <w:szCs w:val="24"/>
          <w:shd w:val="clear" w:color="auto" w:fill="FFFFFF"/>
        </w:rPr>
        <w:fldChar w:fldCharType="end"/>
      </w:r>
      <w:r w:rsidRPr="00A4631C">
        <w:rPr>
          <w:rFonts w:ascii="Times New Roman" w:hAnsi="Times New Roman"/>
          <w:b w:val="0"/>
          <w:color w:val="000000"/>
          <w:sz w:val="24"/>
          <w:szCs w:val="24"/>
          <w:shd w:val="clear" w:color="auto" w:fill="FFFFFF"/>
        </w:rPr>
        <w:t>.  Outro estudo demonstrou que jovens adultos negros e hispânicos tinham uma taxa de hospitalização significativamente maior para AVC do que brancos</w:t>
      </w:r>
      <w:r w:rsidR="00352B3E" w:rsidRPr="00A4631C">
        <w:rPr>
          <w:rFonts w:ascii="Times New Roman" w:hAnsi="Times New Roman"/>
          <w:b w:val="0"/>
          <w:color w:val="000000"/>
          <w:sz w:val="24"/>
          <w:szCs w:val="24"/>
          <w:shd w:val="clear" w:color="auto" w:fill="FFFFFF"/>
        </w:rPr>
        <w:fldChar w:fldCharType="begin" w:fldLock="1"/>
      </w:r>
      <w:r w:rsidR="001661A4">
        <w:rPr>
          <w:rFonts w:ascii="Times New Roman" w:hAnsi="Times New Roman"/>
          <w:b w:val="0"/>
          <w:color w:val="000000"/>
          <w:sz w:val="24"/>
          <w:szCs w:val="24"/>
          <w:shd w:val="clear" w:color="auto" w:fill="FFFFFF"/>
        </w:rPr>
        <w:instrText>ADDIN CSL_CITATION { "citationItems" : [ { "id" : "ITEM-1", "itemData" : { "DOI" : "10.1159/000208795", "ISBN" : "1423-0208 (Electronic)\\r0251-5350 (Linking)", "ISSN" : "02515350", "PMID" : "19287184", "abstract" : "BACKGROUND: Black-white disparities in stroke mortality are well documented, but few recent studies have examined racial/ethnic disparities in stroke hospitalizations among young adults. We analyzed recent (2001-2006) trends in stroke hospitalizations and hospital case-fatality for black, Hispanic, and white adults aged 25-49 years in Florida. METHODS: Hospitalization rates were calculated using population estimates from the census, and hospital discharges with a primary diagnosis of stroke (ICD-9-CM 430, 431, 434, 436) (n = 16,317). Multivariate logistic regression modeling was used to examine racial/ethnic disparities in stroke mortality prior to discharge, after adjustment for patient sociodemographics, stroke subtype, risk factors, and comorbidities. RESULTS: Age-adjusted stroke hospitalization rates for blacks were over 3 times higher than rates for whites, while rates for Hispanics were slightly higher than rates for whites. Hemorrhagic strokes were proportionally greater among Hispanics compared with blacks and whites (p &lt; 0.0001). Blacks were most likely to have diagnosed hypertension (62.3%), morbid obesity (10.9%) or drug abuse (13.6%). Whites were most likely to have diagnosed hyperlipidemia (21.0%), alcohol abuse (9.5%), and to be smokers (30.6%). The in-hospital fatality rate for all strokes was highest among blacks (10.0%) compared with whites (9.0%) and Hispanics (8.2%). After adjustment for age, gender, insurance status, and all diagnosed risk factors and comorbidities, the black excess was no longer observed [odds ratio (OR) 1.01, 95% confidence interval (CI) 0.88-1.15, p = 0.93]. However, the Hispanic advantage in case-fatality was strengthened (OR 0.66, 95% CI 0.55-0.79, p &lt; 0.0001). Separate case-fatality analyses for ischemic versus hemorrhagic strokes yielded similar results. CONCLUSIONS: Our study found a strong and persistent black-white disparity in stroke hospitalization rates for young adults. In contrast, rates were similar for Hispanics and whites. Multivariate adjustment explained the 15% excess case-fatality for blacks; the short-term mortality advantage among Hispanics was strengthened after adjustment.", "author" : [ { "dropping-particle" : "", "family" : "Pathak", "given" : "Elizabeth Barnett", "non-dropping-particle" : "", "parse-names" : false, "suffix" : "" }, { "dropping-particle" : "", "family" : "Sloan", "given" : "Michael A.", "non-dropping-particle" : "", "parse-names" : false, "suffix" : "" } ], "container-title" : "Neuroepidemiology", "id" : "ITEM-1", "issue" : "4", "issued" : { "date-parts" : [ [ "2009" ] ] }, "page" : "302-311", "title" : "Recent racial/ethnic disparities in stroke hospitalizations and outcomes for young adults in Florida, 2001-2006", "type" : "article-journal", "volume" : "32" }, "uris" : [ "http://www.mendeley.com/documents/?uuid=f396e726-b651-474c-ad33-1188c5d08a23" ] } ], "mendeley" : { "formattedCitation" : "&lt;sup&gt;37&lt;/sup&gt;", "plainTextFormattedCitation" : "37", "previouslyFormattedCitation" : "&lt;sup&gt;42&lt;/sup&gt;" }, "properties" : { "noteIndex" : 0 }, "schema" : "https://github.com/citation-style-language/schema/raw/master/csl-citation.json" }</w:instrText>
      </w:r>
      <w:r w:rsidR="00352B3E" w:rsidRPr="00A4631C">
        <w:rPr>
          <w:rFonts w:ascii="Times New Roman" w:hAnsi="Times New Roman"/>
          <w:b w:val="0"/>
          <w:color w:val="000000"/>
          <w:sz w:val="24"/>
          <w:szCs w:val="24"/>
          <w:shd w:val="clear" w:color="auto" w:fill="FFFFFF"/>
        </w:rPr>
        <w:fldChar w:fldCharType="separate"/>
      </w:r>
      <w:r w:rsidR="001661A4" w:rsidRPr="001661A4">
        <w:rPr>
          <w:rFonts w:ascii="Times New Roman" w:hAnsi="Times New Roman"/>
          <w:b w:val="0"/>
          <w:noProof/>
          <w:color w:val="000000"/>
          <w:sz w:val="24"/>
          <w:szCs w:val="24"/>
          <w:shd w:val="clear" w:color="auto" w:fill="FFFFFF"/>
          <w:vertAlign w:val="superscript"/>
        </w:rPr>
        <w:t>37</w:t>
      </w:r>
      <w:r w:rsidR="00352B3E" w:rsidRPr="00A4631C">
        <w:rPr>
          <w:rFonts w:ascii="Times New Roman" w:hAnsi="Times New Roman"/>
          <w:b w:val="0"/>
          <w:color w:val="000000"/>
          <w:sz w:val="24"/>
          <w:szCs w:val="24"/>
          <w:shd w:val="clear" w:color="auto" w:fill="FFFFFF"/>
        </w:rPr>
        <w:fldChar w:fldCharType="end"/>
      </w:r>
      <w:r w:rsidRPr="00A4631C">
        <w:rPr>
          <w:rFonts w:ascii="Times New Roman" w:hAnsi="Times New Roman"/>
          <w:b w:val="0"/>
          <w:color w:val="000000"/>
          <w:sz w:val="24"/>
          <w:szCs w:val="24"/>
          <w:shd w:val="clear" w:color="auto" w:fill="FFFFFF"/>
        </w:rPr>
        <w:t xml:space="preserve">. Uma alta incidência de </w:t>
      </w:r>
      <w:r w:rsidR="002D1007">
        <w:rPr>
          <w:rFonts w:ascii="Times New Roman" w:hAnsi="Times New Roman"/>
          <w:b w:val="0"/>
          <w:color w:val="000000"/>
          <w:sz w:val="24"/>
          <w:szCs w:val="24"/>
          <w:shd w:val="clear" w:color="auto" w:fill="FFFFFF"/>
        </w:rPr>
        <w:t>AVC</w:t>
      </w:r>
      <w:r w:rsidRPr="00A4631C">
        <w:rPr>
          <w:rFonts w:ascii="Times New Roman" w:hAnsi="Times New Roman"/>
          <w:b w:val="0"/>
          <w:color w:val="000000"/>
          <w:sz w:val="24"/>
          <w:szCs w:val="24"/>
          <w:shd w:val="clear" w:color="auto" w:fill="FFFFFF"/>
        </w:rPr>
        <w:t xml:space="preserve"> na faixa etária de 35-44 anos também foi observada no Japão</w:t>
      </w:r>
      <w:r w:rsidR="00352B3E" w:rsidRPr="00A4631C">
        <w:rPr>
          <w:rFonts w:ascii="Times New Roman" w:hAnsi="Times New Roman"/>
          <w:b w:val="0"/>
          <w:color w:val="000000"/>
          <w:sz w:val="24"/>
          <w:szCs w:val="24"/>
          <w:shd w:val="clear" w:color="auto" w:fill="FFFFFF"/>
        </w:rPr>
        <w:fldChar w:fldCharType="begin" w:fldLock="1"/>
      </w:r>
      <w:r w:rsidR="001661A4">
        <w:rPr>
          <w:rFonts w:ascii="Times New Roman" w:hAnsi="Times New Roman"/>
          <w:b w:val="0"/>
          <w:color w:val="000000"/>
          <w:sz w:val="24"/>
          <w:szCs w:val="24"/>
          <w:shd w:val="clear" w:color="auto" w:fill="FFFFFF"/>
        </w:rPr>
        <w:instrText>ADDIN CSL_CITATION { "citationItems" : [ { "id" : "ITEM-1", "itemData" : { "DOI" : "10.1161/01.STR.31.7.1583", "ISSN" : "0039-2499", "PMID" : "10884458", "abstract" : "BACKGROUND AND PURPOSE: Stroke mortality in Japan has significantly declined during recent decades. To determine the cause of this decrease, we studied the trends in stroke incidence and case fatality within 28 days after stroke in a rural area in Japan. METHODS: We used a population-based registry during 1977-1991 in Oyabe, a rural area in the central part of Japan. The average population aged 25 years and older numbered 32 859 persons. Changes in age-standardized stroke incidence rate were calculated and compared between the 3 periods 1977-1981, 1982-1986, and 1987-1991. The 28-day case fatality rate was evaluated and also compared between the 3 periods by onset year. RESULTS: The total number of strokes was 2068. The age-standardized incidence rate of all strokes decreased during the 15-year period, from 605 to 417 per 100 000 in men and from 476 to 329 per 100 000 in women. A marked decline was found during 1977-1986 but was not apparent during 1987-1991. Moreover, there was an increase in the group aged 75 years and older. The 28-day case fatality rates for all strokes improved from 18.0% to 14.2% in men and from 26.8% to 19.1% in women during the observation period. CONCLUSIONS: These data indicate that declines in the stroke incidence and the 28- day case fatality have been associated with a marked decrease in stroke-related mortality in Japan.", "author" : [ { "dropping-particle" : "", "family" : "Morikawa", "given" : "Y", "non-dropping-particle" : "", "parse-names" : false, "suffix" : "" }, { "dropping-particle" : "", "family" : "Nakagawa", "given" : "H", "non-dropping-particle" : "", "parse-names" : false, "suffix" : "" }, { "dropping-particle" : "", "family" : "Naruse", "given" : "Y", "non-dropping-particle" : "", "parse-names" : false, "suffix" : "" }, { "dropping-particle" : "", "family" : "Nishijo", "given" : "M", "non-dropping-particle" : "", "parse-names" : false, "suffix" : "" }, { "dropping-particle" : "", "family" : "Miura", "given" : "K", "non-dropping-particle" : "", "parse-names" : false, "suffix" : "" }, { "dropping-particle" : "", "family" : "Tabata", "given" : "M", "non-dropping-particle" : "", "parse-names" : false, "suffix" : "" }, { "dropping-particle" : "", "family" : "Hirokawa", "given" : "W", "non-dropping-particle" : "", "parse-names" : false, "suffix" : "" }, { "dropping-particle" : "", "family" : "Kagamimori", "given" : "S", "non-dropping-particle" : "", "parse-names" : false, "suffix" : "" }, { "dropping-particle" : "", "family" : "Honda", "given" : "M", "non-dropping-particle" : "", "parse-names" : false, "suffix" : "" }, { "dropping-particle" : "", "family" : "Yoshita", "given" : "K", "non-dropping-particle" : "", "parse-names" : false, "suffix" : "" }, { "dropping-particle" : "", "family" : "Hayashi", "given" : "K", "non-dropping-particle" : "", "parse-names" : false, "suffix" : "" } ], "container-title" : "Stroke", "id" : "ITEM-1", "issue" : "7", "issued" : { "date-parts" : [ [ "2000" ] ] }, "page" : "1583-1587", "title" : "Trends in stroke incidence and acute case fatality in a Japanese rural area : the Oyabe study.", "type" : "article-journal", "volume" : "31" }, "uris" : [ "http://www.mendeley.com/documents/?uuid=ff833e61-b73d-45c9-a14b-fba992761823" ] } ], "mendeley" : { "formattedCitation" : "&lt;sup&gt;40&lt;/sup&gt;", "plainTextFormattedCitation" : "40", "previouslyFormattedCitation" : "&lt;sup&gt;45&lt;/sup&gt;" }, "properties" : { "noteIndex" : 0 }, "schema" : "https://github.com/citation-style-language/schema/raw/master/csl-citation.json" }</w:instrText>
      </w:r>
      <w:r w:rsidR="00352B3E" w:rsidRPr="00A4631C">
        <w:rPr>
          <w:rFonts w:ascii="Times New Roman" w:hAnsi="Times New Roman"/>
          <w:b w:val="0"/>
          <w:color w:val="000000"/>
          <w:sz w:val="24"/>
          <w:szCs w:val="24"/>
          <w:shd w:val="clear" w:color="auto" w:fill="FFFFFF"/>
        </w:rPr>
        <w:fldChar w:fldCharType="separate"/>
      </w:r>
      <w:r w:rsidR="001661A4" w:rsidRPr="001661A4">
        <w:rPr>
          <w:rFonts w:ascii="Times New Roman" w:hAnsi="Times New Roman"/>
          <w:b w:val="0"/>
          <w:noProof/>
          <w:color w:val="000000"/>
          <w:sz w:val="24"/>
          <w:szCs w:val="24"/>
          <w:shd w:val="clear" w:color="auto" w:fill="FFFFFF"/>
          <w:vertAlign w:val="superscript"/>
        </w:rPr>
        <w:t>40</w:t>
      </w:r>
      <w:r w:rsidR="00352B3E" w:rsidRPr="00A4631C">
        <w:rPr>
          <w:rFonts w:ascii="Times New Roman" w:hAnsi="Times New Roman"/>
          <w:b w:val="0"/>
          <w:color w:val="000000"/>
          <w:sz w:val="24"/>
          <w:szCs w:val="24"/>
          <w:shd w:val="clear" w:color="auto" w:fill="FFFFFF"/>
        </w:rPr>
        <w:fldChar w:fldCharType="end"/>
      </w:r>
      <w:r w:rsidRPr="00A4631C">
        <w:rPr>
          <w:rFonts w:ascii="Times New Roman" w:hAnsi="Times New Roman"/>
          <w:b w:val="0"/>
          <w:color w:val="000000"/>
          <w:sz w:val="24"/>
          <w:szCs w:val="24"/>
          <w:shd w:val="clear" w:color="auto" w:fill="FFFFFF"/>
        </w:rPr>
        <w:t>, bem como entre negros jovens nos EUA, que têm de duas a cinco vezes maior risco de AVC em comparação com os brancos</w:t>
      </w:r>
      <w:r w:rsidR="00352B3E" w:rsidRPr="00A4631C">
        <w:rPr>
          <w:rFonts w:ascii="Times New Roman" w:hAnsi="Times New Roman"/>
          <w:b w:val="0"/>
          <w:color w:val="000000"/>
          <w:sz w:val="24"/>
          <w:szCs w:val="24"/>
          <w:shd w:val="clear" w:color="auto" w:fill="FFFFFF"/>
        </w:rPr>
        <w:fldChar w:fldCharType="begin" w:fldLock="1"/>
      </w:r>
      <w:r w:rsidR="001661A4">
        <w:rPr>
          <w:rFonts w:ascii="Times New Roman" w:hAnsi="Times New Roman"/>
          <w:b w:val="0"/>
          <w:color w:val="000000"/>
          <w:sz w:val="24"/>
          <w:szCs w:val="24"/>
          <w:shd w:val="clear" w:color="auto" w:fill="FFFFFF"/>
        </w:rPr>
        <w:instrText>ADDIN CSL_CITATION { "citationItems" : [ { "id" : "ITEM-1", "itemData" : { "DOI" : "10.1161/01.STR.0000110982.74967.39", "ISBN" : "1524-4628 (Electronic)\\r0039-2499 (Linking)", "ISSN" : "00392499", "PMID" : "14757893", "abstract" : "BACKGROUND AND PURPOSE: Excess mortality resulting from stroke is an important reason why blacks have higher age-adjusted mortality rates than whites. This observation has 2 possible explanations: Strokes occur more commonly among blacks or blacks have higher mortality rates after stroke. Our population-based epidemiological study is set in the Greater Cincinnati/Northern Kentucky region of 1.31 million people, which is representative of the US white and black populations with regard to many demographic and socioeconomic characteristics.\\n\\nMETHODS: Hospitalized cases were ascertained by International Classification of Diseases (ninth revision) discharge codes, prospective screening of emergency department admission logs, and review of coroner's cases. A sampling scheme was used to ascertain cases in the out-of-hospital setting. All potential cases underwent detailed chart abstraction by study nurses, followed by physician review. Race-specific incidence and case fatality rates were calculated.\\n\\nRESULTS: We identified 3136 strokes during the study period (January 1, 1993, to June 30, 1994). Stroke incidence rates were higher for blacks at every age, with the greatest risk (2- to 5-fold) seen in young and middle-aged blacks (&lt;65 years of age). Case fatality rates did not differ significantly in blacks compared with whites. Applying the resulting age- and race-specific rates to the US population in 2002, we estimate that 705,000 to 740,000 strokes have occurred in the United States, with a minimum of 616,000 cerebral infarctions, 67,000 intracerebral hemorrhages, and 22,000 subarachnoid hemorrhages.\\n\\nCONCLUSIONS: Excess stroke-related mortality in blacks is due to higher stroke incidence rates, particularly in the young and middle-aged. This excess burden of stroke incidence among blacks represents one of the most serious public health problems facing the United States.", "author" : [ { "dropping-particle" : "", "family" : "Kissela", "given" : "Brett", "non-dropping-particle" : "", "parse-names" : false, "suffix" : "" }, { "dropping-particle" : "", "family" : "Schneider", "given" : "Alexander", "non-dropping-particle" : "", "parse-names" : false, "suffix" : "" }, { "dropping-particle" : "", "family" : "Kleindorfer", "given" : "Dawn", "non-dropping-particle" : "", "parse-names" : false, "suffix" : "" }, { "dropping-particle" : "", "family" : "Khoury", "given" : "Jane", "non-dropping-particle" : "", "parse-names" : false, "suffix" : "" }, { "dropping-particle" : "", "family" : "Miller", "given" : "Rosemary", "non-dropping-particle" : "", "parse-names" : false, "suffix" : "" }, { "dropping-particle" : "", "family" : "Alwell", "given" : "Kathleen", "non-dropping-particle" : "", "parse-names" : false, "suffix" : "" }, { "dropping-particle" : "", "family" : "Woo", "given" : "Daniel", "non-dropping-particle" : "", "parse-names" : false, "suffix" : "" }, { "dropping-particle" : "", "family" : "Szaflarski", "given" : "Jerzy", "non-dropping-particle" : "", "parse-names" : false, "suffix" : "" }, { "dropping-particle" : "", "family" : "Gebel", "given" : "James", "non-dropping-particle" : "", "parse-names" : false, "suffix" : "" }, { "dropping-particle" : "", "family" : "Moomaw", "given" : "Charles", "non-dropping-particle" : "", "parse-names" : false, "suffix" : "" }, { "dropping-particle" : "", "family" : "Pancioli", "given" : "Arthur", "non-dropping-particle" : "", "parse-names" : false, "suffix" : "" }, { "dropping-particle" : "", "family" : "Jauch", "given" : "Edward", "non-dropping-particle" : "", "parse-names" : false, "suffix" : "" }, { "dropping-particle" : "", "family" : "Shukla", "given" : "Rakesh", "non-dropping-particle" : "", "parse-names" : false, "suffix" : "" }, { "dropping-particle" : "", "family" : "Broderick", "given" : "Joseph", "non-dropping-particle" : "", "parse-names" : false, "suffix" : "" } ], "container-title" : "Stroke", "id" : "ITEM-1", "issue" : "2", "issued" : { "date-parts" : [ [ "2004" ] ] }, "page" : "426-431", "title" : "Stroke in a Biracial Population: The Excess Burden of Stroke among Blacks", "type" : "article-journal", "volume" : "35" }, "uris" : [ "http://www.mendeley.com/documents/?uuid=1224d473-555c-4ef3-a63a-cb9fd2155381" ] } ], "mendeley" : { "formattedCitation" : "&lt;sup&gt;38&lt;/sup&gt;", "plainTextFormattedCitation" : "38", "previouslyFormattedCitation" : "&lt;sup&gt;43&lt;/sup&gt;" }, "properties" : { "noteIndex" : 0 }, "schema" : "https://github.com/citation-style-language/schema/raw/master/csl-citation.json" }</w:instrText>
      </w:r>
      <w:r w:rsidR="00352B3E" w:rsidRPr="00A4631C">
        <w:rPr>
          <w:rFonts w:ascii="Times New Roman" w:hAnsi="Times New Roman"/>
          <w:b w:val="0"/>
          <w:color w:val="000000"/>
          <w:sz w:val="24"/>
          <w:szCs w:val="24"/>
          <w:shd w:val="clear" w:color="auto" w:fill="FFFFFF"/>
        </w:rPr>
        <w:fldChar w:fldCharType="separate"/>
      </w:r>
      <w:r w:rsidR="001661A4" w:rsidRPr="001661A4">
        <w:rPr>
          <w:rFonts w:ascii="Times New Roman" w:hAnsi="Times New Roman"/>
          <w:b w:val="0"/>
          <w:noProof/>
          <w:color w:val="000000"/>
          <w:sz w:val="24"/>
          <w:szCs w:val="24"/>
          <w:shd w:val="clear" w:color="auto" w:fill="FFFFFF"/>
          <w:vertAlign w:val="superscript"/>
        </w:rPr>
        <w:t>38</w:t>
      </w:r>
      <w:r w:rsidR="00352B3E" w:rsidRPr="00A4631C">
        <w:rPr>
          <w:rFonts w:ascii="Times New Roman" w:hAnsi="Times New Roman"/>
          <w:b w:val="0"/>
          <w:color w:val="000000"/>
          <w:sz w:val="24"/>
          <w:szCs w:val="24"/>
          <w:shd w:val="clear" w:color="auto" w:fill="FFFFFF"/>
        </w:rPr>
        <w:fldChar w:fldCharType="end"/>
      </w:r>
      <w:r w:rsidRPr="00A4631C">
        <w:rPr>
          <w:rFonts w:ascii="Times New Roman" w:hAnsi="Times New Roman"/>
          <w:b w:val="0"/>
          <w:color w:val="000000"/>
          <w:sz w:val="24"/>
          <w:szCs w:val="24"/>
          <w:shd w:val="clear" w:color="auto" w:fill="FFFFFF"/>
        </w:rPr>
        <w:t>. A incidência de AVC nos jovens tem sido reportada como sendo maior em homens do que em mulheres com mais de 35 anos de idade</w:t>
      </w:r>
      <w:r w:rsidR="00352B3E" w:rsidRPr="00A4631C">
        <w:rPr>
          <w:rFonts w:ascii="Times New Roman" w:hAnsi="Times New Roman"/>
          <w:b w:val="0"/>
          <w:color w:val="000000"/>
          <w:sz w:val="24"/>
          <w:szCs w:val="24"/>
          <w:shd w:val="clear" w:color="auto" w:fill="FFFFFF"/>
        </w:rPr>
        <w:fldChar w:fldCharType="begin" w:fldLock="1"/>
      </w:r>
      <w:r w:rsidR="001661A4">
        <w:rPr>
          <w:rFonts w:ascii="Times New Roman" w:hAnsi="Times New Roman"/>
          <w:b w:val="0"/>
          <w:color w:val="000000"/>
          <w:sz w:val="24"/>
          <w:szCs w:val="24"/>
          <w:shd w:val="clear" w:color="auto" w:fill="FFFFFF"/>
        </w:rPr>
        <w:instrText>ADDIN CSL_CITATION { "citationItems" : [ { "id" : "ITEM-1", "itemData" : { "DOI" : "10.1161/01.STR.0000189633.33623.69", "ISBN" : "1524-4628 (Electronic)\\r0039-2499 (Linking)", "ISSN" : "00392499", "PMID" : "16254225", "abstract" : "BACKGROUND AND PURPOSE: The purpose of the present study was to estimate the time trends of stroke during the last 10 years in an Estonian population by comparison of the results from the 2 previous stroke registries from Tartu. METHODS: The Third Stroke Registry in Tartu was conducted from January 12, 2001, to November 30, 2003. The previous registry was composed from January 1, 1991, to December 31, 1993. The design of both studies is similar, using the same study criteria and classification schemes. RESULTS: A total of 1280 patients with first-ever stroke were registered during the 5-year study period. The overall incidence rate of 230 per 100,000 declined between the studies to 188 per 100,000 age-standardized to the European standard population. The age-adjusted incidence rate for women decreased from 204 to 164 per 100,000 between the 2 periods. In most of the age groups, the overall case-fatality rates declined during the second period; the trend in the age group 75 to 84 years was statistically significant. CONCLUSIONS: The incidence of first-ever stroke in Tartu has declined significantly during the past decade and reached the level of the first registry. The 28-day case-fatality rate has declined from 30% to 26%. The prevalence of cardiovascular risk factors, incidence of stroke, and ischemic heart disease has been high in Eastern European countries. Our data show that the situation has improved.", "author" : [ { "dropping-particle" : "", "family" : "Vibo", "given" : "Riina", "non-dropping-particle" : "", "parse-names" : false, "suffix" : "" }, { "dropping-particle" : "", "family" : "K\u00f5rv", "given" : "Janika", "non-dropping-particle" : "", "parse-names" : false, "suffix" : "" }, { "dropping-particle" : "", "family" : "Roose", "given" : "Mai", "non-dropping-particle" : "", "parse-names" : false, "suffix" : "" } ], "container-title" : "Stroke", "id" : "ITEM-1", "issue" : "12", "issued" : { "date-parts" : [ [ "2005" ] ] }, "page" : "2544-2548", "title" : "The third stroke registry in Tartu, Estonia: Decline of stroke incidence and 28-day case-fatality rate since 1991", "type" : "article-journal", "volume" : "36" }, "uris" : [ "http://www.mendeley.com/documents/?uuid=311f5636-0404-465f-aab7-c3f1687c3855" ] } ], "mendeley" : { "formattedCitation" : "&lt;sup&gt;41&lt;/sup&gt;", "plainTextFormattedCitation" : "41", "previouslyFormattedCitation" : "&lt;sup&gt;46&lt;/sup&gt;" }, "properties" : { "noteIndex" : 0 }, "schema" : "https://github.com/citation-style-language/schema/raw/master/csl-citation.json" }</w:instrText>
      </w:r>
      <w:r w:rsidR="00352B3E" w:rsidRPr="00A4631C">
        <w:rPr>
          <w:rFonts w:ascii="Times New Roman" w:hAnsi="Times New Roman"/>
          <w:b w:val="0"/>
          <w:color w:val="000000"/>
          <w:sz w:val="24"/>
          <w:szCs w:val="24"/>
          <w:shd w:val="clear" w:color="auto" w:fill="FFFFFF"/>
        </w:rPr>
        <w:fldChar w:fldCharType="separate"/>
      </w:r>
      <w:r w:rsidR="001661A4" w:rsidRPr="001661A4">
        <w:rPr>
          <w:rFonts w:ascii="Times New Roman" w:hAnsi="Times New Roman"/>
          <w:b w:val="0"/>
          <w:noProof/>
          <w:color w:val="000000"/>
          <w:sz w:val="24"/>
          <w:szCs w:val="24"/>
          <w:shd w:val="clear" w:color="auto" w:fill="FFFFFF"/>
          <w:vertAlign w:val="superscript"/>
        </w:rPr>
        <w:t>41</w:t>
      </w:r>
      <w:r w:rsidR="00352B3E" w:rsidRPr="00A4631C">
        <w:rPr>
          <w:rFonts w:ascii="Times New Roman" w:hAnsi="Times New Roman"/>
          <w:b w:val="0"/>
          <w:color w:val="000000"/>
          <w:sz w:val="24"/>
          <w:szCs w:val="24"/>
          <w:shd w:val="clear" w:color="auto" w:fill="FFFFFF"/>
        </w:rPr>
        <w:fldChar w:fldCharType="end"/>
      </w:r>
      <w:r w:rsidRPr="00A4631C">
        <w:rPr>
          <w:rFonts w:ascii="Times New Roman" w:hAnsi="Times New Roman"/>
          <w:b w:val="0"/>
          <w:color w:val="000000"/>
          <w:sz w:val="24"/>
          <w:szCs w:val="24"/>
          <w:shd w:val="clear" w:color="auto" w:fill="FFFFFF"/>
        </w:rPr>
        <w:t xml:space="preserve">.   Por outro lado, um estudo populacional na Itália relatou maior incidência de </w:t>
      </w:r>
      <w:r w:rsidR="00DF4DA2">
        <w:rPr>
          <w:rFonts w:ascii="Times New Roman" w:hAnsi="Times New Roman"/>
          <w:b w:val="0"/>
          <w:color w:val="000000"/>
          <w:sz w:val="24"/>
          <w:szCs w:val="24"/>
          <w:shd w:val="clear" w:color="auto" w:fill="FFFFFF"/>
        </w:rPr>
        <w:t>AVC</w:t>
      </w:r>
      <w:r w:rsidRPr="00A4631C">
        <w:rPr>
          <w:rFonts w:ascii="Times New Roman" w:hAnsi="Times New Roman"/>
          <w:b w:val="0"/>
          <w:color w:val="000000"/>
          <w:sz w:val="24"/>
          <w:szCs w:val="24"/>
          <w:shd w:val="clear" w:color="auto" w:fill="FFFFFF"/>
        </w:rPr>
        <w:t xml:space="preserve"> entre mulheres com menos de 30 anos de idade</w:t>
      </w:r>
      <w:r w:rsidR="00352B3E" w:rsidRPr="00A4631C">
        <w:rPr>
          <w:rFonts w:ascii="Times New Roman" w:hAnsi="Times New Roman"/>
          <w:b w:val="0"/>
          <w:color w:val="000000"/>
          <w:sz w:val="24"/>
          <w:szCs w:val="24"/>
          <w:shd w:val="clear" w:color="auto" w:fill="FFFFFF"/>
        </w:rPr>
        <w:fldChar w:fldCharType="begin" w:fldLock="1"/>
      </w:r>
      <w:r w:rsidR="001661A4">
        <w:rPr>
          <w:rFonts w:ascii="Times New Roman" w:hAnsi="Times New Roman"/>
          <w:b w:val="0"/>
          <w:color w:val="000000"/>
          <w:sz w:val="24"/>
          <w:szCs w:val="24"/>
          <w:shd w:val="clear" w:color="auto" w:fill="FFFFFF"/>
        </w:rPr>
        <w:instrText>ADDIN CSL_CITATION { "citationItems" : [ { "id" : "ITEM-1", "itemData" : { "DOI" : "10.1111/j.1468-1331.2006.01159.x", "ISBN" : "1351-5101", "ISSN" : "13515101", "PMID" : "16490045", "abstract" : "In this hospital case series study we enrolled 394 consecutive ischemic stroke patients aged 14-47 years, all of whom were submitted to a diagnostic protocol. We evaluated the incidence of cerebral ischemia in young adults, as well as the risk factors and the etiopathogenesis of this pathology. Modified diagnostic criteria adopted from the TOAST and Baltimore-Washington Cooperative Young Stroke Study were used for the etiologic classification. The crude annual incidence rate was 8.8/100,000 (95% CI 7.7-9.9), which is in keeping with the rates reported in comparable registries. Risk factors were distributed as follows: smoking in 56% of patients, hypertension in 23%, dyslipidemia in 15%, migraine in 26%, and diabetes mellitus in 2%. Oral contraceptives were being taken by 38% of the women enrolled. The etiology of stroke in the patients was as follows: cardioembolism in 34%, atherothrombosis in 12%, non-atherosclerotic vasculopathies in 14% (including arterial dissection in 12%), other determined causes in 13%, lacunar stroke in 2.5%, migraine in 1%, and undetermined causes in 24%. Despite its biased sampling frame, this large hospital case series, in which risk factor distribution and etiopathogenesis were investigated, stresses the need for an adequate diagnostic approach in young ischemic patients.", "author" : [ { "dropping-particle" : "", "family" : "Rasura", "given" : "M.", "non-dropping-particle" : "", "parse-names" : false, "suffix" : "" }, { "dropping-particle" : "", "family" : "Spalloni", "given" : "A.", "non-dropping-particle" : "", "parse-names" : false, "suffix" : "" }, { "dropping-particle" : "", "family" : "Ferrari", "given" : "M.", "non-dropping-particle" : "", "parse-names" : false, "suffix" : "" }, { "dropping-particle" : "", "family" : "Castro", "given" : "S.", "non-dropping-particle" : "De", "parse-names" : false, "suffix" : "" }, { "dropping-particle" : "", "family" : "Patella", "given" : "R.", "non-dropping-particle" : "", "parse-names" : false, "suffix" : "" }, { "dropping-particle" : "", "family" : "Lisi", "given" : "F.", "non-dropping-particle" : "Di", "parse-names" : false, "suffix" : "" }, { "dropping-particle" : "", "family" : "Beccia", "given" : "M.", "non-dropping-particle" : "", "parse-names" : false, "suffix" : "" } ], "container-title" : "European Journal of Neurology", "id" : "ITEM-1", "issue" : "2", "issued" : { "date-parts" : [ [ "2006" ] ] }, "page" : "146-152", "title" : "A case series of young stroke in Rome", "type" : "article-journal", "volume" : "13" }, "uris" : [ "http://www.mendeley.com/documents/?uuid=92fdc701-a14c-4db4-a316-1f7d79a4f31a" ] } ], "mendeley" : { "formattedCitation" : "&lt;sup&gt;42&lt;/sup&gt;", "plainTextFormattedCitation" : "42", "previouslyFormattedCitation" : "&lt;sup&gt;47&lt;/sup&gt;" }, "properties" : { "noteIndex" : 0 }, "schema" : "https://github.com/citation-style-language/schema/raw/master/csl-citation.json" }</w:instrText>
      </w:r>
      <w:r w:rsidR="00352B3E" w:rsidRPr="00A4631C">
        <w:rPr>
          <w:rFonts w:ascii="Times New Roman" w:hAnsi="Times New Roman"/>
          <w:b w:val="0"/>
          <w:color w:val="000000"/>
          <w:sz w:val="24"/>
          <w:szCs w:val="24"/>
          <w:shd w:val="clear" w:color="auto" w:fill="FFFFFF"/>
        </w:rPr>
        <w:fldChar w:fldCharType="separate"/>
      </w:r>
      <w:r w:rsidR="001661A4" w:rsidRPr="001661A4">
        <w:rPr>
          <w:rFonts w:ascii="Times New Roman" w:hAnsi="Times New Roman"/>
          <w:b w:val="0"/>
          <w:noProof/>
          <w:color w:val="000000"/>
          <w:sz w:val="24"/>
          <w:szCs w:val="24"/>
          <w:shd w:val="clear" w:color="auto" w:fill="FFFFFF"/>
          <w:vertAlign w:val="superscript"/>
        </w:rPr>
        <w:t>42</w:t>
      </w:r>
      <w:r w:rsidR="00352B3E" w:rsidRPr="00A4631C">
        <w:rPr>
          <w:rFonts w:ascii="Times New Roman" w:hAnsi="Times New Roman"/>
          <w:b w:val="0"/>
          <w:color w:val="000000"/>
          <w:sz w:val="24"/>
          <w:szCs w:val="24"/>
          <w:shd w:val="clear" w:color="auto" w:fill="FFFFFF"/>
        </w:rPr>
        <w:fldChar w:fldCharType="end"/>
      </w:r>
      <w:r w:rsidRPr="00A4631C">
        <w:rPr>
          <w:rFonts w:ascii="Times New Roman" w:hAnsi="Times New Roman"/>
          <w:b w:val="0"/>
          <w:color w:val="000000"/>
          <w:sz w:val="24"/>
          <w:szCs w:val="24"/>
          <w:shd w:val="clear" w:color="auto" w:fill="FFFFFF"/>
        </w:rPr>
        <w:t>. </w:t>
      </w:r>
      <w:r w:rsidRPr="00A4631C">
        <w:rPr>
          <w:rFonts w:ascii="Times New Roman" w:hAnsi="Times New Roman"/>
          <w:b w:val="0"/>
          <w:sz w:val="24"/>
          <w:szCs w:val="24"/>
        </w:rPr>
        <w:t xml:space="preserve"> </w:t>
      </w:r>
    </w:p>
    <w:p w:rsidR="00A4631C" w:rsidRDefault="00A4631C" w:rsidP="00D40EFD">
      <w:pPr>
        <w:spacing w:line="480" w:lineRule="auto"/>
        <w:ind w:firstLine="709"/>
        <w:jc w:val="both"/>
        <w:rPr>
          <w:rFonts w:ascii="Times New Roman" w:hAnsi="Times New Roman"/>
          <w:b w:val="0"/>
          <w:color w:val="000000"/>
          <w:sz w:val="24"/>
          <w:szCs w:val="24"/>
          <w:shd w:val="clear" w:color="auto" w:fill="FFFFFF"/>
        </w:rPr>
      </w:pPr>
      <w:r w:rsidRPr="00A4631C">
        <w:rPr>
          <w:rFonts w:ascii="Times New Roman" w:hAnsi="Times New Roman"/>
          <w:b w:val="0"/>
          <w:sz w:val="24"/>
          <w:szCs w:val="24"/>
        </w:rPr>
        <w:lastRenderedPageBreak/>
        <w:t>Os fatores de risco modificáveis são os mesmos para os grupos etários mais jovens e mais velhos. No entanto, a prevalência desses fatores de risco não é a mesma nestes dois grupos etários. A hipertensão, a doença cardíaca  e o diabetes mellitus são os fatores de risco mais comuns entre os idosos</w:t>
      </w:r>
      <w:r w:rsidR="00352B3E">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"DOI" : "10.1016/S1474-4422(07)70031-5", "ISBN" : "1474-4422 (Print)\\n1474-4422", "ISSN" : "14744422", "PMID" : "17239805", "abstract" : "Stroke caused an estimated 5??7 million deaths in 2005, and 87% of these deaths were in low-income and middle-income countries. Without intervention, the number of global deaths is projected to rise to 6??5 million in 2015 and to 7??8 million in 2030. The rising burden of stroke, especially in low-income and middle-income countries, leads us to propose a worldwide goal for stroke: a 2% reduction each year over and above that which may happen as a result of better case management and treatment. The experience of high-income countries indicates that sustained interventions can achieve at least the required 4% annual average decline in stroke mortality for people age 60-69 years. Achieving this goal for stroke would result in 6??4 million fewer deaths from stroke from 2005 to 2015. More of these deaths will be averted in low-income and middle-income countries than in high-income countries. ?? 2007 Elsevier Ltd. All rights reserved.", "author" : [ { "dropping-particle" : "", "family" : "Strong", "given" : "Kathleen", "non-dropping-particle" : "", "parse-names" : false, "suffix" : "" }, { "dropping-particle" : "", "family" : "Mathers", "given" : "Colin", "non-dropping-particle" : "", "parse-names" : false, "suffix" : "" }, { "dropping-particle" : "", "family" : "Bonita", "given" : "Ruth", "non-dropping-particle" : "", "parse-names" : false, "suffix" : "" } ], "container-title" : "Lancet Neurology", "id" : "ITEM-1", "issue" : "2", "issued" : { "date-parts" : [ [ "2007" ] ] }, "page" : "182-187", "title" : "Preventing stroke: saving lives around the world", "type" : "article-journal", "volume" : "6" }, "uris" : [ "http://www.mendeley.com/documents/?uuid=b9b97c62-40da-40c3-9693-8af221a43778" ] } ], "mendeley" : { "formattedCitation" : "&lt;sup&gt;35&lt;/sup&gt;", "plainTextFormattedCitation" : "35", "previouslyFormattedCitation" : "&lt;sup&gt;40&lt;/sup&gt;" }, "properties" : { "noteIndex" : 0 }, "schema" : "https://github.com/citation-style-language/schema/raw/master/csl-citation.json" }</w:instrText>
      </w:r>
      <w:r w:rsidR="00352B3E">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35</w:t>
      </w:r>
      <w:r w:rsidR="00352B3E">
        <w:rPr>
          <w:rFonts w:ascii="Times New Roman" w:hAnsi="Times New Roman"/>
          <w:b w:val="0"/>
          <w:sz w:val="24"/>
          <w:szCs w:val="24"/>
        </w:rPr>
        <w:fldChar w:fldCharType="end"/>
      </w:r>
      <w:r w:rsidRPr="00A4631C">
        <w:rPr>
          <w:rFonts w:ascii="Times New Roman" w:hAnsi="Times New Roman"/>
          <w:b w:val="0"/>
          <w:sz w:val="24"/>
          <w:szCs w:val="24"/>
        </w:rPr>
        <w:t xml:space="preserve">. </w:t>
      </w:r>
      <w:r w:rsidRPr="00A4631C">
        <w:rPr>
          <w:rFonts w:ascii="Times New Roman" w:hAnsi="Times New Roman"/>
          <w:b w:val="0"/>
          <w:color w:val="000000"/>
          <w:sz w:val="24"/>
          <w:szCs w:val="24"/>
          <w:shd w:val="clear" w:color="auto" w:fill="FFFFFF"/>
        </w:rPr>
        <w:t>Em geral, a etiologia da hemorragia intracerebral em pacientes jovens é similar à daqueles com idade superior, com exceção d</w:t>
      </w:r>
      <w:r w:rsidR="008D5B0C">
        <w:rPr>
          <w:rFonts w:ascii="Times New Roman" w:hAnsi="Times New Roman"/>
          <w:b w:val="0"/>
          <w:color w:val="000000"/>
          <w:sz w:val="24"/>
          <w:szCs w:val="24"/>
          <w:shd w:val="clear" w:color="auto" w:fill="FFFFFF"/>
        </w:rPr>
        <w:t xml:space="preserve">e uma sobre representação de má </w:t>
      </w:r>
      <w:r w:rsidRPr="00A4631C">
        <w:rPr>
          <w:rFonts w:ascii="Times New Roman" w:hAnsi="Times New Roman"/>
          <w:b w:val="0"/>
          <w:color w:val="000000"/>
          <w:sz w:val="24"/>
          <w:szCs w:val="24"/>
          <w:shd w:val="clear" w:color="auto" w:fill="FFFFFF"/>
        </w:rPr>
        <w:t xml:space="preserve">formação </w:t>
      </w:r>
      <w:proofErr w:type="gramStart"/>
      <w:r w:rsidRPr="00A4631C">
        <w:rPr>
          <w:rFonts w:ascii="Times New Roman" w:hAnsi="Times New Roman"/>
          <w:b w:val="0"/>
          <w:color w:val="000000"/>
          <w:sz w:val="24"/>
          <w:szCs w:val="24"/>
          <w:shd w:val="clear" w:color="auto" w:fill="FFFFFF"/>
        </w:rPr>
        <w:t>arteriovenosa,  abuso</w:t>
      </w:r>
      <w:proofErr w:type="gramEnd"/>
      <w:r w:rsidRPr="00A4631C">
        <w:rPr>
          <w:rFonts w:ascii="Times New Roman" w:hAnsi="Times New Roman"/>
          <w:b w:val="0"/>
          <w:color w:val="000000"/>
          <w:sz w:val="24"/>
          <w:szCs w:val="24"/>
          <w:shd w:val="clear" w:color="auto" w:fill="FFFFFF"/>
        </w:rPr>
        <w:t xml:space="preserve"> de drogas e distúrbios hemorrágicos. A hipertensão continua a ser uma causa frequente de </w:t>
      </w:r>
      <w:r w:rsidRPr="008D5B0C">
        <w:rPr>
          <w:rFonts w:ascii="Times New Roman" w:hAnsi="Times New Roman"/>
          <w:b w:val="0"/>
          <w:sz w:val="24"/>
          <w:szCs w:val="24"/>
          <w:shd w:val="clear" w:color="auto" w:fill="FFFFFF"/>
        </w:rPr>
        <w:t>hemorragia intracerebral</w:t>
      </w:r>
      <w:r w:rsidRPr="00A4631C">
        <w:rPr>
          <w:rFonts w:ascii="Times New Roman" w:hAnsi="Times New Roman"/>
          <w:b w:val="0"/>
          <w:color w:val="000000"/>
          <w:sz w:val="24"/>
          <w:szCs w:val="24"/>
          <w:shd w:val="clear" w:color="auto" w:fill="FFFFFF"/>
        </w:rPr>
        <w:t xml:space="preserve"> em indivíduos mais jovens e mais velhos</w:t>
      </w:r>
      <w:r w:rsidR="00352B3E">
        <w:rPr>
          <w:rFonts w:ascii="Times New Roman" w:hAnsi="Times New Roman"/>
          <w:b w:val="0"/>
          <w:color w:val="000000"/>
          <w:sz w:val="24"/>
          <w:szCs w:val="24"/>
          <w:shd w:val="clear" w:color="auto" w:fill="FFFFFF"/>
        </w:rPr>
        <w:fldChar w:fldCharType="begin" w:fldLock="1"/>
      </w:r>
      <w:r w:rsidR="001661A4">
        <w:rPr>
          <w:rFonts w:ascii="Times New Roman" w:hAnsi="Times New Roman"/>
          <w:b w:val="0"/>
          <w:color w:val="000000"/>
          <w:sz w:val="24"/>
          <w:szCs w:val="24"/>
          <w:shd w:val="clear" w:color="auto" w:fill="FFFFFF"/>
        </w:rPr>
        <w:instrText>ADDIN CSL_CITATION { "citationItems" : [ { "id" : "ITEM-1", "itemData" : { "DOI" : "10.1161/01.STR.0000091843.02517.9D", "ISBN" : "0039-2499", "ISSN" : "00392499", "PMID" : "14500932", "abstract" : "BACKGROUND AND PURPOSE: Whether physical activity reduces stroke risk remains controversial. We used a meta-analysis to examine the overall association between physical activity or cardiorespiratory fitness and stroke incidence or mortality. METHODS: We searched MEDLINE from 1966 to 2002 and identified 23 studies (18 cohort and 5 case-control) that met inclusion criteria. We estimated the overall relative risk (RR) of stroke incidence or mortality for highly and moderately active individuals versus individuals with low levels of activity using the general variance-based method. RESULTS: The meta-analysis documented that there was a reduction in stroke risk for active or fit individuals compared with inactive or unfit persons in cohort, case-control, and both study types combined. For cohort studies, highly active individuals had a 25% lower risk of stroke incidence or mortality (RR=0.75; 95% CI, 0.69 to 0.82) compared with low-active individuals. For case-control studies, highly active individuals had a 64% lower risk of stroke incidence (RR=0.36; 95% CI, 0.25 to 0.52) than their low-active counterparts. When we combined both the cohort and case-control studies, highly active individuals had a 27% lower risk of stroke incidence or mortality (RR=0.73; 95% CI, 0.67 to 0.79) than did low-active individuals. We observed similar results in moderately active individuals compared with inactive persons (RRs were 0.83 for cohort, 0.52 for case-control, and 0.80 for both combined). Furthermore, moderately and highly active individuals had lower risk of both ischemic and hemorrhagic strokes than low-active individuals. CONCLUSIONS: We conclude that moderate and high levels of physical activity are associated with reduced risk of total, ischemic, and hemorrhagic strokes.", "author" : [ { "dropping-particle" : "Do", "family" : "Lee", "given" : "Chong", "non-dropping-particle" : "", "parse-names" : false, "suffix" : "" }, { "dropping-particle" : "", "family" : "Folsom", "given" : "Aaron R.", "non-dropping-particle" : "", "parse-names" : false, "suffix" : "" }, { "dropping-particle" : "", "family" : "Blair", "given" : "Steven N.", "non-dropping-particle" : "", "parse-names" : false, "suffix" : "" } ], "container-title" : "Stroke", "id" : "ITEM-1", "issue" : "10", "issued" : { "date-parts" : [ [ "2003" ] ] }, "page" : "2475-2481", "title" : "Physical activity and stroke risk: A meta-analysis", "type" : "article-journal", "volume" : "34" }, "uris" : [ "http://www.mendeley.com/documents/?uuid=a856fcdd-68db-4ccf-8e70-3c147b1d458f" ] } ], "mendeley" : { "formattedCitation" : "&lt;sup&gt;43&lt;/sup&gt;", "plainTextFormattedCitation" : "43", "previouslyFormattedCitation" : "&lt;sup&gt;48&lt;/sup&gt;" }, "properties" : { "noteIndex" : 0 }, "schema" : "https://github.com/citation-style-language/schema/raw/master/csl-citation.json" }</w:instrText>
      </w:r>
      <w:r w:rsidR="00352B3E">
        <w:rPr>
          <w:rFonts w:ascii="Times New Roman" w:hAnsi="Times New Roman"/>
          <w:b w:val="0"/>
          <w:color w:val="000000"/>
          <w:sz w:val="24"/>
          <w:szCs w:val="24"/>
          <w:shd w:val="clear" w:color="auto" w:fill="FFFFFF"/>
        </w:rPr>
        <w:fldChar w:fldCharType="separate"/>
      </w:r>
      <w:r w:rsidR="001661A4" w:rsidRPr="001661A4">
        <w:rPr>
          <w:rFonts w:ascii="Times New Roman" w:hAnsi="Times New Roman"/>
          <w:b w:val="0"/>
          <w:noProof/>
          <w:color w:val="000000"/>
          <w:sz w:val="24"/>
          <w:szCs w:val="24"/>
          <w:shd w:val="clear" w:color="auto" w:fill="FFFFFF"/>
          <w:vertAlign w:val="superscript"/>
        </w:rPr>
        <w:t>43</w:t>
      </w:r>
      <w:r w:rsidR="00352B3E">
        <w:rPr>
          <w:rFonts w:ascii="Times New Roman" w:hAnsi="Times New Roman"/>
          <w:b w:val="0"/>
          <w:color w:val="000000"/>
          <w:sz w:val="24"/>
          <w:szCs w:val="24"/>
          <w:shd w:val="clear" w:color="auto" w:fill="FFFFFF"/>
        </w:rPr>
        <w:fldChar w:fldCharType="end"/>
      </w:r>
      <w:r w:rsidRPr="00A4631C">
        <w:rPr>
          <w:rFonts w:ascii="Times New Roman" w:hAnsi="Times New Roman"/>
          <w:b w:val="0"/>
          <w:color w:val="000000"/>
          <w:sz w:val="24"/>
          <w:szCs w:val="24"/>
          <w:shd w:val="clear" w:color="auto" w:fill="FFFFFF"/>
        </w:rPr>
        <w:t>. Em adultos jovens com hemorragia i</w:t>
      </w:r>
      <w:r w:rsidR="009A5F33">
        <w:rPr>
          <w:rFonts w:ascii="Times New Roman" w:hAnsi="Times New Roman"/>
          <w:b w:val="0"/>
          <w:color w:val="000000"/>
          <w:sz w:val="24"/>
          <w:szCs w:val="24"/>
          <w:shd w:val="clear" w:color="auto" w:fill="FFFFFF"/>
        </w:rPr>
        <w:t>ntracerebral, a possibilidade do</w:t>
      </w:r>
      <w:r w:rsidRPr="00A4631C">
        <w:rPr>
          <w:rFonts w:ascii="Times New Roman" w:hAnsi="Times New Roman"/>
          <w:b w:val="0"/>
          <w:color w:val="000000"/>
          <w:sz w:val="24"/>
          <w:szCs w:val="24"/>
          <w:shd w:val="clear" w:color="auto" w:fill="FFFFFF"/>
        </w:rPr>
        <w:t xml:space="preserve"> uso de cocaína ou outro abuso de drogas deve ser considerada</w:t>
      </w:r>
      <w:r w:rsidR="00352B3E" w:rsidRPr="00A4631C">
        <w:rPr>
          <w:rFonts w:ascii="Times New Roman" w:hAnsi="Times New Roman"/>
          <w:b w:val="0"/>
          <w:color w:val="000000"/>
          <w:sz w:val="24"/>
          <w:szCs w:val="24"/>
          <w:shd w:val="clear" w:color="auto" w:fill="FFFFFF"/>
        </w:rPr>
        <w:fldChar w:fldCharType="begin" w:fldLock="1"/>
      </w:r>
      <w:r w:rsidR="001661A4">
        <w:rPr>
          <w:rFonts w:ascii="Times New Roman" w:hAnsi="Times New Roman"/>
          <w:b w:val="0"/>
          <w:color w:val="000000"/>
          <w:sz w:val="24"/>
          <w:szCs w:val="24"/>
          <w:shd w:val="clear" w:color="auto" w:fill="FFFFFF"/>
        </w:rPr>
        <w:instrText>ADDIN CSL_CITATION { "citationItems" : [ { "id" : "ITEM-1", "itemData" : { "DOI" : "10.1001/archpsyc.64.4.495", "ISSN" : "0003-990X", "author" : [ { "dropping-particle" : "", "family" : "Westover", "given" : "Arthur N.", "non-dropping-particle" : "", "parse-names" : false, "suffix" : "" }, { "dropping-particle" : "", "family" : "McBride", "given" : "Susan", "non-dropping-particle" : "", "parse-names" : false, "suffix" : "" }, { "dropping-particle" : "", "family" : "Haley", "given" : "Robert W.", "non-dropping-particle" : "", "parse-names" : false, "suffix" : "" } ], "container-title" : "Archives of General Psychiatry", "id" : "ITEM-1", "issue" : "4", "issued" : { "date-parts" : [ [ "2007" ] ] }, "page" : "495", "title" : "Stroke in Young Adults Who Abuse Amphetamines or Cocaine", "type" : "article-journal", "volume" : "64" }, "uris" : [ "http://www.mendeley.com/documents/?uuid=1f795da1-dff4-48a8-8aad-7bcd6cfe7da8" ] } ], "mendeley" : { "formattedCitation" : "&lt;sup&gt;44&lt;/sup&gt;", "plainTextFormattedCitation" : "44", "previouslyFormattedCitation" : "&lt;sup&gt;49&lt;/sup&gt;" }, "properties" : { "noteIndex" : 0 }, "schema" : "https://github.com/citation-style-language/schema/raw/master/csl-citation.json" }</w:instrText>
      </w:r>
      <w:r w:rsidR="00352B3E" w:rsidRPr="00A4631C">
        <w:rPr>
          <w:rFonts w:ascii="Times New Roman" w:hAnsi="Times New Roman"/>
          <w:b w:val="0"/>
          <w:color w:val="000000"/>
          <w:sz w:val="24"/>
          <w:szCs w:val="24"/>
          <w:shd w:val="clear" w:color="auto" w:fill="FFFFFF"/>
        </w:rPr>
        <w:fldChar w:fldCharType="separate"/>
      </w:r>
      <w:r w:rsidR="001661A4" w:rsidRPr="001661A4">
        <w:rPr>
          <w:rFonts w:ascii="Times New Roman" w:hAnsi="Times New Roman"/>
          <w:b w:val="0"/>
          <w:noProof/>
          <w:color w:val="000000"/>
          <w:sz w:val="24"/>
          <w:szCs w:val="24"/>
          <w:shd w:val="clear" w:color="auto" w:fill="FFFFFF"/>
          <w:vertAlign w:val="superscript"/>
        </w:rPr>
        <w:t>44</w:t>
      </w:r>
      <w:r w:rsidR="00352B3E" w:rsidRPr="00A4631C">
        <w:rPr>
          <w:rFonts w:ascii="Times New Roman" w:hAnsi="Times New Roman"/>
          <w:b w:val="0"/>
          <w:color w:val="000000"/>
          <w:sz w:val="24"/>
          <w:szCs w:val="24"/>
          <w:shd w:val="clear" w:color="auto" w:fill="FFFFFF"/>
        </w:rPr>
        <w:fldChar w:fldCharType="end"/>
      </w:r>
      <w:r w:rsidRPr="00A4631C">
        <w:rPr>
          <w:rFonts w:ascii="Times New Roman" w:hAnsi="Times New Roman"/>
          <w:b w:val="0"/>
          <w:color w:val="000000"/>
          <w:sz w:val="24"/>
          <w:szCs w:val="24"/>
          <w:shd w:val="clear" w:color="auto" w:fill="FFFFFF"/>
        </w:rPr>
        <w:t>. O abuso de cocaína e anfetaminas foi associado a uma alta taxa de AVC hemorrágico</w:t>
      </w:r>
      <w:r w:rsidR="00352B3E" w:rsidRPr="00A4631C">
        <w:rPr>
          <w:rFonts w:ascii="Times New Roman" w:hAnsi="Times New Roman"/>
          <w:b w:val="0"/>
          <w:color w:val="000000"/>
          <w:sz w:val="24"/>
          <w:szCs w:val="24"/>
          <w:shd w:val="clear" w:color="auto" w:fill="FFFFFF"/>
        </w:rPr>
        <w:fldChar w:fldCharType="begin" w:fldLock="1"/>
      </w:r>
      <w:r w:rsidR="001661A4">
        <w:rPr>
          <w:rFonts w:ascii="Times New Roman" w:hAnsi="Times New Roman"/>
          <w:b w:val="0"/>
          <w:color w:val="000000"/>
          <w:sz w:val="24"/>
          <w:szCs w:val="24"/>
          <w:shd w:val="clear" w:color="auto" w:fill="FFFFFF"/>
        </w:rPr>
        <w:instrText>ADDIN CSL_CITATION { "citationItems" : [ { "id" : "ITEM-1", "itemData" : { "DOI" : "10.1001/archpsyc.64.4.495", "ISSN" : "0003-990X", "author" : [ { "dropping-particle" : "", "family" : "Westover", "given" : "Arthur N.", "non-dropping-particle" : "", "parse-names" : false, "suffix" : "" }, { "dropping-particle" : "", "family" : "McBride", "given" : "Susan", "non-dropping-particle" : "", "parse-names" : false, "suffix" : "" }, { "dropping-particle" : "", "family" : "Haley", "given" : "Robert W.", "non-dropping-particle" : "", "parse-names" : false, "suffix" : "" } ], "container-title" : "Archives of General Psychiatry", "id" : "ITEM-1", "issue" : "4", "issued" : { "date-parts" : [ [ "2007" ] ] }, "page" : "495", "title" : "Stroke in Young Adults Who Abuse Amphetamines or Cocaine", "type" : "article-journal", "volume" : "64" }, "uris" : [ "http://www.mendeley.com/documents/?uuid=1f795da1-dff4-48a8-8aad-7bcd6cfe7da8" ] } ], "mendeley" : { "formattedCitation" : "&lt;sup&gt;44&lt;/sup&gt;", "plainTextFormattedCitation" : "44", "previouslyFormattedCitation" : "&lt;sup&gt;49&lt;/sup&gt;" }, "properties" : { "noteIndex" : 0 }, "schema" : "https://github.com/citation-style-language/schema/raw/master/csl-citation.json" }</w:instrText>
      </w:r>
      <w:r w:rsidR="00352B3E" w:rsidRPr="00A4631C">
        <w:rPr>
          <w:rFonts w:ascii="Times New Roman" w:hAnsi="Times New Roman"/>
          <w:b w:val="0"/>
          <w:color w:val="000000"/>
          <w:sz w:val="24"/>
          <w:szCs w:val="24"/>
          <w:shd w:val="clear" w:color="auto" w:fill="FFFFFF"/>
        </w:rPr>
        <w:fldChar w:fldCharType="separate"/>
      </w:r>
      <w:r w:rsidR="001661A4" w:rsidRPr="001661A4">
        <w:rPr>
          <w:rFonts w:ascii="Times New Roman" w:hAnsi="Times New Roman"/>
          <w:b w:val="0"/>
          <w:noProof/>
          <w:color w:val="000000"/>
          <w:sz w:val="24"/>
          <w:szCs w:val="24"/>
          <w:shd w:val="clear" w:color="auto" w:fill="FFFFFF"/>
          <w:vertAlign w:val="superscript"/>
        </w:rPr>
        <w:t>44</w:t>
      </w:r>
      <w:r w:rsidR="00352B3E" w:rsidRPr="00A4631C">
        <w:rPr>
          <w:rFonts w:ascii="Times New Roman" w:hAnsi="Times New Roman"/>
          <w:b w:val="0"/>
          <w:color w:val="000000"/>
          <w:sz w:val="24"/>
          <w:szCs w:val="24"/>
          <w:shd w:val="clear" w:color="auto" w:fill="FFFFFF"/>
        </w:rPr>
        <w:fldChar w:fldCharType="end"/>
      </w:r>
      <w:r w:rsidRPr="00A4631C">
        <w:rPr>
          <w:rFonts w:ascii="Times New Roman" w:hAnsi="Times New Roman"/>
          <w:b w:val="0"/>
          <w:color w:val="000000"/>
          <w:sz w:val="24"/>
          <w:szCs w:val="24"/>
          <w:shd w:val="clear" w:color="auto" w:fill="FFFFFF"/>
        </w:rPr>
        <w:t xml:space="preserve">.  Dados epidemiológicos indicam uma forte relação entre o tabagismo, o AVC isquêmico e a hemorragia </w:t>
      </w:r>
      <w:r w:rsidR="002E56F4" w:rsidRPr="00A4631C">
        <w:rPr>
          <w:rFonts w:ascii="Times New Roman" w:hAnsi="Times New Roman"/>
          <w:b w:val="0"/>
          <w:color w:val="000000"/>
          <w:sz w:val="24"/>
          <w:szCs w:val="24"/>
          <w:shd w:val="clear" w:color="auto" w:fill="FFFFFF"/>
        </w:rPr>
        <w:t>subaracnoidea</w:t>
      </w:r>
      <w:r w:rsidRPr="00A4631C">
        <w:rPr>
          <w:rFonts w:ascii="Times New Roman" w:hAnsi="Times New Roman"/>
          <w:b w:val="0"/>
          <w:color w:val="000000"/>
          <w:sz w:val="24"/>
          <w:szCs w:val="24"/>
          <w:shd w:val="clear" w:color="auto" w:fill="FFFFFF"/>
        </w:rPr>
        <w:t>, particularmente no grupo de idade</w:t>
      </w:r>
      <w:r w:rsidR="002E56F4">
        <w:rPr>
          <w:rFonts w:ascii="Times New Roman" w:hAnsi="Times New Roman"/>
          <w:b w:val="0"/>
          <w:color w:val="000000"/>
          <w:sz w:val="24"/>
          <w:szCs w:val="24"/>
          <w:shd w:val="clear" w:color="auto" w:fill="FFFFFF"/>
        </w:rPr>
        <w:t xml:space="preserve"> mais</w:t>
      </w:r>
      <w:r w:rsidRPr="00A4631C">
        <w:rPr>
          <w:rFonts w:ascii="Times New Roman" w:hAnsi="Times New Roman"/>
          <w:b w:val="0"/>
          <w:color w:val="000000"/>
          <w:sz w:val="24"/>
          <w:szCs w:val="24"/>
          <w:shd w:val="clear" w:color="auto" w:fill="FFFFFF"/>
        </w:rPr>
        <w:t xml:space="preserve"> jovem</w:t>
      </w:r>
      <w:r w:rsidR="00352B3E" w:rsidRPr="00A4631C">
        <w:rPr>
          <w:rFonts w:ascii="Times New Roman" w:hAnsi="Times New Roman"/>
          <w:b w:val="0"/>
          <w:color w:val="000000"/>
          <w:sz w:val="24"/>
          <w:szCs w:val="24"/>
          <w:shd w:val="clear" w:color="auto" w:fill="FFFFFF"/>
        </w:rPr>
        <w:fldChar w:fldCharType="begin" w:fldLock="1"/>
      </w:r>
      <w:r w:rsidR="001661A4">
        <w:rPr>
          <w:rFonts w:ascii="Times New Roman" w:hAnsi="Times New Roman"/>
          <w:b w:val="0"/>
          <w:color w:val="000000"/>
          <w:sz w:val="24"/>
          <w:szCs w:val="24"/>
          <w:shd w:val="clear" w:color="auto" w:fill="FFFFFF"/>
        </w:rPr>
        <w:instrText>ADDIN CSL_CITATION { "citationItems" : [ { "id" : "ITEM-1", "itemData" : { "author" : [ { "dropping-particle" : "", "family" : "Bmj", "given" : "Source", "non-dropping-particle" : "", "parse-names" : false, "suffix" : "" }, { "dropping-particle" : "", "family" : "Medical", "given" : "British", "non-dropping-particle" : "", "parse-names" : false, "suffix" : "" }, { "dropping-particle" : "", "family" : "Mar", "given" : "No", "non-dropping-particle" : "", "parse-names" : false, "suffix" : "" }, { "dropping-particle" : "", "family" : "Beevers", "given" : "Gareth", "non-dropping-particle" : "", "parse-names" : false, "suffix" : "" } ], "id" : "ITEM-1", "issue" : "6676", "issued" : { "date-parts" : [ [ "2016" ] ] }, "page" : "789-794", "title" : "Meta-Analysis Of Relation Between Cigarette Smoking And Stroke Author ( s ): Roger Shinton and Gareth Beevers Stable URL : http://www.jstor.org/stable/29702698 REFERENCES Linked references are available on JSTOR for this article : You may need to log in t", "type" : "article-journal", "volume" : "298" }, "uris" : [ "http://www.mendeley.com/documents/?uuid=c4471a02-da02-4cc4-bbf1-14a4376c7f8c" ] } ], "mendeley" : { "formattedCitation" : "&lt;sup&gt;45&lt;/sup&gt;", "plainTextFormattedCitation" : "45", "previouslyFormattedCitation" : "&lt;sup&gt;50&lt;/sup&gt;" }, "properties" : { "noteIndex" : 0 }, "schema" : "https://github.com/citation-style-language/schema/raw/master/csl-citation.json" }</w:instrText>
      </w:r>
      <w:r w:rsidR="00352B3E" w:rsidRPr="00A4631C">
        <w:rPr>
          <w:rFonts w:ascii="Times New Roman" w:hAnsi="Times New Roman"/>
          <w:b w:val="0"/>
          <w:color w:val="000000"/>
          <w:sz w:val="24"/>
          <w:szCs w:val="24"/>
          <w:shd w:val="clear" w:color="auto" w:fill="FFFFFF"/>
        </w:rPr>
        <w:fldChar w:fldCharType="separate"/>
      </w:r>
      <w:r w:rsidR="001661A4" w:rsidRPr="001661A4">
        <w:rPr>
          <w:rFonts w:ascii="Times New Roman" w:hAnsi="Times New Roman"/>
          <w:b w:val="0"/>
          <w:noProof/>
          <w:color w:val="000000"/>
          <w:sz w:val="24"/>
          <w:szCs w:val="24"/>
          <w:shd w:val="clear" w:color="auto" w:fill="FFFFFF"/>
          <w:vertAlign w:val="superscript"/>
        </w:rPr>
        <w:t>45</w:t>
      </w:r>
      <w:r w:rsidR="00352B3E" w:rsidRPr="00A4631C">
        <w:rPr>
          <w:rFonts w:ascii="Times New Roman" w:hAnsi="Times New Roman"/>
          <w:b w:val="0"/>
          <w:color w:val="000000"/>
          <w:sz w:val="24"/>
          <w:szCs w:val="24"/>
          <w:shd w:val="clear" w:color="auto" w:fill="FFFFFF"/>
        </w:rPr>
        <w:fldChar w:fldCharType="end"/>
      </w:r>
      <w:r w:rsidRPr="00A4631C">
        <w:rPr>
          <w:rFonts w:ascii="Times New Roman" w:hAnsi="Times New Roman"/>
          <w:b w:val="0"/>
          <w:color w:val="000000"/>
          <w:sz w:val="24"/>
          <w:szCs w:val="24"/>
          <w:shd w:val="clear" w:color="auto" w:fill="FFFFFF"/>
        </w:rPr>
        <w:t>. </w:t>
      </w:r>
      <w:r w:rsidRPr="00A4631C">
        <w:rPr>
          <w:rFonts w:ascii="Times New Roman" w:hAnsi="Times New Roman"/>
          <w:b w:val="0"/>
          <w:sz w:val="24"/>
          <w:szCs w:val="24"/>
        </w:rPr>
        <w:t xml:space="preserve"> </w:t>
      </w:r>
      <w:r w:rsidRPr="00A4631C">
        <w:rPr>
          <w:rFonts w:ascii="Times New Roman" w:hAnsi="Times New Roman"/>
          <w:b w:val="0"/>
          <w:color w:val="000000"/>
          <w:sz w:val="24"/>
          <w:szCs w:val="24"/>
          <w:shd w:val="clear" w:color="auto" w:fill="FFFFFF"/>
        </w:rPr>
        <w:t>O tabagismo também tem efeito sinérgico através da sua ligação com outros fatores de risco vascular, como hipertensão, diabetes mellitus, uso de contraceptivos orais e inatividade física. Programas de cessação do tabagismo e as mudanças na legislação para reduzir as oportunidades de fumar precisam ser uma prioridade nas  políticas para salvar vidas e reduzir a morbidade relacionada ao tabagismo</w:t>
      </w:r>
      <w:r w:rsidR="00352B3E" w:rsidRPr="00A4631C">
        <w:rPr>
          <w:rFonts w:ascii="Times New Roman" w:hAnsi="Times New Roman"/>
          <w:b w:val="0"/>
          <w:color w:val="000000"/>
          <w:sz w:val="24"/>
          <w:szCs w:val="24"/>
          <w:shd w:val="clear" w:color="auto" w:fill="FFFFFF"/>
        </w:rPr>
        <w:fldChar w:fldCharType="begin" w:fldLock="1"/>
      </w:r>
      <w:r w:rsidR="001661A4">
        <w:rPr>
          <w:rFonts w:ascii="Times New Roman" w:hAnsi="Times New Roman"/>
          <w:b w:val="0"/>
          <w:color w:val="000000"/>
          <w:sz w:val="24"/>
          <w:szCs w:val="24"/>
          <w:shd w:val="clear" w:color="auto" w:fill="FFFFFF"/>
        </w:rPr>
        <w:instrText>ADDIN CSL_CITATION { "citationItems" : [ { "id" : "ITEM-1", "itemData" : { "DOI" : "10.1161/STROKEAHA.110.596858", "ISBN" : "0039-2499", "ISSN" : "00392499", "PMID" : "22052509", "abstract" : "In the early 21st century, developing countries are experiencing an ever-increasing burden of stroke due its high morbidity and associated disability. Given the limited health resources available in developing countries, stroke prevention there is of paramount importance. This narrative review summarizes currently available evidence for stroke prevention in the developing world and outlines their major strategies and priorities.", "author" : [ { "dropping-particle" : "", "family" : "Feigin", "given" : "Valery L.", "non-dropping-particle" : "", "parse-names" : false, "suffix" : "" }, { "dropping-particle" : "", "family" : "Krishnamurthi", "given" : "Rita", "non-dropping-particle" : "", "parse-names" : false, "suffix" : "" } ], "container-title" : "Stroke", "id" : "ITEM-1", "issue" : "12", "issued" : { "date-parts" : [ [ "2011" ] ] }, "page" : "3655-3658", "title" : "Stroke prevention in the developing world", "type" : "article-journal", "volume" : "42" }, "uris" : [ "http://www.mendeley.com/documents/?uuid=beeabf27-cbc7-4790-81cf-638aca474790" ] } ], "mendeley" : { "formattedCitation" : "&lt;sup&gt;46&lt;/sup&gt;", "plainTextFormattedCitation" : "46", "previouslyFormattedCitation" : "&lt;sup&gt;51&lt;/sup&gt;" }, "properties" : { "noteIndex" : 0 }, "schema" : "https://github.com/citation-style-language/schema/raw/master/csl-citation.json" }</w:instrText>
      </w:r>
      <w:r w:rsidR="00352B3E" w:rsidRPr="00A4631C">
        <w:rPr>
          <w:rFonts w:ascii="Times New Roman" w:hAnsi="Times New Roman"/>
          <w:b w:val="0"/>
          <w:color w:val="000000"/>
          <w:sz w:val="24"/>
          <w:szCs w:val="24"/>
          <w:shd w:val="clear" w:color="auto" w:fill="FFFFFF"/>
        </w:rPr>
        <w:fldChar w:fldCharType="separate"/>
      </w:r>
      <w:r w:rsidR="001661A4" w:rsidRPr="001661A4">
        <w:rPr>
          <w:rFonts w:ascii="Times New Roman" w:hAnsi="Times New Roman"/>
          <w:b w:val="0"/>
          <w:noProof/>
          <w:color w:val="000000"/>
          <w:sz w:val="24"/>
          <w:szCs w:val="24"/>
          <w:shd w:val="clear" w:color="auto" w:fill="FFFFFF"/>
          <w:vertAlign w:val="superscript"/>
        </w:rPr>
        <w:t>46</w:t>
      </w:r>
      <w:r w:rsidR="00352B3E" w:rsidRPr="00A4631C">
        <w:rPr>
          <w:rFonts w:ascii="Times New Roman" w:hAnsi="Times New Roman"/>
          <w:b w:val="0"/>
          <w:color w:val="000000"/>
          <w:sz w:val="24"/>
          <w:szCs w:val="24"/>
          <w:shd w:val="clear" w:color="auto" w:fill="FFFFFF"/>
        </w:rPr>
        <w:fldChar w:fldCharType="end"/>
      </w:r>
      <w:r w:rsidRPr="00A4631C">
        <w:rPr>
          <w:rFonts w:ascii="Times New Roman" w:hAnsi="Times New Roman"/>
          <w:b w:val="0"/>
          <w:color w:val="000000"/>
          <w:sz w:val="24"/>
          <w:szCs w:val="24"/>
          <w:shd w:val="clear" w:color="auto" w:fill="FFFFFF"/>
        </w:rPr>
        <w:t>.</w:t>
      </w:r>
      <w:r w:rsidRPr="00B75C54">
        <w:rPr>
          <w:rFonts w:ascii="Times New Roman" w:hAnsi="Times New Roman"/>
          <w:color w:val="000000"/>
          <w:sz w:val="24"/>
          <w:szCs w:val="24"/>
          <w:shd w:val="clear" w:color="auto" w:fill="FFFFFF"/>
        </w:rPr>
        <w:t> </w:t>
      </w:r>
      <w:r>
        <w:rPr>
          <w:rFonts w:ascii="Times New Roman" w:hAnsi="Times New Roman"/>
          <w:sz w:val="24"/>
          <w:szCs w:val="24"/>
        </w:rPr>
        <w:t xml:space="preserve"> </w:t>
      </w:r>
      <w:r w:rsidRPr="00A4631C">
        <w:rPr>
          <w:rFonts w:ascii="Times New Roman" w:hAnsi="Times New Roman"/>
          <w:b w:val="0"/>
          <w:color w:val="000000"/>
          <w:sz w:val="24"/>
          <w:szCs w:val="24"/>
          <w:shd w:val="clear" w:color="auto" w:fill="FFFFFF"/>
        </w:rPr>
        <w:t>Uma meta-análise</w:t>
      </w:r>
      <w:r w:rsidR="00352B3E" w:rsidRPr="00A4631C">
        <w:rPr>
          <w:rFonts w:ascii="Times New Roman" w:hAnsi="Times New Roman"/>
          <w:b w:val="0"/>
          <w:color w:val="000000"/>
          <w:sz w:val="24"/>
          <w:szCs w:val="24"/>
          <w:shd w:val="clear" w:color="auto" w:fill="FFFFFF"/>
        </w:rPr>
        <w:fldChar w:fldCharType="begin" w:fldLock="1"/>
      </w:r>
      <w:r w:rsidR="001661A4">
        <w:rPr>
          <w:rFonts w:ascii="Times New Roman" w:hAnsi="Times New Roman"/>
          <w:b w:val="0"/>
          <w:color w:val="000000"/>
          <w:sz w:val="24"/>
          <w:szCs w:val="24"/>
          <w:shd w:val="clear" w:color="auto" w:fill="FFFFFF"/>
        </w:rPr>
        <w:instrText>ADDIN CSL_CITATION { "citationItems" : [ { "id" : "ITEM-1", "itemData" : { "DOI" : "10.1161/01.STR.0000091843.02517.9D", "ISBN" : "0039-2499", "ISSN" : "00392499", "PMID" : "14500932", "abstract" : "BACKGROUND AND PURPOSE: Whether physical activity reduces stroke risk remains controversial. We used a meta-analysis to examine the overall association between physical activity or cardiorespiratory fitness and stroke incidence or mortality. METHODS: We searched MEDLINE from 1966 to 2002 and identified 23 studies (18 cohort and 5 case-control) that met inclusion criteria. We estimated the overall relative risk (RR) of stroke incidence or mortality for highly and moderately active individuals versus individuals with low levels of activity using the general variance-based method. RESULTS: The meta-analysis documented that there was a reduction in stroke risk for active or fit individuals compared with inactive or unfit persons in cohort, case-control, and both study types combined. For cohort studies, highly active individuals had a 25% lower risk of stroke incidence or mortality (RR=0.75; 95% CI, 0.69 to 0.82) compared with low-active individuals. For case-control studies, highly active individuals had a 64% lower risk of stroke incidence (RR=0.36; 95% CI, 0.25 to 0.52) than their low-active counterparts. When we combined both the cohort and case-control studies, highly active individuals had a 27% lower risk of stroke incidence or mortality (RR=0.73; 95% CI, 0.67 to 0.79) than did low-active individuals. We observed similar results in moderately active individuals compared with inactive persons (RRs were 0.83 for cohort, 0.52 for case-control, and 0.80 for both combined). Furthermore, moderately and highly active individuals had lower risk of both ischemic and hemorrhagic strokes than low-active individuals. CONCLUSIONS: We conclude that moderate and high levels of physical activity are associated with reduced risk of total, ischemic, and hemorrhagic strokes.", "author" : [ { "dropping-particle" : "Do", "family" : "Lee", "given" : "Chong", "non-dropping-particle" : "", "parse-names" : false, "suffix" : "" }, { "dropping-particle" : "", "family" : "Folsom", "given" : "Aaron R.", "non-dropping-particle" : "", "parse-names" : false, "suffix" : "" }, { "dropping-particle" : "", "family" : "Blair", "given" : "Steven N.", "non-dropping-particle" : "", "parse-names" : false, "suffix" : "" } ], "container-title" : "Stroke", "id" : "ITEM-1", "issue" : "10", "issued" : { "date-parts" : [ [ "2003" ] ] }, "page" : "2475-2481", "title" : "Physical activity and stroke risk: A meta-analysis", "type" : "article-journal", "volume" : "34" }, "uris" : [ "http://www.mendeley.com/documents/?uuid=a856fcdd-68db-4ccf-8e70-3c147b1d458f" ] } ], "mendeley" : { "formattedCitation" : "&lt;sup&gt;43&lt;/sup&gt;", "plainTextFormattedCitation" : "43", "previouslyFormattedCitation" : "&lt;sup&gt;48&lt;/sup&gt;" }, "properties" : { "noteIndex" : 0 }, "schema" : "https://github.com/citation-style-language/schema/raw/master/csl-citation.json" }</w:instrText>
      </w:r>
      <w:r w:rsidR="00352B3E" w:rsidRPr="00A4631C">
        <w:rPr>
          <w:rFonts w:ascii="Times New Roman" w:hAnsi="Times New Roman"/>
          <w:b w:val="0"/>
          <w:color w:val="000000"/>
          <w:sz w:val="24"/>
          <w:szCs w:val="24"/>
          <w:shd w:val="clear" w:color="auto" w:fill="FFFFFF"/>
        </w:rPr>
        <w:fldChar w:fldCharType="separate"/>
      </w:r>
      <w:r w:rsidR="001661A4" w:rsidRPr="001661A4">
        <w:rPr>
          <w:rFonts w:ascii="Times New Roman" w:hAnsi="Times New Roman"/>
          <w:b w:val="0"/>
          <w:noProof/>
          <w:color w:val="000000"/>
          <w:sz w:val="24"/>
          <w:szCs w:val="24"/>
          <w:shd w:val="clear" w:color="auto" w:fill="FFFFFF"/>
          <w:vertAlign w:val="superscript"/>
        </w:rPr>
        <w:t>43</w:t>
      </w:r>
      <w:r w:rsidR="00352B3E" w:rsidRPr="00A4631C">
        <w:rPr>
          <w:rFonts w:ascii="Times New Roman" w:hAnsi="Times New Roman"/>
          <w:b w:val="0"/>
          <w:color w:val="000000"/>
          <w:sz w:val="24"/>
          <w:szCs w:val="24"/>
          <w:shd w:val="clear" w:color="auto" w:fill="FFFFFF"/>
        </w:rPr>
        <w:fldChar w:fldCharType="end"/>
      </w:r>
      <w:r w:rsidRPr="00A4631C">
        <w:rPr>
          <w:rFonts w:ascii="Times New Roman" w:hAnsi="Times New Roman"/>
          <w:b w:val="0"/>
          <w:color w:val="000000"/>
          <w:sz w:val="24"/>
          <w:szCs w:val="24"/>
          <w:shd w:val="clear" w:color="auto" w:fill="FFFFFF"/>
        </w:rPr>
        <w:t xml:space="preserve"> de 23 estudos concluiu que havia evidências fortes de que níveis moderados e altos de atividade física estavam associados a um risco reduzido de AVC isquêmico e hemorrágico. O mecanismo pelo qual o exercício diminui o risco de AVC provavelmente será multifatorial e incluirá pressão sanguínea, lipídios e controle de peso</w:t>
      </w:r>
      <w:r w:rsidR="00352B3E" w:rsidRPr="00A4631C">
        <w:rPr>
          <w:rFonts w:ascii="Times New Roman" w:hAnsi="Times New Roman"/>
          <w:b w:val="0"/>
          <w:color w:val="000000"/>
          <w:sz w:val="24"/>
          <w:szCs w:val="24"/>
          <w:shd w:val="clear" w:color="auto" w:fill="FFFFFF"/>
        </w:rPr>
        <w:fldChar w:fldCharType="begin" w:fldLock="1"/>
      </w:r>
      <w:r w:rsidR="001661A4">
        <w:rPr>
          <w:rFonts w:ascii="Times New Roman" w:hAnsi="Times New Roman"/>
          <w:b w:val="0"/>
          <w:color w:val="000000"/>
          <w:sz w:val="24"/>
          <w:szCs w:val="24"/>
          <w:shd w:val="clear" w:color="auto" w:fill="FFFFFF"/>
        </w:rPr>
        <w:instrText>ADDIN CSL_CITATION { "citationItems" : [ { "id" : "ITEM-1", "itemData" : { "DOI" : "10.1161/01.STR.0000091843.02517.9D", "ISBN" : "0039-2499", "ISSN" : "00392499", "PMID" : "14500932", "abstract" : "BACKGROUND AND PURPOSE: Whether physical activity reduces stroke risk remains controversial. We used a meta-analysis to examine the overall association between physical activity or cardiorespiratory fitness and stroke incidence or mortality. METHODS: We searched MEDLINE from 1966 to 2002 and identified 23 studies (18 cohort and 5 case-control) that met inclusion criteria. We estimated the overall relative risk (RR) of stroke incidence or mortality for highly and moderately active individuals versus individuals with low levels of activity using the general variance-based method. RESULTS: The meta-analysis documented that there was a reduction in stroke risk for active or fit individuals compared with inactive or unfit persons in cohort, case-control, and both study types combined. For cohort studies, highly active individuals had a 25% lower risk of stroke incidence or mortality (RR=0.75; 95% CI, 0.69 to 0.82) compared with low-active individuals. For case-control studies, highly active individuals had a 64% lower risk of stroke incidence (RR=0.36; 95% CI, 0.25 to 0.52) than their low-active counterparts. When we combined both the cohort and case-control studies, highly active individuals had a 27% lower risk of stroke incidence or mortality (RR=0.73; 95% CI, 0.67 to 0.79) than did low-active individuals. We observed similar results in moderately active individuals compared with inactive persons (RRs were 0.83 for cohort, 0.52 for case-control, and 0.80 for both combined). Furthermore, moderately and highly active individuals had lower risk of both ischemic and hemorrhagic strokes than low-active individuals. CONCLUSIONS: We conclude that moderate and high levels of physical activity are associated with reduced risk of total, ischemic, and hemorrhagic strokes.", "author" : [ { "dropping-particle" : "Do", "family" : "Lee", "given" : "Chong", "non-dropping-particle" : "", "parse-names" : false, "suffix" : "" }, { "dropping-particle" : "", "family" : "Folsom", "given" : "Aaron R.", "non-dropping-particle" : "", "parse-names" : false, "suffix" : "" }, { "dropping-particle" : "", "family" : "Blair", "given" : "Steven N.", "non-dropping-particle" : "", "parse-names" : false, "suffix" : "" } ], "container-title" : "Stroke", "id" : "ITEM-1", "issue" : "10", "issued" : { "date-parts" : [ [ "2003" ] ] }, "page" : "2475-2481", "title" : "Physical activity and stroke risk: A meta-analysis", "type" : "article-journal", "volume" : "34" }, "uris" : [ "http://www.mendeley.com/documents/?uuid=a856fcdd-68db-4ccf-8e70-3c147b1d458f" ] } ], "mendeley" : { "formattedCitation" : "&lt;sup&gt;43&lt;/sup&gt;", "plainTextFormattedCitation" : "43", "previouslyFormattedCitation" : "&lt;sup&gt;48&lt;/sup&gt;" }, "properties" : { "noteIndex" : 0 }, "schema" : "https://github.com/citation-style-language/schema/raw/master/csl-citation.json" }</w:instrText>
      </w:r>
      <w:r w:rsidR="00352B3E" w:rsidRPr="00A4631C">
        <w:rPr>
          <w:rFonts w:ascii="Times New Roman" w:hAnsi="Times New Roman"/>
          <w:b w:val="0"/>
          <w:color w:val="000000"/>
          <w:sz w:val="24"/>
          <w:szCs w:val="24"/>
          <w:shd w:val="clear" w:color="auto" w:fill="FFFFFF"/>
        </w:rPr>
        <w:fldChar w:fldCharType="separate"/>
      </w:r>
      <w:r w:rsidR="001661A4" w:rsidRPr="001661A4">
        <w:rPr>
          <w:rFonts w:ascii="Times New Roman" w:hAnsi="Times New Roman"/>
          <w:b w:val="0"/>
          <w:noProof/>
          <w:color w:val="000000"/>
          <w:sz w:val="24"/>
          <w:szCs w:val="24"/>
          <w:shd w:val="clear" w:color="auto" w:fill="FFFFFF"/>
          <w:vertAlign w:val="superscript"/>
        </w:rPr>
        <w:t>43</w:t>
      </w:r>
      <w:r w:rsidR="00352B3E" w:rsidRPr="00A4631C">
        <w:rPr>
          <w:rFonts w:ascii="Times New Roman" w:hAnsi="Times New Roman"/>
          <w:b w:val="0"/>
          <w:color w:val="000000"/>
          <w:sz w:val="24"/>
          <w:szCs w:val="24"/>
          <w:shd w:val="clear" w:color="auto" w:fill="FFFFFF"/>
        </w:rPr>
        <w:fldChar w:fldCharType="end"/>
      </w:r>
      <w:r w:rsidRPr="00A4631C">
        <w:rPr>
          <w:rFonts w:ascii="Times New Roman" w:hAnsi="Times New Roman"/>
          <w:b w:val="0"/>
          <w:color w:val="000000"/>
          <w:sz w:val="24"/>
          <w:szCs w:val="24"/>
          <w:shd w:val="clear" w:color="auto" w:fill="FFFFFF"/>
        </w:rPr>
        <w:t>.</w:t>
      </w:r>
    </w:p>
    <w:p w:rsidR="002E56F4" w:rsidRDefault="002E56F4" w:rsidP="0006081D">
      <w:pPr>
        <w:spacing w:line="480" w:lineRule="auto"/>
        <w:ind w:firstLine="709"/>
        <w:jc w:val="both"/>
        <w:rPr>
          <w:rFonts w:ascii="Times New Roman" w:hAnsi="Times New Roman"/>
          <w:b w:val="0"/>
          <w:sz w:val="24"/>
          <w:szCs w:val="24"/>
        </w:rPr>
      </w:pPr>
    </w:p>
    <w:p w:rsidR="00DB1111" w:rsidRDefault="00DB1111" w:rsidP="0006081D">
      <w:pPr>
        <w:spacing w:line="480" w:lineRule="auto"/>
        <w:ind w:firstLine="709"/>
        <w:jc w:val="both"/>
        <w:rPr>
          <w:rFonts w:ascii="Times New Roman" w:hAnsi="Times New Roman"/>
          <w:b w:val="0"/>
          <w:sz w:val="24"/>
          <w:szCs w:val="24"/>
        </w:rPr>
      </w:pPr>
    </w:p>
    <w:p w:rsidR="00DB1111" w:rsidRPr="00DB1111" w:rsidRDefault="00DB1111" w:rsidP="001661A4">
      <w:pPr>
        <w:pStyle w:val="Ttulo2"/>
      </w:pPr>
      <w:bookmarkStart w:id="20" w:name="_Toc497167018"/>
      <w:r w:rsidRPr="001661A4">
        <w:rPr>
          <w:rFonts w:ascii="Times New Roman" w:hAnsi="Times New Roman"/>
        </w:rPr>
        <w:lastRenderedPageBreak/>
        <w:t>Fisioterapia</w:t>
      </w:r>
      <w:bookmarkEnd w:id="20"/>
    </w:p>
    <w:p w:rsidR="00DB1111" w:rsidRPr="00DB1111" w:rsidRDefault="00DB1111" w:rsidP="00DB1111">
      <w:pPr>
        <w:spacing w:line="480" w:lineRule="auto"/>
        <w:ind w:firstLine="709"/>
        <w:jc w:val="both"/>
        <w:rPr>
          <w:rFonts w:ascii="Times New Roman" w:hAnsi="Times New Roman"/>
          <w:b w:val="0"/>
          <w:sz w:val="24"/>
          <w:szCs w:val="24"/>
        </w:rPr>
      </w:pPr>
      <w:r w:rsidRPr="00DB1111">
        <w:rPr>
          <w:rFonts w:ascii="Times New Roman" w:hAnsi="Times New Roman"/>
          <w:b w:val="0"/>
          <w:sz w:val="24"/>
          <w:szCs w:val="24"/>
        </w:rPr>
        <w:t>O processo de reabilitação após o AVC é semelhante ao que ocorre nos pacientes com TCE. A atuação dos cuidados de fisioterapia tem um papel fundamental para minimizar complicações. O processo de reabilitação é geralmente longo. Na fase aguda da reabilitação, ainda na UTI, o objetivo é garantir o manejo respiratório adequado e evitar as complicações neuromusculares</w:t>
      </w:r>
      <w:r w:rsidR="00352B3E" w:rsidRPr="00DB1111">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"ISSN" : "1557-8615", "PMID" : "23561945", "abstract" : "PURPOSE: Disuse atrophy of the lower limbs of patients with consciousness disturbance has often been recognized as \"an unavoidable consequence,\" such that the mechanism was not investigated diligently. In this study, we examined the preventive effects of electrical muscle stimulation (EMS) against disuse atrophy of the lower limbs in patients in coma after stroke or traumatic brain injury in the intensive care unit. MATERIALS AND METHODS: We evaluated changes in cross-sectional area of lower limb muscles weekly with computed tomography in 6 control group patients and 9 EMS group patients. Electrical muscle stimulation was performed daily from day 7 after admission. We evaluated the anterior thigh muscle compartment, posterior thigh muscle compartment, anterior leg muscle compartment, and posterior leg muscle compartment. RESULTS: In the control group, the decrease in cross-sectional area progressed in all compartments every week (P {&lt;} .0001). Cross-sectional areas of all compartments at day 14 were significantly decreased in the control group compared with those in the EMS group at day 7 (P {&lt;} .001). We were able to limit the rate of muscle atrophy as measured in the cross-sectional areas to within 4{%} during the period of EMS (days 7-42) in 5 patients. The difference between the control and the EMS groups was statistically significant (P {&lt;} .001). CONCLUSION: Electrical muscle stimulation is effective in the prevention of disuse muscle atrophy in patients with consciousness disorder.", "author" : [ { "dropping-particle" : "", "family" : "Hirose", "given" : "Tomoya", "non-dropping-particle" : "", "parse-names" : false, "suffix" : "" }, { "dropping-particle" : "", "family" : "Shiozaki", "given" : "Tadahiko", "non-dropping-particle" : "", "parse-names" : false, "suffix" : "" }, { "dropping-particle" : "", "family" : "Shimizu", "given" : "Kentaro", "non-dropping-particle" : "", "parse-names" : false, "suffix" : "" }, { "dropping-particle" : "", "family" : "Mouri", "given" : "Tomoyoshi", "non-dropping-particle" : "", "parse-names" : false, "suffix" : "" }, { "dropping-particle" : "", "family" : "Noguchi", "given" : "Kazuo", "non-dropping-particle" : "", "parse-names" : false, "suffix" : "" }, { "dropping-particle" : "", "family" : "Ohnishi", "given" : "Mitsuo", "non-dropping-particle" : "", "parse-names" : false, "suffix" : "" }, { "dropping-particle" : "", "family" : "Shimazu", "given" : "Takeshi", "non-dropping-particle" : "", "parse-names" : false, "suffix" : "" } ], "container-title" : "J Crit Care", "id" : "ITEM-1", "issue" : "4", "issued" : { "date-parts" : [ [ "2013" ] ] }, "page" : "536.e1--7", "title" : "The effect of electrical muscle stimulation on the prevention of disuse muscle atrophy in patients with consciousness disturbance in the intensive care unit.", "type" : "article-journal", "volume" : "28" }, "uris" : [ "http://www.mendeley.com/documents/?uuid=ea8cca9a-6284-4df6-bab2-590293243dfd" ] } ], "mendeley" : { "formattedCitation" : "&lt;sup&gt;47&lt;/sup&gt;", "plainTextFormattedCitation" : "47", "previouslyFormattedCitation" : "&lt;sup&gt;36&lt;/sup&gt;" }, "properties" : { "noteIndex" : 0 }, "schema" : "https://github.com/citation-style-language/schema/raw/master/csl-citation.json" }</w:instrText>
      </w:r>
      <w:r w:rsidR="00352B3E" w:rsidRPr="00DB1111">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47</w:t>
      </w:r>
      <w:r w:rsidR="00352B3E" w:rsidRPr="00DB1111">
        <w:rPr>
          <w:rFonts w:ascii="Times New Roman" w:hAnsi="Times New Roman"/>
          <w:b w:val="0"/>
          <w:sz w:val="24"/>
          <w:szCs w:val="24"/>
        </w:rPr>
        <w:fldChar w:fldCharType="end"/>
      </w:r>
      <w:r w:rsidRPr="00DB1111">
        <w:rPr>
          <w:rFonts w:ascii="Times New Roman" w:hAnsi="Times New Roman"/>
          <w:b w:val="0"/>
          <w:sz w:val="24"/>
          <w:szCs w:val="24"/>
        </w:rPr>
        <w:t xml:space="preserve"> </w:t>
      </w:r>
      <w:r w:rsidR="00352B3E" w:rsidRPr="00DB1111">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"DOI" : "10.1590/S1806-37132013000300010", "PMID" : "23857695", "abstract" : "OBJECTIVE: To evaluate the association between extubation failure and outcomes (clinical and functional) in patients with traumatic brain injury (TBI).\n\nMETHODS: A prospective cohort study involving 311 consecutive patients with TBI. The patients were divided into two groups according to extubation outcome: extubation success; and extubation failure (defined as reintubation within 48 h after extubation). A multivariate model was developed in order to determine whether extubation failure was an independent predictor of in-hospital mortality.\n\nRESULTS: The mean age was 35.7 \u00b1 13.8 years. Males accounted for 92.3{%}. The incidence of extubation failure was 13.8{%}. In-hospital mortality was 4.5{%} and 20.9{%} in successfully extubated patients and in those with extubation failure, respectively (p = 0.001). Tracheostomy was more common in the extubation failure group (55.8{%} vs. 1.9{%}; p {&lt;} 0.001). The median length of hospital stay was significantly greater in the extubation failure group than in the extubation success group (44 days vs. 27 days; p = 0.002). Functional status at discharge was worse among the patients in the extubation failure group. The multivariate analysis showed that extubation failure was an independent predictor of in-hospital mortality (OR = 4.96; 95{%} CI, 1.86-13.22).\n\nCONCLUSIONS: In patients with TBI, extubation failure appears to lengthen hospital stays; to increase the frequency of tracheostomy and of pulmonary complications; to worsen functional outcomes; and to increase mortality.", "author" : [ { "dropping-particle" : "", "family" : "Reis", "given" : "Helena Fran\u00e7a Correia", "non-dropping-particle" : "dos", "parse-names" : false, "suffix" : "" }, { "dropping-particle" : "", "family" : "Almeida", "given" : "M\u00f4nica Lajana Oliveira", "non-dropping-particle" : "", "parse-names" : false, "suffix" : "" }, { "dropping-particle" : "", "family" : "Silva", "given" : "M\u00e1rio Ferreira", "non-dropping-particle" : "da", "parse-names" : false, "suffix" : "" }, { "dropping-particle" : "", "family" : "Rocha", "given" : "M\u00e1rio de Seixas", "non-dropping-particle" : "", "parse-names" : false, "suffix" : "" } ], "container-title" : "J Bras Pneumol", "id" : "ITEM-1", "issue" : "3", "issued" : { "date-parts" : [ [ "2013", "1" ] ] }, "page" : "330-338", "title" : "Extubation failure influences clinical and functional outcomes in patients with traumatic brain injury.", "type" : "article-journal", "volume" : "39" }, "uris" : [ "http://www.mendeley.com/documents/?uuid=78a98356-607a-432f-a154-6ec7a9b760c7" ] } ], "mendeley" : { "formattedCitation" : "&lt;sup&gt;48&lt;/sup&gt;", "plainTextFormattedCitation" : "48", "previouslyFormattedCitation" : "&lt;sup&gt;37&lt;/sup&gt;" }, "properties" : { "noteIndex" : 0 }, "schema" : "https://github.com/citation-style-language/schema/raw/master/csl-citation.json" }</w:instrText>
      </w:r>
      <w:r w:rsidR="00352B3E" w:rsidRPr="00DB1111">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48</w:t>
      </w:r>
      <w:r w:rsidR="00352B3E" w:rsidRPr="00DB1111">
        <w:rPr>
          <w:rFonts w:ascii="Times New Roman" w:hAnsi="Times New Roman"/>
          <w:b w:val="0"/>
          <w:sz w:val="24"/>
          <w:szCs w:val="24"/>
        </w:rPr>
        <w:fldChar w:fldCharType="end"/>
      </w:r>
      <w:r w:rsidRPr="00DB1111">
        <w:rPr>
          <w:rFonts w:ascii="Times New Roman" w:hAnsi="Times New Roman"/>
          <w:b w:val="0"/>
          <w:sz w:val="24"/>
          <w:szCs w:val="24"/>
        </w:rPr>
        <w:t>. A abordagem precoce pode promover menor perda de massa muscular e assim diminuir as sequelas decorrentes da imobilidade no leito</w:t>
      </w:r>
      <w:r w:rsidR="00352B3E" w:rsidRPr="00DB1111">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"ISSN" : "1741-7015", "abstract" : "BACKGROUND: Neuromuscular electrical stimulation (NMES) therapy may be useful in early musculoskeletal rehabilitation during acute critical illness. The objective of this systematic review was to evaluate the effectiveness of NMES for preventing skeletal-muscle weakness and wasting in critically ill patients, in comparison with usual care. METHODS: We searched PubMed, CENTRAL, CINAHL, Web of Science, and PEDro to identify randomized controlled trials exploring the effect of NMES in critically ill patients, which had a well-defined NMES protocol, provided outcomes related to skeletal-muscle strength and/or mass, and for which full text was available. Two independent reviewers extracted data on muscle-related outcomes (strength and mass), and participant and intervention characteristics, and assessed the methodological quality of the studies. Owing to the lack of means and standard deviations (SDs) in some studies, as well as the lack of baseline measurements in two studies, it was impossible to conduct a full meta-analysis. When means and SDs were provided, the effect sizes of individual outcomes were calculated, and otherwise, a qualitative analysis was performed. RESULTS: The search yielded 8 eligible studies involving 172 patients. The methodological quality of the studies was moderate to high. Five studies reported an increase in strength or better preservation of strength with NMES, with one study having a large effect size. Two studies found better preservation of muscle mass with NMES, with small to moderate effect sizes, while no significant benefits were found in two other studies. CONCLUSIONS: NMES added to usual care proved to be more effective than usual care alone for preventing skeletal-muscle weakness in critically ill patients. However, there is inconclusive evidence for its benefit in prevention of muscle wasting.", "author" : [ { "dropping-particle" : "", "family" : "Maffiuletti", "given" : "Nicola A", "non-dropping-particle" : "", "parse-names" : false, "suffix" : "" }, { "dropping-particle" : "", "family" : "Roig", "given" : "Marc", "non-dropping-particle" : "", "parse-names" : false, "suffix" : "" }, { "dropping-particle" : "", "family" : "Karatzanos", "given" : "Eleftherios", "non-dropping-particle" : "", "parse-names" : false, "suffix" : "" }, { "dropping-particle" : "", "family" : "Nanas", "given" : "Serafim", "non-dropping-particle" : "", "parse-names" : false, "suffix" : "" } ], "container-title" : "BMC Med", "id" : "ITEM-1", "issued" : { "date-parts" : [ [ "2013", "1" ] ] }, "page" : "137", "title" : "Neuromuscular electrical stimulation for preventing skeletal-muscle weakness and wasting in critically ill patients: a systematic review.", "type" : "article-journal", "volume" : "11" }, "uris" : [ "http://www.mendeley.com/documents/?uuid=5b4a17a2-c769-4d59-9b9f-caef9afb2faa" ] }, { "id" : "ITEM-2", "itemData" : { "ISSN" : "1466-609X", "PMID" : "19814793", "abstract" : "Critically ill patients are characterized by increased loss of muscle mass, partially attributed to sepsis and multiple organ failure, as well as immobilization. Recent studies have shown that electrical muscle stimulation (EMS) may be an alternative to active exercise in chronic obstructive pulmonary disease (COPD) and chronic heart failure (CHF) patients with myopathy. The aim of our study was to investigate the EMS effects on muscle mass preservation of critically ill patients with the use of ultrasonography (US).", "author" : [ { "dropping-particle" : "", "family" : "Gerovasili", "given" : "Vasiliki", "non-dropping-particle" : "", "parse-names" : false, "suffix" : "" }, { "dropping-particle" : "", "family" : "Stefanidis", "given" : "Konstantinos", "non-dropping-particle" : "", "parse-names" : false, "suffix" : "" }, { "dropping-particle" : "", "family" : "Vitzilaios", "given" : "Konstantinos", "non-dropping-particle" : "", "parse-names" : false, "suffix" : "" }, { "dropping-particle" : "", "family" : "Karatzanos", "given" : "Eleftherios", "non-dropping-particle" : "", "parse-names" : false, "suffix" : "" }, { "dropping-particle" : "", "family" : "Politis", "given" : "Panagiotis", "non-dropping-particle" : "", "parse-names" : false, "suffix" : "" }, { "dropping-particle" : "", "family" : "Koroneos", "given" : "Apostolos", "non-dropping-particle" : "", "parse-names" : false, "suffix" : "" }, { "dropping-particle" : "", "family" : "Chatzimichail", "given" : "Aikaterini", "non-dropping-particle" : "", "parse-names" : false, "suffix" : "" }, { "dropping-particle" : "", "family" : "Routsi", "given" : "Christina", "non-dropping-particle" : "", "parse-names" : false, "suffix" : "" }, { "dropping-particle" : "", "family" : "Roussos", "given" : "Charis", "non-dropping-particle" : "", "parse-names" : false, "suffix" : "" }, { "dropping-particle" : "", "family" : "Nanas", "given" : "Serafim", "non-dropping-particle" : "", "parse-names" : false, "suffix" : "" } ], "container-title" : "Crit Care", "id" : "ITEM-2", "issue" : "5", "issued" : { "date-parts" : [ [ "2009", "1" ] ] }, "page" : "R161", "title" : "Electrical muscle stimulation preserves the muscle mass of critically ill patients: a randomized study.", "type" : "article-journal", "volume" : "13" }, "uris" : [ "http://www.mendeley.com/documents/?uuid=d91206b5-7522-46bb-b4ec-81a7fdab5bb9" ] }, { "id" : "ITEM-3", "itemData" : { "DOI" : "10.1016/j.jcrc.2014.03.017", "PMID" : "24768534", "abstract" : "PURPOSE: The purpose was to determine (a) safety and feasibility of functional electrical stimulation (FES)-cycling and (b) compare FES-cycling to case-matched controls in terms of functional recovery and delirium outcomes.\n\nMATERIALS AND METHODS: Sixteen adult intensive care unit patients with sepsis ventilated for more than 48 hours and in the intensive care unit for at least 4 days were included. Eight subjects underwent FES-cycling in addition to usual care and were compared to 8 case-matched control individuals. Primary outcomes were safety and feasibility of FES-cycling. Secondary outcomes were Physical Function in Intensive Care Test scored on awakening, time to reach functional milestones, and incidence and duration of delirium.\n\nRESULTS: One minor adverse event was recorded. Sixty-nine out of total possible 95 FES sessions (73{%}) were completed. A visible or palpable contraction was present 80{%} of the time. There was an improvement in Physical Function in Intensive Care Test score of 3.9/10 points in the intervention cohort with faster recovery of functional milestones. There was also a shorter duration of delirium in the intervention cohort.\n\nCONCLUSIONS: The delivery of FES-cycling is both safe and feasible. The preliminary findings suggest that FES-cycling may improve function and reduce delirium. Further research is required to confirm the findings of this study and evaluate the efficacy of FES-cycling.", "author" : [ { "dropping-particle" : "", "family" : "Parry", "given" : "Selina M", "non-dropping-particle" : "", "parse-names" : false, "suffix" : "" }, { "dropping-particle" : "", "family" : "Berney", "given" : "Sue", "non-dropping-particle" : "", "parse-names" : false, "suffix" : "" }, { "dropping-particle" : "", "family" : "Warrillow", "given" : "Stephen", "non-dropping-particle" : "", "parse-names" : false, "suffix" : "" }, { "dropping-particle" : "", "family" : "El-Ansary", "given" : "Doa", "non-dropping-particle" : "", "parse-names" : false, "suffix" : "" }, { "dropping-particle" : "", "family" : "Bryant", "given" : "Adam L", "non-dropping-particle" : "", "parse-names" : false, "suffix" : "" }, { "dropping-particle" : "", "family" : "Hart", "given" : "Nicholas", "non-dropping-particle" : "", "parse-names" : false, "suffix" : "" }, { "dropping-particle" : "", "family" : "Puthucheary", "given" : "Zudin", "non-dropping-particle" : "", "parse-names" : false, "suffix" : "" }, { "dropping-particle" : "", "family" : "Koopman", "given" : "Ren\u00e8", "non-dropping-particle" : "", "parse-names" : false, "suffix" : "" }, { "dropping-particle" : "", "family" : "Denehy", "given" : "Linda", "non-dropping-particle" : "", "parse-names" : false, "suffix" : "" } ], "container-title" : "J Crit Care", "id" : "ITEM-3", "issue" : "4", "issued" : { "date-parts" : [ [ "2014" ] ] }, "page" : "695.e1--7", "title" : "Functional electrical stimulation with cycling in the critically ill: a pilot case-matched control study.", "type" : "article-journal", "volume" : "29" }, "uris" : [ "http://www.mendeley.com/documents/?uuid=ef055ba7-817d-4036-94b9-9098746fe4ef" ] } ], "mendeley" : { "formattedCitation" : "&lt;sup&gt;21,49,50&lt;/sup&gt;", "manualFormatting" : "10 12", "plainTextFormattedCitation" : "21,49,50", "previouslyFormattedCitation" : "&lt;sup&gt;38,39,22&lt;/sup&gt;" }, "properties" : { "noteIndex" : 0 }, "schema" : "https://github.com/citation-style-language/schema/raw/master/csl-citation.json" }</w:instrText>
      </w:r>
      <w:r w:rsidR="00352B3E" w:rsidRPr="00DB1111">
        <w:rPr>
          <w:rFonts w:ascii="Times New Roman" w:hAnsi="Times New Roman"/>
          <w:b w:val="0"/>
          <w:sz w:val="24"/>
          <w:szCs w:val="24"/>
        </w:rPr>
        <w:fldChar w:fldCharType="separate"/>
      </w:r>
      <w:r w:rsidRPr="00DB1111">
        <w:rPr>
          <w:rFonts w:ascii="Times New Roman" w:hAnsi="Times New Roman"/>
          <w:b w:val="0"/>
          <w:noProof/>
          <w:sz w:val="24"/>
          <w:szCs w:val="24"/>
          <w:vertAlign w:val="superscript"/>
        </w:rPr>
        <w:t>10 12</w:t>
      </w:r>
      <w:r w:rsidR="00352B3E" w:rsidRPr="00DB1111">
        <w:rPr>
          <w:rFonts w:ascii="Times New Roman" w:hAnsi="Times New Roman"/>
          <w:b w:val="0"/>
          <w:sz w:val="24"/>
          <w:szCs w:val="24"/>
        </w:rPr>
        <w:fldChar w:fldCharType="end"/>
      </w:r>
    </w:p>
    <w:p w:rsidR="002E56F4" w:rsidRDefault="002E56F4">
      <w:pPr>
        <w:spacing w:after="200" w:line="276" w:lineRule="auto"/>
        <w:rPr>
          <w:rFonts w:ascii="Times New Roman" w:hAnsi="Times New Roman"/>
          <w:b w:val="0"/>
          <w:sz w:val="24"/>
          <w:szCs w:val="24"/>
        </w:rPr>
      </w:pPr>
      <w:r>
        <w:rPr>
          <w:rFonts w:ascii="Times New Roman" w:hAnsi="Times New Roman"/>
          <w:b w:val="0"/>
          <w:sz w:val="24"/>
          <w:szCs w:val="24"/>
        </w:rPr>
        <w:br w:type="page"/>
      </w:r>
    </w:p>
    <w:p w:rsidR="002E1844" w:rsidRPr="000627D4" w:rsidRDefault="008A4F72" w:rsidP="000627D4">
      <w:pPr>
        <w:pStyle w:val="Ttulo1"/>
        <w:rPr>
          <w:rFonts w:ascii="Times New Roman" w:hAnsi="Times New Roman"/>
          <w:color w:val="auto"/>
        </w:rPr>
      </w:pPr>
      <w:bookmarkStart w:id="21" w:name="_Toc497167019"/>
      <w:r w:rsidRPr="000627D4">
        <w:rPr>
          <w:rFonts w:ascii="Times New Roman" w:hAnsi="Times New Roman"/>
          <w:color w:val="auto"/>
        </w:rPr>
        <w:lastRenderedPageBreak/>
        <w:t>MATERIAIS E MÉTODOS</w:t>
      </w:r>
      <w:bookmarkEnd w:id="13"/>
      <w:bookmarkEnd w:id="15"/>
      <w:bookmarkEnd w:id="21"/>
      <w:r w:rsidRPr="000627D4">
        <w:rPr>
          <w:rFonts w:ascii="Times New Roman" w:hAnsi="Times New Roman"/>
          <w:color w:val="auto"/>
        </w:rPr>
        <w:t xml:space="preserve"> </w:t>
      </w:r>
    </w:p>
    <w:p w:rsidR="002E1844" w:rsidRDefault="002E1844" w:rsidP="002E1844">
      <w:pPr>
        <w:rPr>
          <w:rFonts w:ascii="Times New Roman" w:hAnsi="Times New Roman"/>
          <w:sz w:val="24"/>
          <w:szCs w:val="24"/>
        </w:rPr>
      </w:pPr>
    </w:p>
    <w:p w:rsidR="00133B8E" w:rsidRPr="000627D4" w:rsidRDefault="00133B8E" w:rsidP="000627D4">
      <w:pPr>
        <w:pStyle w:val="Ttulo2"/>
        <w:rPr>
          <w:rFonts w:ascii="Times New Roman" w:hAnsi="Times New Roman"/>
        </w:rPr>
      </w:pPr>
      <w:bookmarkStart w:id="22" w:name="_Toc497167020"/>
      <w:r w:rsidRPr="000627D4">
        <w:rPr>
          <w:rFonts w:ascii="Times New Roman" w:hAnsi="Times New Roman"/>
        </w:rPr>
        <w:t>Desenho do estudo</w:t>
      </w:r>
      <w:bookmarkEnd w:id="22"/>
    </w:p>
    <w:p w:rsidR="002E1844" w:rsidRDefault="00C20A55" w:rsidP="00D40EFD">
      <w:pPr>
        <w:spacing w:line="480" w:lineRule="auto"/>
        <w:ind w:firstLine="709"/>
        <w:jc w:val="both"/>
        <w:rPr>
          <w:rFonts w:ascii="Times New Roman" w:hAnsi="Times New Roman"/>
          <w:b w:val="0"/>
          <w:sz w:val="24"/>
          <w:szCs w:val="24"/>
        </w:rPr>
      </w:pPr>
      <w:r>
        <w:rPr>
          <w:rFonts w:ascii="Times New Roman" w:hAnsi="Times New Roman"/>
          <w:b w:val="0"/>
          <w:sz w:val="24"/>
          <w:szCs w:val="24"/>
        </w:rPr>
        <w:t>Foi realizado</w:t>
      </w:r>
      <w:r w:rsidR="00133B8E" w:rsidRPr="00E13C07">
        <w:rPr>
          <w:rFonts w:ascii="Times New Roman" w:hAnsi="Times New Roman"/>
          <w:b w:val="0"/>
          <w:sz w:val="24"/>
          <w:szCs w:val="24"/>
        </w:rPr>
        <w:t xml:space="preserve"> um estudo observacional de corte transversal para </w:t>
      </w:r>
      <w:r w:rsidR="00133B8E">
        <w:rPr>
          <w:rFonts w:ascii="Times New Roman" w:hAnsi="Times New Roman"/>
          <w:b w:val="0"/>
          <w:sz w:val="24"/>
          <w:szCs w:val="24"/>
        </w:rPr>
        <w:t>avaliar a confiabilidade e a concordância de</w:t>
      </w:r>
      <w:r w:rsidR="00133B8E" w:rsidRPr="00E13C07">
        <w:rPr>
          <w:rFonts w:ascii="Times New Roman" w:hAnsi="Times New Roman"/>
          <w:b w:val="0"/>
          <w:sz w:val="24"/>
          <w:szCs w:val="24"/>
        </w:rPr>
        <w:t xml:space="preserve"> dois métodos de avaliação </w:t>
      </w:r>
      <w:r w:rsidR="00133B8E">
        <w:rPr>
          <w:rFonts w:ascii="Times New Roman" w:hAnsi="Times New Roman"/>
          <w:b w:val="0"/>
          <w:sz w:val="24"/>
          <w:szCs w:val="24"/>
        </w:rPr>
        <w:t>da</w:t>
      </w:r>
      <w:r w:rsidR="00133B8E" w:rsidRPr="00E13C07">
        <w:rPr>
          <w:rFonts w:ascii="Times New Roman" w:hAnsi="Times New Roman"/>
          <w:b w:val="0"/>
          <w:sz w:val="24"/>
          <w:szCs w:val="24"/>
        </w:rPr>
        <w:t xml:space="preserve"> excitabilidade neuromuscular</w:t>
      </w:r>
      <w:r w:rsidR="00133B8E">
        <w:rPr>
          <w:rFonts w:ascii="Times New Roman" w:hAnsi="Times New Roman"/>
          <w:b w:val="0"/>
          <w:sz w:val="24"/>
          <w:szCs w:val="24"/>
        </w:rPr>
        <w:t xml:space="preserve"> por meio do TEDE. Os pacientes foram incluídos consecutivamente, mas a ordem do método de avaliação e dos examinadores foi estabelecida por randomização. A pesquisa foi conduzida na unidade de terapia intensiva neurotrauma de um hospital terciário do Distrito Federal, Brasil</w:t>
      </w:r>
      <w:r w:rsidR="005D17EF">
        <w:rPr>
          <w:rFonts w:ascii="Times New Roman" w:hAnsi="Times New Roman"/>
          <w:b w:val="0"/>
          <w:sz w:val="24"/>
          <w:szCs w:val="24"/>
        </w:rPr>
        <w:t xml:space="preserve">. </w:t>
      </w:r>
      <w:r w:rsidR="00133B8E">
        <w:rPr>
          <w:rFonts w:ascii="Times New Roman" w:hAnsi="Times New Roman"/>
          <w:b w:val="0"/>
          <w:sz w:val="24"/>
          <w:szCs w:val="24"/>
        </w:rPr>
        <w:t>Este estudo</w:t>
      </w:r>
      <w:r w:rsidR="00133B8E" w:rsidRPr="007B1AAA">
        <w:rPr>
          <w:rFonts w:ascii="Times New Roman" w:hAnsi="Times New Roman"/>
          <w:b w:val="0"/>
          <w:sz w:val="24"/>
          <w:szCs w:val="24"/>
        </w:rPr>
        <w:t xml:space="preserve"> </w:t>
      </w:r>
      <w:r w:rsidR="00133B8E" w:rsidRPr="00E13C07">
        <w:rPr>
          <w:rFonts w:ascii="Times New Roman" w:hAnsi="Times New Roman"/>
          <w:b w:val="0"/>
          <w:sz w:val="24"/>
          <w:szCs w:val="24"/>
        </w:rPr>
        <w:t>foi aprovad</w:t>
      </w:r>
      <w:r w:rsidR="00133B8E">
        <w:rPr>
          <w:rFonts w:ascii="Times New Roman" w:hAnsi="Times New Roman"/>
          <w:b w:val="0"/>
          <w:sz w:val="24"/>
          <w:szCs w:val="24"/>
        </w:rPr>
        <w:t>o</w:t>
      </w:r>
      <w:r w:rsidR="00133B8E" w:rsidRPr="00E13C07">
        <w:rPr>
          <w:rFonts w:ascii="Times New Roman" w:hAnsi="Times New Roman"/>
          <w:b w:val="0"/>
          <w:sz w:val="24"/>
          <w:szCs w:val="24"/>
        </w:rPr>
        <w:t xml:space="preserve"> pelo comitê de ética em pesquisa da FEPECS/SES-DF</w:t>
      </w:r>
      <w:r w:rsidR="00133B8E">
        <w:rPr>
          <w:rFonts w:ascii="Times New Roman" w:hAnsi="Times New Roman"/>
          <w:b w:val="0"/>
          <w:sz w:val="24"/>
          <w:szCs w:val="24"/>
        </w:rPr>
        <w:t xml:space="preserve"> </w:t>
      </w:r>
      <w:r w:rsidR="00133B8E" w:rsidRPr="00E13C07">
        <w:rPr>
          <w:rFonts w:ascii="Times New Roman" w:hAnsi="Times New Roman"/>
          <w:b w:val="0"/>
          <w:sz w:val="24"/>
          <w:szCs w:val="24"/>
        </w:rPr>
        <w:t>sob o n° 1.107.517.</w:t>
      </w:r>
      <w:r w:rsidR="00133B8E">
        <w:rPr>
          <w:rFonts w:ascii="Times New Roman" w:hAnsi="Times New Roman"/>
          <w:b w:val="0"/>
          <w:sz w:val="24"/>
          <w:szCs w:val="24"/>
        </w:rPr>
        <w:t xml:space="preserve"> </w:t>
      </w:r>
      <w:r w:rsidR="00133B8E" w:rsidRPr="00E13C07">
        <w:rPr>
          <w:rFonts w:ascii="Times New Roman" w:hAnsi="Times New Roman"/>
          <w:b w:val="0"/>
          <w:sz w:val="24"/>
          <w:szCs w:val="24"/>
        </w:rPr>
        <w:t xml:space="preserve">O termo de consentimento </w:t>
      </w:r>
      <w:r w:rsidR="00133B8E">
        <w:rPr>
          <w:rFonts w:ascii="Times New Roman" w:hAnsi="Times New Roman"/>
          <w:b w:val="0"/>
          <w:sz w:val="24"/>
          <w:szCs w:val="24"/>
        </w:rPr>
        <w:t>livre e esclarecido</w:t>
      </w:r>
      <w:r w:rsidR="00133B8E" w:rsidRPr="00E13C07">
        <w:rPr>
          <w:rFonts w:ascii="Times New Roman" w:hAnsi="Times New Roman"/>
          <w:b w:val="0"/>
          <w:sz w:val="24"/>
          <w:szCs w:val="24"/>
        </w:rPr>
        <w:t xml:space="preserve"> foi obtido de um parente próximo, pois todos os pacientes encontravam-se sedados.</w:t>
      </w:r>
      <w:r w:rsidR="00133B8E">
        <w:rPr>
          <w:rFonts w:ascii="Times New Roman" w:hAnsi="Times New Roman"/>
          <w:b w:val="0"/>
          <w:sz w:val="24"/>
          <w:szCs w:val="24"/>
        </w:rPr>
        <w:t xml:space="preserve"> </w:t>
      </w:r>
    </w:p>
    <w:p w:rsidR="00133B8E" w:rsidRPr="002E1844" w:rsidRDefault="00133B8E" w:rsidP="000627D4">
      <w:pPr>
        <w:pStyle w:val="Ttulo2"/>
      </w:pPr>
      <w:bookmarkStart w:id="23" w:name="_Toc497167021"/>
      <w:r w:rsidRPr="002E1844">
        <w:t>Pacientes</w:t>
      </w:r>
      <w:bookmarkEnd w:id="23"/>
      <w:r w:rsidRPr="002E1844">
        <w:t xml:space="preserve"> </w:t>
      </w:r>
    </w:p>
    <w:p w:rsidR="002E1844" w:rsidRDefault="00133B8E" w:rsidP="00D40EFD">
      <w:pPr>
        <w:spacing w:line="480" w:lineRule="auto"/>
        <w:ind w:firstLine="709"/>
        <w:jc w:val="both"/>
        <w:rPr>
          <w:rFonts w:ascii="Times New Roman" w:hAnsi="Times New Roman"/>
          <w:b w:val="0"/>
          <w:color w:val="000000"/>
          <w:sz w:val="24"/>
          <w:szCs w:val="24"/>
        </w:rPr>
      </w:pPr>
      <w:r w:rsidRPr="00A8284C">
        <w:rPr>
          <w:rFonts w:ascii="Times New Roman" w:hAnsi="Times New Roman"/>
          <w:b w:val="0"/>
          <w:sz w:val="24"/>
          <w:szCs w:val="24"/>
        </w:rPr>
        <w:t>Foram incluídos pacientes</w:t>
      </w:r>
      <w:r>
        <w:rPr>
          <w:rFonts w:ascii="Times New Roman" w:hAnsi="Times New Roman"/>
          <w:b w:val="0"/>
          <w:sz w:val="24"/>
          <w:szCs w:val="24"/>
        </w:rPr>
        <w:t xml:space="preserve"> adultos (idade ≥ 18 anos)</w:t>
      </w:r>
      <w:r w:rsidRPr="00A8284C">
        <w:rPr>
          <w:rFonts w:ascii="Times New Roman" w:hAnsi="Times New Roman"/>
          <w:b w:val="0"/>
          <w:sz w:val="24"/>
          <w:szCs w:val="24"/>
        </w:rPr>
        <w:t xml:space="preserve"> </w:t>
      </w:r>
      <w:r w:rsidR="00ED3F82">
        <w:rPr>
          <w:rFonts w:ascii="Times New Roman" w:hAnsi="Times New Roman"/>
          <w:b w:val="0"/>
          <w:sz w:val="24"/>
          <w:szCs w:val="24"/>
        </w:rPr>
        <w:t>criticamente enfermos</w:t>
      </w:r>
      <w:r>
        <w:rPr>
          <w:rFonts w:ascii="Times New Roman" w:hAnsi="Times New Roman"/>
          <w:b w:val="0"/>
          <w:sz w:val="24"/>
          <w:szCs w:val="24"/>
        </w:rPr>
        <w:t>,</w:t>
      </w:r>
      <w:r w:rsidRPr="00A8284C">
        <w:rPr>
          <w:rFonts w:ascii="Times New Roman" w:hAnsi="Times New Roman"/>
          <w:b w:val="0"/>
          <w:sz w:val="24"/>
          <w:szCs w:val="24"/>
        </w:rPr>
        <w:t xml:space="preserve"> sedados</w:t>
      </w:r>
      <w:r>
        <w:rPr>
          <w:rFonts w:ascii="Times New Roman" w:hAnsi="Times New Roman"/>
          <w:b w:val="0"/>
          <w:sz w:val="24"/>
          <w:szCs w:val="24"/>
        </w:rPr>
        <w:t xml:space="preserve"> e submetidos à ventilação mecânica. Foram estabelecidos como critérios de exclusão: uso de bloqueador neuromuscular no dia da avaliação, bem como presença de </w:t>
      </w:r>
      <w:r w:rsidRPr="00425A6D">
        <w:rPr>
          <w:rFonts w:ascii="Times New Roman" w:hAnsi="Times New Roman"/>
          <w:b w:val="0"/>
          <w:sz w:val="24"/>
          <w:szCs w:val="24"/>
        </w:rPr>
        <w:t>les</w:t>
      </w:r>
      <w:r>
        <w:rPr>
          <w:rFonts w:ascii="Times New Roman" w:hAnsi="Times New Roman"/>
          <w:b w:val="0"/>
          <w:sz w:val="24"/>
          <w:szCs w:val="24"/>
        </w:rPr>
        <w:t>ões</w:t>
      </w:r>
      <w:r w:rsidRPr="00425A6D">
        <w:rPr>
          <w:rFonts w:ascii="Times New Roman" w:hAnsi="Times New Roman"/>
          <w:b w:val="0"/>
          <w:sz w:val="24"/>
          <w:szCs w:val="24"/>
        </w:rPr>
        <w:t xml:space="preserve"> em pele e/ou fraturas n</w:t>
      </w:r>
      <w:r>
        <w:rPr>
          <w:rFonts w:ascii="Times New Roman" w:hAnsi="Times New Roman"/>
          <w:b w:val="0"/>
          <w:sz w:val="24"/>
          <w:szCs w:val="24"/>
        </w:rPr>
        <w:t>os sítios de avaliação.</w:t>
      </w:r>
      <w:r w:rsidR="00C20A55">
        <w:rPr>
          <w:rFonts w:ascii="Times New Roman" w:hAnsi="Times New Roman"/>
          <w:b w:val="0"/>
          <w:sz w:val="24"/>
          <w:szCs w:val="24"/>
        </w:rPr>
        <w:t xml:space="preserve"> </w:t>
      </w:r>
      <w:r w:rsidRPr="00531BAF">
        <w:rPr>
          <w:rFonts w:ascii="Times New Roman" w:hAnsi="Times New Roman"/>
          <w:b w:val="0"/>
          <w:sz w:val="24"/>
          <w:szCs w:val="24"/>
        </w:rPr>
        <w:t xml:space="preserve">A estimativa do tamanho da amostra foi </w:t>
      </w:r>
      <w:r w:rsidRPr="00E13C07">
        <w:rPr>
          <w:rFonts w:ascii="Times New Roman" w:hAnsi="Times New Roman"/>
          <w:b w:val="0"/>
          <w:color w:val="000000"/>
          <w:sz w:val="24"/>
          <w:szCs w:val="24"/>
        </w:rPr>
        <w:t>determinad</w:t>
      </w:r>
      <w:r>
        <w:rPr>
          <w:rFonts w:ascii="Times New Roman" w:hAnsi="Times New Roman"/>
          <w:b w:val="0"/>
          <w:color w:val="000000"/>
          <w:sz w:val="24"/>
          <w:szCs w:val="24"/>
        </w:rPr>
        <w:t>a</w:t>
      </w:r>
      <w:r w:rsidRPr="00E13C07">
        <w:rPr>
          <w:rFonts w:ascii="Times New Roman" w:hAnsi="Times New Roman"/>
          <w:b w:val="0"/>
          <w:color w:val="000000"/>
          <w:sz w:val="24"/>
          <w:szCs w:val="24"/>
        </w:rPr>
        <w:t xml:space="preserve"> a priori </w:t>
      </w:r>
      <w:r>
        <w:rPr>
          <w:rFonts w:ascii="Times New Roman" w:hAnsi="Times New Roman"/>
          <w:b w:val="0"/>
          <w:color w:val="000000"/>
          <w:sz w:val="24"/>
          <w:szCs w:val="24"/>
        </w:rPr>
        <w:t xml:space="preserve">com base nos </w:t>
      </w:r>
      <w:r w:rsidRPr="004565C9">
        <w:rPr>
          <w:rFonts w:ascii="Times New Roman" w:hAnsi="Times New Roman"/>
          <w:b w:val="0"/>
          <w:color w:val="000000"/>
          <w:sz w:val="24"/>
          <w:szCs w:val="24"/>
        </w:rPr>
        <w:t xml:space="preserve">dados obtidos no estudo piloto com 10 pacientes </w:t>
      </w:r>
      <w:r w:rsidR="00BA6A60">
        <w:rPr>
          <w:rFonts w:ascii="Times New Roman" w:hAnsi="Times New Roman"/>
          <w:b w:val="0"/>
          <w:color w:val="000000"/>
          <w:sz w:val="24"/>
          <w:szCs w:val="24"/>
        </w:rPr>
        <w:t>e na recomendação de Sim et al.</w:t>
      </w:r>
      <w:r w:rsidR="00352B3E">
        <w:rPr>
          <w:rFonts w:ascii="Times New Roman" w:hAnsi="Times New Roman"/>
          <w:b w:val="0"/>
          <w:color w:val="000000"/>
          <w:sz w:val="24"/>
          <w:szCs w:val="24"/>
        </w:rPr>
        <w:fldChar w:fldCharType="begin" w:fldLock="1"/>
      </w:r>
      <w:r w:rsidR="001661A4">
        <w:rPr>
          <w:rFonts w:ascii="Times New Roman" w:hAnsi="Times New Roman"/>
          <w:b w:val="0"/>
          <w:color w:val="000000"/>
          <w:sz w:val="24"/>
          <w:szCs w:val="24"/>
        </w:rPr>
        <w:instrText>ADDIN CSL_CITATION { "citationItems" : [ { "id" : "ITEM-1", "itemData" : { "PMID" : "15733050", "abstract" : "PURPOSE: This article examines and illustrates the use and interpretation of the kappa statistic in musculoskeletal research.\r\n\r\nSUMMARY OF KEY POINTS: The reliability of clinicians' ratings is an important consideration in areas such as diagnosis and the interpretation of examination findings. Often, these ratings lie on a nominal or an ordinal scale. For such data, the kappa coefficient is an appropriate measure of reliability. Kappa is defined, in both weighted and unweighted forms, and its use is illustrated with examples from musculoskeletal research. Factors that can influence the magnitude of kappa (prevalence, bias, and non-independent ratings) are discussed, and ways of evaluating the magnitude of an obtained kappa are considered. The issue of statistical testing of kappa is considered, including the use of confidence intervals, and appropriate sample sizes for reliability studies using kappa are tabulated.\r\n\r\nCONCLUSIONS: The article concludes with recommendations for the use and interpretation of kappa.", "author" : [ { "dropping-particle" : "", "family" : "Sim", "given" : "Julius", "non-dropping-particle" : "", "parse-names" : false, "suffix" : "" }, { "dropping-particle" : "", "family" : "Wright", "given" : "Chris C", "non-dropping-particle" : "", "parse-names" : false, "suffix" : "" } ], "container-title" : "Phys Ther", "id" : "ITEM-1", "issue" : "3", "issued" : { "date-parts" : [ [ "2005", "3" ] ] }, "page" : "257-68", "title" : "The kappa statistic in reliability studies: use, interpretation, and sample size requirements.", "type" : "article-journal", "volume" : "85" }, "uris" : [ "http://www.mendeley.com/documents/?uuid=834eff80-5c1e-48eb-b17d-803d3677c963" ] } ], "mendeley" : { "formattedCitation" : "&lt;sup&gt;51&lt;/sup&gt;", "plainTextFormattedCitation" : "51", "previouslyFormattedCitation" : "&lt;sup&gt;52&lt;/sup&gt;" }, "properties" : { "noteIndex" : 0 }, "schema" : "https://github.com/citation-style-language/schema/raw/master/csl-citation.json" }</w:instrText>
      </w:r>
      <w:r w:rsidR="00352B3E">
        <w:rPr>
          <w:rFonts w:ascii="Times New Roman" w:hAnsi="Times New Roman"/>
          <w:b w:val="0"/>
          <w:color w:val="000000"/>
          <w:sz w:val="24"/>
          <w:szCs w:val="24"/>
        </w:rPr>
        <w:fldChar w:fldCharType="separate"/>
      </w:r>
      <w:r w:rsidR="001661A4" w:rsidRPr="001661A4">
        <w:rPr>
          <w:rFonts w:ascii="Times New Roman" w:hAnsi="Times New Roman"/>
          <w:b w:val="0"/>
          <w:noProof/>
          <w:color w:val="000000"/>
          <w:sz w:val="24"/>
          <w:szCs w:val="24"/>
          <w:vertAlign w:val="superscript"/>
        </w:rPr>
        <w:t>51</w:t>
      </w:r>
      <w:r w:rsidR="00352B3E">
        <w:rPr>
          <w:rFonts w:ascii="Times New Roman" w:hAnsi="Times New Roman"/>
          <w:b w:val="0"/>
          <w:color w:val="000000"/>
          <w:sz w:val="24"/>
          <w:szCs w:val="24"/>
        </w:rPr>
        <w:fldChar w:fldCharType="end"/>
      </w:r>
      <w:r w:rsidR="00BA6A60">
        <w:rPr>
          <w:rFonts w:ascii="Times New Roman" w:hAnsi="Times New Roman"/>
          <w:b w:val="0"/>
          <w:color w:val="000000"/>
          <w:sz w:val="24"/>
          <w:szCs w:val="24"/>
        </w:rPr>
        <w:t xml:space="preserve"> </w:t>
      </w:r>
      <w:r w:rsidRPr="004565C9">
        <w:rPr>
          <w:rFonts w:ascii="Times New Roman" w:hAnsi="Times New Roman"/>
          <w:b w:val="0"/>
          <w:color w:val="000000"/>
          <w:sz w:val="24"/>
          <w:szCs w:val="24"/>
        </w:rPr>
        <w:t xml:space="preserve">para erro </w:t>
      </w:r>
      <w:r w:rsidRPr="004565C9">
        <w:rPr>
          <w:rFonts w:ascii="Times New Roman" w:hAnsi="Times New Roman"/>
          <w:b w:val="0"/>
          <w:color w:val="000000"/>
          <w:sz w:val="24"/>
          <w:szCs w:val="24"/>
        </w:rPr>
        <w:sym w:font="Symbol" w:char="F061"/>
      </w:r>
      <w:r w:rsidRPr="004565C9">
        <w:rPr>
          <w:rFonts w:ascii="Times New Roman" w:hAnsi="Times New Roman"/>
          <w:b w:val="0"/>
          <w:color w:val="000000"/>
          <w:sz w:val="24"/>
          <w:szCs w:val="24"/>
        </w:rPr>
        <w:t xml:space="preserve"> &lt; 0</w:t>
      </w:r>
      <w:r w:rsidR="00BA6A60">
        <w:rPr>
          <w:rFonts w:ascii="Times New Roman" w:hAnsi="Times New Roman"/>
          <w:b w:val="0"/>
          <w:color w:val="000000"/>
          <w:sz w:val="24"/>
          <w:szCs w:val="24"/>
        </w:rPr>
        <w:t>.</w:t>
      </w:r>
      <w:r w:rsidRPr="004565C9">
        <w:rPr>
          <w:rFonts w:ascii="Times New Roman" w:hAnsi="Times New Roman"/>
          <w:b w:val="0"/>
          <w:color w:val="000000"/>
          <w:sz w:val="24"/>
          <w:szCs w:val="24"/>
        </w:rPr>
        <w:t xml:space="preserve">05 e </w:t>
      </w:r>
      <w:proofErr w:type="spellStart"/>
      <w:r w:rsidRPr="004565C9">
        <w:rPr>
          <w:rFonts w:ascii="Times New Roman" w:hAnsi="Times New Roman"/>
          <w:b w:val="0"/>
          <w:i/>
          <w:color w:val="000000"/>
          <w:sz w:val="24"/>
          <w:szCs w:val="24"/>
        </w:rPr>
        <w:t>power</w:t>
      </w:r>
      <w:proofErr w:type="spellEnd"/>
      <w:r w:rsidRPr="004565C9">
        <w:rPr>
          <w:rFonts w:ascii="Times New Roman" w:hAnsi="Times New Roman"/>
          <w:b w:val="0"/>
          <w:color w:val="000000"/>
          <w:sz w:val="24"/>
          <w:szCs w:val="24"/>
        </w:rPr>
        <w:t xml:space="preserve"> (1 - β) &gt; 0</w:t>
      </w:r>
      <w:r w:rsidR="00BA6A60">
        <w:rPr>
          <w:rFonts w:ascii="Times New Roman" w:hAnsi="Times New Roman"/>
          <w:b w:val="0"/>
          <w:color w:val="000000"/>
          <w:sz w:val="24"/>
          <w:szCs w:val="24"/>
        </w:rPr>
        <w:t>.</w:t>
      </w:r>
      <w:r w:rsidRPr="004565C9">
        <w:rPr>
          <w:rFonts w:ascii="Times New Roman" w:hAnsi="Times New Roman"/>
          <w:b w:val="0"/>
          <w:color w:val="000000"/>
          <w:sz w:val="24"/>
          <w:szCs w:val="24"/>
        </w:rPr>
        <w:t>8</w:t>
      </w:r>
      <w:r>
        <w:rPr>
          <w:rFonts w:ascii="Times New Roman" w:hAnsi="Times New Roman"/>
          <w:b w:val="0"/>
          <w:color w:val="000000"/>
          <w:sz w:val="24"/>
          <w:szCs w:val="24"/>
        </w:rPr>
        <w:t xml:space="preserve">. </w:t>
      </w:r>
      <w:r w:rsidR="00ED3F82">
        <w:rPr>
          <w:rFonts w:ascii="Times New Roman" w:hAnsi="Times New Roman"/>
          <w:b w:val="0"/>
          <w:color w:val="000000"/>
          <w:sz w:val="24"/>
          <w:szCs w:val="24"/>
        </w:rPr>
        <w:t>Para tanto, foi necessária uma amostra</w:t>
      </w:r>
      <w:r>
        <w:rPr>
          <w:rFonts w:ascii="Times New Roman" w:hAnsi="Times New Roman"/>
          <w:b w:val="0"/>
          <w:color w:val="000000"/>
          <w:sz w:val="24"/>
          <w:szCs w:val="24"/>
        </w:rPr>
        <w:t xml:space="preserve"> </w:t>
      </w:r>
      <w:r w:rsidR="002656F2">
        <w:rPr>
          <w:rFonts w:ascii="Times New Roman" w:hAnsi="Times New Roman"/>
          <w:b w:val="0"/>
          <w:color w:val="000000"/>
          <w:sz w:val="24"/>
          <w:szCs w:val="24"/>
        </w:rPr>
        <w:t>composta por</w:t>
      </w:r>
      <w:r>
        <w:rPr>
          <w:rFonts w:ascii="Times New Roman" w:hAnsi="Times New Roman"/>
          <w:b w:val="0"/>
          <w:color w:val="000000"/>
          <w:sz w:val="24"/>
          <w:szCs w:val="24"/>
        </w:rPr>
        <w:t xml:space="preserve"> </w:t>
      </w:r>
      <w:r>
        <w:rPr>
          <w:rFonts w:ascii="Times New Roman" w:hAnsi="Times New Roman"/>
          <w:b w:val="0"/>
          <w:sz w:val="24"/>
          <w:szCs w:val="24"/>
        </w:rPr>
        <w:t>30</w:t>
      </w:r>
      <w:r w:rsidRPr="00531BAF">
        <w:rPr>
          <w:rFonts w:ascii="Times New Roman" w:hAnsi="Times New Roman"/>
          <w:b w:val="0"/>
          <w:sz w:val="24"/>
          <w:szCs w:val="24"/>
        </w:rPr>
        <w:t xml:space="preserve"> pacientes</w:t>
      </w:r>
      <w:r w:rsidRPr="00E13C07">
        <w:rPr>
          <w:rFonts w:ascii="Times New Roman" w:hAnsi="Times New Roman"/>
          <w:b w:val="0"/>
          <w:color w:val="000000"/>
          <w:sz w:val="24"/>
          <w:szCs w:val="24"/>
        </w:rPr>
        <w:t xml:space="preserve">. </w:t>
      </w:r>
    </w:p>
    <w:p w:rsidR="00133B8E" w:rsidRPr="002E1844" w:rsidRDefault="00133B8E" w:rsidP="000627D4">
      <w:pPr>
        <w:pStyle w:val="Ttulo2"/>
      </w:pPr>
      <w:bookmarkStart w:id="24" w:name="_Toc497167022"/>
      <w:r w:rsidRPr="002E1844">
        <w:t>Teste de eletrodiagnóstico de estímulo</w:t>
      </w:r>
      <w:bookmarkEnd w:id="24"/>
    </w:p>
    <w:p w:rsidR="00133B8E" w:rsidRDefault="00133B8E" w:rsidP="00D40EFD">
      <w:pPr>
        <w:spacing w:line="480" w:lineRule="auto"/>
        <w:ind w:firstLine="709"/>
        <w:jc w:val="both"/>
        <w:rPr>
          <w:rFonts w:ascii="Times New Roman" w:hAnsi="Times New Roman"/>
          <w:b w:val="0"/>
          <w:sz w:val="24"/>
          <w:szCs w:val="24"/>
        </w:rPr>
      </w:pPr>
      <w:r>
        <w:rPr>
          <w:rFonts w:ascii="Times New Roman" w:hAnsi="Times New Roman"/>
          <w:b w:val="0"/>
          <w:sz w:val="24"/>
          <w:szCs w:val="24"/>
        </w:rPr>
        <w:t xml:space="preserve">Para a realização do TEDE, foi utilizado </w:t>
      </w:r>
      <w:r w:rsidRPr="009A1FD3">
        <w:rPr>
          <w:rFonts w:ascii="Times New Roman" w:hAnsi="Times New Roman"/>
          <w:b w:val="0"/>
          <w:sz w:val="24"/>
          <w:szCs w:val="24"/>
        </w:rPr>
        <w:t xml:space="preserve">um gerador universal de pulso </w:t>
      </w:r>
      <w:proofErr w:type="spellStart"/>
      <w:r w:rsidRPr="009A1FD3">
        <w:rPr>
          <w:rFonts w:ascii="Times New Roman" w:hAnsi="Times New Roman"/>
          <w:b w:val="0"/>
          <w:sz w:val="24"/>
          <w:szCs w:val="24"/>
        </w:rPr>
        <w:t>Dualpex</w:t>
      </w:r>
      <w:proofErr w:type="spellEnd"/>
      <w:r w:rsidRPr="009A1FD3">
        <w:rPr>
          <w:rFonts w:ascii="Times New Roman" w:hAnsi="Times New Roman"/>
          <w:b w:val="0"/>
          <w:sz w:val="24"/>
          <w:szCs w:val="24"/>
        </w:rPr>
        <w:t xml:space="preserve"> 071 (Quark Me</w:t>
      </w:r>
      <w:r>
        <w:rPr>
          <w:rFonts w:ascii="Times New Roman" w:hAnsi="Times New Roman"/>
          <w:b w:val="0"/>
          <w:sz w:val="24"/>
          <w:szCs w:val="24"/>
        </w:rPr>
        <w:t>dical LTDA, Piracicaba, Brasil). Foram testados dois métodos de avaliação da excitabilidade neuromuscular por meio do TEDE classificados pelo tipo de eletrodo utilizado: T</w:t>
      </w:r>
      <w:r w:rsidRPr="00B36F7C">
        <w:rPr>
          <w:rFonts w:ascii="Times New Roman" w:hAnsi="Times New Roman"/>
          <w:b w:val="0"/>
          <w:sz w:val="24"/>
          <w:szCs w:val="24"/>
        </w:rPr>
        <w:t xml:space="preserve">EDE com eletrodo </w:t>
      </w:r>
      <w:r>
        <w:rPr>
          <w:rFonts w:ascii="Times New Roman" w:hAnsi="Times New Roman"/>
          <w:b w:val="0"/>
          <w:sz w:val="24"/>
          <w:szCs w:val="24"/>
        </w:rPr>
        <w:t xml:space="preserve">ativo </w:t>
      </w:r>
      <w:r w:rsidRPr="00B36F7C">
        <w:rPr>
          <w:rFonts w:ascii="Times New Roman" w:hAnsi="Times New Roman"/>
          <w:b w:val="0"/>
          <w:sz w:val="24"/>
          <w:szCs w:val="24"/>
        </w:rPr>
        <w:t xml:space="preserve">quadrado </w:t>
      </w:r>
      <w:r>
        <w:rPr>
          <w:rFonts w:ascii="Times New Roman" w:hAnsi="Times New Roman"/>
          <w:b w:val="0"/>
          <w:sz w:val="24"/>
          <w:szCs w:val="24"/>
        </w:rPr>
        <w:t>com 25 cm</w:t>
      </w:r>
      <w:r w:rsidRPr="001B5D8B">
        <w:rPr>
          <w:rFonts w:ascii="Times New Roman" w:hAnsi="Times New Roman"/>
          <w:b w:val="0"/>
          <w:sz w:val="24"/>
          <w:szCs w:val="24"/>
          <w:vertAlign w:val="superscript"/>
        </w:rPr>
        <w:t>2</w:t>
      </w:r>
      <w:r>
        <w:rPr>
          <w:rFonts w:ascii="Times New Roman" w:hAnsi="Times New Roman"/>
          <w:b w:val="0"/>
          <w:sz w:val="24"/>
          <w:szCs w:val="24"/>
          <w:vertAlign w:val="superscript"/>
        </w:rPr>
        <w:t xml:space="preserve"> </w:t>
      </w:r>
      <w:r w:rsidRPr="001B5D8B">
        <w:rPr>
          <w:rFonts w:ascii="Times New Roman" w:hAnsi="Times New Roman"/>
          <w:b w:val="0"/>
          <w:sz w:val="24"/>
          <w:szCs w:val="24"/>
        </w:rPr>
        <w:t xml:space="preserve">de </w:t>
      </w:r>
      <w:r>
        <w:rPr>
          <w:rFonts w:ascii="Times New Roman" w:hAnsi="Times New Roman"/>
          <w:b w:val="0"/>
          <w:sz w:val="24"/>
          <w:szCs w:val="24"/>
        </w:rPr>
        <w:t>área e T</w:t>
      </w:r>
      <w:r w:rsidRPr="00B36F7C">
        <w:rPr>
          <w:rFonts w:ascii="Times New Roman" w:hAnsi="Times New Roman"/>
          <w:b w:val="0"/>
          <w:sz w:val="24"/>
          <w:szCs w:val="24"/>
        </w:rPr>
        <w:t xml:space="preserve">EDE com </w:t>
      </w:r>
      <w:r>
        <w:rPr>
          <w:rFonts w:ascii="Times New Roman" w:hAnsi="Times New Roman"/>
          <w:b w:val="0"/>
          <w:sz w:val="24"/>
          <w:szCs w:val="24"/>
        </w:rPr>
        <w:t xml:space="preserve">eletrodo ativo </w:t>
      </w:r>
      <w:r w:rsidR="00AF2286">
        <w:rPr>
          <w:rFonts w:ascii="Times New Roman" w:hAnsi="Times New Roman"/>
          <w:b w:val="0"/>
          <w:sz w:val="24"/>
          <w:szCs w:val="24"/>
        </w:rPr>
        <w:t xml:space="preserve">de </w:t>
      </w:r>
      <w:r>
        <w:rPr>
          <w:rFonts w:ascii="Times New Roman" w:hAnsi="Times New Roman"/>
          <w:b w:val="0"/>
          <w:sz w:val="24"/>
          <w:szCs w:val="24"/>
        </w:rPr>
        <w:t>caneta</w:t>
      </w:r>
      <w:r w:rsidRPr="00B36F7C">
        <w:rPr>
          <w:rFonts w:ascii="Times New Roman" w:hAnsi="Times New Roman"/>
          <w:b w:val="0"/>
          <w:sz w:val="24"/>
          <w:szCs w:val="24"/>
        </w:rPr>
        <w:t xml:space="preserve"> </w:t>
      </w:r>
      <w:r>
        <w:rPr>
          <w:rFonts w:ascii="Times New Roman" w:hAnsi="Times New Roman"/>
          <w:b w:val="0"/>
          <w:sz w:val="24"/>
          <w:szCs w:val="24"/>
        </w:rPr>
        <w:t xml:space="preserve">com </w:t>
      </w:r>
      <w:r w:rsidR="000F22BB">
        <w:rPr>
          <w:rFonts w:ascii="Times New Roman" w:hAnsi="Times New Roman"/>
          <w:b w:val="0"/>
          <w:sz w:val="24"/>
          <w:szCs w:val="24"/>
        </w:rPr>
        <w:t>0.78</w:t>
      </w:r>
      <w:r>
        <w:rPr>
          <w:rFonts w:ascii="Times New Roman" w:hAnsi="Times New Roman"/>
          <w:b w:val="0"/>
          <w:sz w:val="24"/>
          <w:szCs w:val="24"/>
        </w:rPr>
        <w:t xml:space="preserve"> cm</w:t>
      </w:r>
      <w:r w:rsidRPr="001B5D8B">
        <w:rPr>
          <w:rFonts w:ascii="Times New Roman" w:hAnsi="Times New Roman"/>
          <w:b w:val="0"/>
          <w:sz w:val="24"/>
          <w:szCs w:val="24"/>
          <w:vertAlign w:val="superscript"/>
        </w:rPr>
        <w:t>2</w:t>
      </w:r>
      <w:r>
        <w:rPr>
          <w:rFonts w:ascii="Times New Roman" w:hAnsi="Times New Roman"/>
          <w:b w:val="0"/>
          <w:sz w:val="24"/>
          <w:szCs w:val="24"/>
          <w:vertAlign w:val="superscript"/>
        </w:rPr>
        <w:t xml:space="preserve"> </w:t>
      </w:r>
      <w:r w:rsidRPr="001B5D8B">
        <w:rPr>
          <w:rFonts w:ascii="Times New Roman" w:hAnsi="Times New Roman"/>
          <w:b w:val="0"/>
          <w:sz w:val="24"/>
          <w:szCs w:val="24"/>
        </w:rPr>
        <w:t xml:space="preserve">de </w:t>
      </w:r>
      <w:r>
        <w:rPr>
          <w:rFonts w:ascii="Times New Roman" w:hAnsi="Times New Roman"/>
          <w:b w:val="0"/>
          <w:sz w:val="24"/>
          <w:szCs w:val="24"/>
        </w:rPr>
        <w:t xml:space="preserve">área. Durante essas duas abordagens dois </w:t>
      </w:r>
      <w:r>
        <w:rPr>
          <w:rFonts w:ascii="Times New Roman" w:hAnsi="Times New Roman"/>
          <w:b w:val="0"/>
          <w:sz w:val="24"/>
          <w:szCs w:val="24"/>
        </w:rPr>
        <w:lastRenderedPageBreak/>
        <w:t xml:space="preserve">examinadores avaliaram as </w:t>
      </w:r>
      <w:proofErr w:type="spellStart"/>
      <w:r w:rsidR="00803910">
        <w:rPr>
          <w:rFonts w:ascii="Times New Roman" w:hAnsi="Times New Roman"/>
          <w:b w:val="0"/>
          <w:sz w:val="24"/>
          <w:szCs w:val="24"/>
        </w:rPr>
        <w:t>reobases</w:t>
      </w:r>
      <w:proofErr w:type="spellEnd"/>
      <w:r w:rsidR="00803910">
        <w:rPr>
          <w:rFonts w:ascii="Times New Roman" w:hAnsi="Times New Roman"/>
          <w:b w:val="0"/>
          <w:sz w:val="24"/>
          <w:szCs w:val="24"/>
        </w:rPr>
        <w:t xml:space="preserve"> </w:t>
      </w:r>
      <w:r>
        <w:rPr>
          <w:rFonts w:ascii="Times New Roman" w:hAnsi="Times New Roman"/>
          <w:b w:val="0"/>
          <w:sz w:val="24"/>
          <w:szCs w:val="24"/>
        </w:rPr>
        <w:t xml:space="preserve">e </w:t>
      </w:r>
      <w:proofErr w:type="spellStart"/>
      <w:r w:rsidR="00803910">
        <w:rPr>
          <w:rFonts w:ascii="Times New Roman" w:hAnsi="Times New Roman"/>
          <w:b w:val="0"/>
          <w:sz w:val="24"/>
          <w:szCs w:val="24"/>
        </w:rPr>
        <w:t>cronaxias</w:t>
      </w:r>
      <w:proofErr w:type="spellEnd"/>
      <w:r w:rsidR="00803910">
        <w:rPr>
          <w:rFonts w:ascii="Times New Roman" w:hAnsi="Times New Roman"/>
          <w:b w:val="0"/>
          <w:sz w:val="24"/>
          <w:szCs w:val="24"/>
        </w:rPr>
        <w:t xml:space="preserve"> </w:t>
      </w:r>
      <w:r>
        <w:rPr>
          <w:rFonts w:ascii="Times New Roman" w:hAnsi="Times New Roman"/>
          <w:b w:val="0"/>
          <w:sz w:val="24"/>
          <w:szCs w:val="24"/>
        </w:rPr>
        <w:t xml:space="preserve">dos </w:t>
      </w:r>
      <w:r w:rsidRPr="00497F9A">
        <w:rPr>
          <w:rFonts w:ascii="Times New Roman" w:hAnsi="Times New Roman"/>
          <w:b w:val="0"/>
          <w:sz w:val="24"/>
          <w:szCs w:val="24"/>
        </w:rPr>
        <w:t>músculos</w:t>
      </w:r>
      <w:r>
        <w:rPr>
          <w:rFonts w:ascii="Times New Roman" w:hAnsi="Times New Roman"/>
          <w:b w:val="0"/>
          <w:sz w:val="24"/>
          <w:szCs w:val="24"/>
        </w:rPr>
        <w:t>:</w:t>
      </w:r>
      <w:r w:rsidRPr="00497F9A">
        <w:rPr>
          <w:rFonts w:ascii="Times New Roman" w:hAnsi="Times New Roman"/>
          <w:b w:val="0"/>
          <w:sz w:val="24"/>
          <w:szCs w:val="24"/>
        </w:rPr>
        <w:t xml:space="preserve"> </w:t>
      </w:r>
      <w:r w:rsidR="00F0035D">
        <w:rPr>
          <w:rFonts w:ascii="Times New Roman" w:hAnsi="Times New Roman"/>
          <w:b w:val="0"/>
          <w:sz w:val="24"/>
          <w:szCs w:val="24"/>
        </w:rPr>
        <w:t>Vasto L</w:t>
      </w:r>
      <w:r w:rsidRPr="00497F9A">
        <w:rPr>
          <w:rFonts w:ascii="Times New Roman" w:hAnsi="Times New Roman"/>
          <w:b w:val="0"/>
          <w:sz w:val="24"/>
          <w:szCs w:val="24"/>
        </w:rPr>
        <w:t xml:space="preserve">ateral (VL) e </w:t>
      </w:r>
      <w:r w:rsidR="00F0035D">
        <w:rPr>
          <w:rFonts w:ascii="Times New Roman" w:hAnsi="Times New Roman"/>
          <w:b w:val="0"/>
          <w:sz w:val="24"/>
          <w:szCs w:val="24"/>
        </w:rPr>
        <w:t>Tibial Anterior</w:t>
      </w:r>
      <w:r w:rsidRPr="00497F9A">
        <w:rPr>
          <w:rFonts w:ascii="Times New Roman" w:hAnsi="Times New Roman"/>
          <w:b w:val="0"/>
          <w:sz w:val="24"/>
          <w:szCs w:val="24"/>
        </w:rPr>
        <w:t xml:space="preserve"> (</w:t>
      </w:r>
      <w:proofErr w:type="gramStart"/>
      <w:r w:rsidRPr="00497F9A">
        <w:rPr>
          <w:rFonts w:ascii="Times New Roman" w:hAnsi="Times New Roman"/>
          <w:b w:val="0"/>
          <w:sz w:val="24"/>
          <w:szCs w:val="24"/>
        </w:rPr>
        <w:t>TA</w:t>
      </w:r>
      <w:proofErr w:type="gramEnd"/>
      <w:r w:rsidRPr="00497F9A">
        <w:rPr>
          <w:rFonts w:ascii="Times New Roman" w:hAnsi="Times New Roman"/>
          <w:b w:val="0"/>
          <w:sz w:val="24"/>
          <w:szCs w:val="24"/>
        </w:rPr>
        <w:t>)</w:t>
      </w:r>
      <w:r>
        <w:rPr>
          <w:rFonts w:ascii="Times New Roman" w:hAnsi="Times New Roman"/>
          <w:b w:val="0"/>
          <w:sz w:val="24"/>
          <w:szCs w:val="24"/>
        </w:rPr>
        <w:t xml:space="preserve">. </w:t>
      </w:r>
      <w:r w:rsidR="002656F2">
        <w:rPr>
          <w:rFonts w:ascii="Times New Roman" w:hAnsi="Times New Roman"/>
          <w:b w:val="0"/>
          <w:sz w:val="24"/>
          <w:szCs w:val="24"/>
        </w:rPr>
        <w:t xml:space="preserve">O examinador 1 apresentava &gt; 10 anos de graduação com maior experiência no exame e o examinador 2, &lt; </w:t>
      </w:r>
      <w:r w:rsidR="00B7369F">
        <w:rPr>
          <w:rFonts w:ascii="Times New Roman" w:hAnsi="Times New Roman"/>
          <w:b w:val="0"/>
          <w:sz w:val="24"/>
          <w:szCs w:val="24"/>
        </w:rPr>
        <w:t>3</w:t>
      </w:r>
      <w:r w:rsidR="002656F2">
        <w:rPr>
          <w:rFonts w:ascii="Times New Roman" w:hAnsi="Times New Roman"/>
          <w:b w:val="0"/>
          <w:sz w:val="24"/>
          <w:szCs w:val="24"/>
        </w:rPr>
        <w:t xml:space="preserve"> anos de graduação.</w:t>
      </w:r>
    </w:p>
    <w:p w:rsidR="00133B8E" w:rsidRDefault="00133B8E" w:rsidP="00D40EFD">
      <w:pPr>
        <w:spacing w:line="480" w:lineRule="auto"/>
        <w:ind w:firstLine="709"/>
        <w:jc w:val="both"/>
        <w:rPr>
          <w:rFonts w:ascii="Times New Roman" w:hAnsi="Times New Roman"/>
          <w:b w:val="0"/>
          <w:sz w:val="24"/>
          <w:szCs w:val="24"/>
          <w:shd w:val="clear" w:color="auto" w:fill="FFFFFF"/>
        </w:rPr>
      </w:pPr>
      <w:r w:rsidRPr="00531BAF">
        <w:rPr>
          <w:rStyle w:val="apple-converted-space"/>
          <w:rFonts w:ascii="Times New Roman" w:hAnsi="Times New Roman"/>
          <w:b w:val="0"/>
          <w:sz w:val="24"/>
          <w:szCs w:val="24"/>
          <w:shd w:val="clear" w:color="auto" w:fill="FFFFFF"/>
        </w:rPr>
        <w:t>O</w:t>
      </w:r>
      <w:r w:rsidRPr="00531BAF">
        <w:rPr>
          <w:rFonts w:ascii="Times New Roman" w:hAnsi="Times New Roman"/>
          <w:b w:val="0"/>
          <w:sz w:val="24"/>
          <w:szCs w:val="24"/>
        </w:rPr>
        <w:t xml:space="preserve"> </w:t>
      </w:r>
      <w:r>
        <w:rPr>
          <w:rFonts w:ascii="Times New Roman" w:hAnsi="Times New Roman"/>
          <w:b w:val="0"/>
          <w:sz w:val="24"/>
          <w:szCs w:val="24"/>
        </w:rPr>
        <w:t>TEDE</w:t>
      </w:r>
      <w:r w:rsidRPr="00531BAF">
        <w:rPr>
          <w:rFonts w:ascii="Times New Roman" w:hAnsi="Times New Roman"/>
          <w:b w:val="0"/>
          <w:sz w:val="24"/>
          <w:szCs w:val="24"/>
        </w:rPr>
        <w:t xml:space="preserve"> </w:t>
      </w:r>
      <w:r>
        <w:rPr>
          <w:rFonts w:ascii="Times New Roman" w:hAnsi="Times New Roman"/>
          <w:b w:val="0"/>
          <w:sz w:val="24"/>
          <w:szCs w:val="24"/>
        </w:rPr>
        <w:t>foi iniciado com</w:t>
      </w:r>
      <w:r w:rsidRPr="00531BAF">
        <w:rPr>
          <w:rFonts w:ascii="Times New Roman" w:hAnsi="Times New Roman"/>
          <w:b w:val="0"/>
          <w:sz w:val="24"/>
          <w:szCs w:val="24"/>
        </w:rPr>
        <w:t xml:space="preserve"> a busca do ponto motor</w:t>
      </w:r>
      <w:r>
        <w:rPr>
          <w:rFonts w:ascii="Times New Roman" w:hAnsi="Times New Roman"/>
          <w:b w:val="0"/>
          <w:sz w:val="24"/>
          <w:szCs w:val="24"/>
        </w:rPr>
        <w:t xml:space="preserve"> na região de maior excitabilidade com</w:t>
      </w:r>
      <w:r w:rsidRPr="00531BAF">
        <w:rPr>
          <w:rFonts w:ascii="Times New Roman" w:hAnsi="Times New Roman"/>
          <w:b w:val="0"/>
          <w:sz w:val="24"/>
          <w:szCs w:val="24"/>
        </w:rPr>
        <w:t xml:space="preserve"> </w:t>
      </w:r>
      <w:r>
        <w:rPr>
          <w:rFonts w:ascii="Times New Roman" w:hAnsi="Times New Roman"/>
          <w:b w:val="0"/>
          <w:sz w:val="24"/>
          <w:szCs w:val="24"/>
        </w:rPr>
        <w:t>o</w:t>
      </w:r>
      <w:r w:rsidRPr="00531BAF">
        <w:rPr>
          <w:rStyle w:val="apple-converted-space"/>
          <w:rFonts w:ascii="Times New Roman" w:hAnsi="Times New Roman"/>
          <w:b w:val="0"/>
          <w:sz w:val="24"/>
          <w:szCs w:val="24"/>
          <w:shd w:val="clear" w:color="auto" w:fill="FFFFFF"/>
        </w:rPr>
        <w:t xml:space="preserve"> eletrodo</w:t>
      </w:r>
      <w:r>
        <w:rPr>
          <w:rStyle w:val="apple-converted-space"/>
          <w:rFonts w:ascii="Times New Roman" w:hAnsi="Times New Roman"/>
          <w:b w:val="0"/>
          <w:sz w:val="24"/>
          <w:szCs w:val="24"/>
          <w:shd w:val="clear" w:color="auto" w:fill="FFFFFF"/>
        </w:rPr>
        <w:t xml:space="preserve"> ativo</w:t>
      </w:r>
      <w:r w:rsidRPr="00531BAF">
        <w:rPr>
          <w:rStyle w:val="apple-converted-space"/>
          <w:rFonts w:ascii="Times New Roman" w:hAnsi="Times New Roman"/>
          <w:b w:val="0"/>
          <w:sz w:val="24"/>
          <w:szCs w:val="24"/>
          <w:shd w:val="clear" w:color="auto" w:fill="FFFFFF"/>
        </w:rPr>
        <w:t xml:space="preserve"> </w:t>
      </w:r>
      <w:r>
        <w:rPr>
          <w:rStyle w:val="apple-converted-space"/>
          <w:rFonts w:ascii="Times New Roman" w:hAnsi="Times New Roman"/>
          <w:b w:val="0"/>
          <w:sz w:val="24"/>
          <w:szCs w:val="24"/>
          <w:shd w:val="clear" w:color="auto" w:fill="FFFFFF"/>
        </w:rPr>
        <w:t xml:space="preserve">do tipo </w:t>
      </w:r>
      <w:r w:rsidRPr="00531BAF">
        <w:rPr>
          <w:rStyle w:val="apple-converted-space"/>
          <w:rFonts w:ascii="Times New Roman" w:hAnsi="Times New Roman"/>
          <w:b w:val="0"/>
          <w:sz w:val="24"/>
          <w:szCs w:val="24"/>
          <w:shd w:val="clear" w:color="auto" w:fill="FFFFFF"/>
        </w:rPr>
        <w:t>caneta</w:t>
      </w:r>
      <w:r>
        <w:rPr>
          <w:rStyle w:val="apple-converted-space"/>
          <w:rFonts w:ascii="Times New Roman" w:hAnsi="Times New Roman"/>
          <w:b w:val="0"/>
          <w:sz w:val="24"/>
          <w:szCs w:val="24"/>
          <w:shd w:val="clear" w:color="auto" w:fill="FFFFFF"/>
        </w:rPr>
        <w:t xml:space="preserve"> (cátodo) com área de </w:t>
      </w:r>
      <w:r w:rsidR="00ED3F82">
        <w:rPr>
          <w:rStyle w:val="apple-converted-space"/>
          <w:rFonts w:ascii="Times New Roman" w:hAnsi="Times New Roman"/>
          <w:b w:val="0"/>
          <w:sz w:val="24"/>
          <w:szCs w:val="24"/>
          <w:shd w:val="clear" w:color="auto" w:fill="FFFFFF"/>
        </w:rPr>
        <w:t>0,78</w:t>
      </w:r>
      <w:r>
        <w:rPr>
          <w:rStyle w:val="apple-converted-space"/>
          <w:rFonts w:ascii="Times New Roman" w:hAnsi="Times New Roman"/>
          <w:b w:val="0"/>
          <w:sz w:val="24"/>
          <w:szCs w:val="24"/>
          <w:shd w:val="clear" w:color="auto" w:fill="FFFFFF"/>
        </w:rPr>
        <w:t xml:space="preserve"> cm</w:t>
      </w:r>
      <w:r w:rsidRPr="008920EF">
        <w:rPr>
          <w:rStyle w:val="apple-converted-space"/>
          <w:rFonts w:ascii="Times New Roman" w:hAnsi="Times New Roman"/>
          <w:b w:val="0"/>
          <w:sz w:val="24"/>
          <w:szCs w:val="24"/>
          <w:shd w:val="clear" w:color="auto" w:fill="FFFFFF"/>
          <w:vertAlign w:val="superscript"/>
        </w:rPr>
        <w:t>2</w:t>
      </w:r>
      <w:r>
        <w:rPr>
          <w:rStyle w:val="apple-converted-space"/>
          <w:rFonts w:ascii="Times New Roman" w:hAnsi="Times New Roman"/>
          <w:b w:val="0"/>
          <w:sz w:val="24"/>
          <w:szCs w:val="24"/>
          <w:shd w:val="clear" w:color="auto" w:fill="FFFFFF"/>
        </w:rPr>
        <w:t xml:space="preserve">. Para isso, foi utilizada </w:t>
      </w:r>
      <w:r w:rsidRPr="00531BAF">
        <w:rPr>
          <w:rFonts w:ascii="Times New Roman" w:hAnsi="Times New Roman"/>
          <w:b w:val="0"/>
          <w:sz w:val="24"/>
          <w:szCs w:val="24"/>
        </w:rPr>
        <w:t>uma corrente monopolar, com largura de pulso de 1000 µs, frequência de 1 Hz e intensidade suficiente para provocar contração visível</w:t>
      </w:r>
      <w:r>
        <w:rPr>
          <w:rFonts w:ascii="Times New Roman" w:hAnsi="Times New Roman"/>
          <w:b w:val="0"/>
          <w:sz w:val="24"/>
          <w:szCs w:val="24"/>
          <w:shd w:val="clear" w:color="auto" w:fill="FFFFFF"/>
        </w:rPr>
        <w:t>. A busca deste ponto foi realizada</w:t>
      </w:r>
      <w:r w:rsidRPr="00531BAF">
        <w:rPr>
          <w:rFonts w:ascii="Times New Roman" w:hAnsi="Times New Roman"/>
          <w:b w:val="0"/>
          <w:sz w:val="24"/>
          <w:szCs w:val="24"/>
          <w:shd w:val="clear" w:color="auto" w:fill="FFFFFF"/>
        </w:rPr>
        <w:t xml:space="preserve"> </w:t>
      </w:r>
      <w:r w:rsidRPr="00531BAF">
        <w:rPr>
          <w:rFonts w:ascii="Times New Roman" w:hAnsi="Times New Roman"/>
          <w:b w:val="0"/>
          <w:sz w:val="24"/>
          <w:szCs w:val="24"/>
        </w:rPr>
        <w:t xml:space="preserve">nas áreas de maior excitabilidade descritas por </w:t>
      </w:r>
      <w:proofErr w:type="spellStart"/>
      <w:r w:rsidRPr="00531BAF">
        <w:rPr>
          <w:rFonts w:ascii="Times New Roman" w:hAnsi="Times New Roman"/>
          <w:b w:val="0"/>
          <w:sz w:val="24"/>
          <w:szCs w:val="24"/>
        </w:rPr>
        <w:t>Botter</w:t>
      </w:r>
      <w:proofErr w:type="spellEnd"/>
      <w:r w:rsidRPr="00531BAF">
        <w:rPr>
          <w:rFonts w:ascii="Times New Roman" w:hAnsi="Times New Roman"/>
          <w:b w:val="0"/>
          <w:sz w:val="24"/>
          <w:szCs w:val="24"/>
        </w:rPr>
        <w:t xml:space="preserve"> et al</w:t>
      </w:r>
      <w:r>
        <w:rPr>
          <w:rFonts w:ascii="Times New Roman" w:hAnsi="Times New Roman"/>
          <w:b w:val="0"/>
          <w:sz w:val="24"/>
          <w:szCs w:val="24"/>
        </w:rPr>
        <w:t xml:space="preserve">. </w:t>
      </w:r>
      <w:r w:rsidR="00352B3E" w:rsidRPr="00531BAF">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"author" : [ { "dropping-particle" : "", "family" : "Botter", "given" : "Alberto", "non-dropping-particle" : "", "parse-names" : false, "suffix" : "" }, { "dropping-particle" : "", "family" : "Oprandi", "given" : "Gianmos\u00e8", "non-dropping-particle" : "", "parse-names" : false, "suffix" : "" }, { "dropping-particle" : "", "family" : "Lanfranco", "given" : "Fabio", "non-dropping-particle" : "", "parse-names" : false, "suffix" : "" }, { "dropping-particle" : "", "family" : "Allasia", "given" : "Stefano", "non-dropping-particle" : "", "parse-names" : false, "suffix" : "" }, { "dropping-particle" : "", "family" : "Maffiuletti", "given" : "Nicola A", "non-dropping-particle" : "", "parse-names" : false, "suffix" : "" }, { "dropping-particle" : "", "family" : "Minetto", "given" : "Marco Alessandro", "non-dropping-particle" : "", "parse-names" : false, "suffix" : "" } ], "container-title" : "Eur J Appl Physiol", "id" : "ITEM-1", "issue" : "10", "issued" : { "date-parts" : [ [ "2011" ] ] }, "page" : "2461-2471", "title" : "Atlas of the muscle motor points for the lower limb: implications for electrical stimulation procedures and electrode positioning.", "type" : "article-journal", "volume" : "111" }, "uris" : [ "http://www.mendeley.com/documents/?uuid=838ea805-e731-4818-80c4-617819c6b63e" ] } ], "mendeley" : { "formattedCitation" : "&lt;sup&gt;52&lt;/sup&gt;", "plainTextFormattedCitation" : "52", "previouslyFormattedCitation" : "&lt;sup&gt;53&lt;/sup&gt;" }, "properties" : { "noteIndex" : 0 }, "schema" : "https://github.com/citation-style-language/schema/raw/master/csl-citation.json" }</w:instrText>
      </w:r>
      <w:r w:rsidR="00352B3E" w:rsidRPr="00531BAF">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52</w:t>
      </w:r>
      <w:r w:rsidR="00352B3E" w:rsidRPr="00531BAF">
        <w:rPr>
          <w:rFonts w:ascii="Times New Roman" w:hAnsi="Times New Roman"/>
          <w:b w:val="0"/>
          <w:sz w:val="24"/>
          <w:szCs w:val="24"/>
        </w:rPr>
        <w:fldChar w:fldCharType="end"/>
      </w:r>
      <w:r w:rsidRPr="00531BAF">
        <w:rPr>
          <w:rFonts w:ascii="Times New Roman" w:hAnsi="Times New Roman"/>
          <w:b w:val="0"/>
          <w:sz w:val="24"/>
          <w:szCs w:val="24"/>
        </w:rPr>
        <w:t xml:space="preserve">. </w:t>
      </w:r>
      <w:r w:rsidRPr="00531BAF">
        <w:rPr>
          <w:rFonts w:ascii="Times New Roman" w:hAnsi="Times New Roman"/>
          <w:b w:val="0"/>
          <w:sz w:val="24"/>
          <w:szCs w:val="24"/>
          <w:shd w:val="clear" w:color="auto" w:fill="FFFFFF"/>
        </w:rPr>
        <w:t>Utilizou-se uma gaze umedecida</w:t>
      </w:r>
      <w:r>
        <w:rPr>
          <w:rFonts w:ascii="Times New Roman" w:hAnsi="Times New Roman"/>
          <w:b w:val="0"/>
          <w:sz w:val="24"/>
          <w:szCs w:val="24"/>
          <w:shd w:val="clear" w:color="auto" w:fill="FFFFFF"/>
        </w:rPr>
        <w:t xml:space="preserve"> com uma solução de cloreto de sódio 0,9%</w:t>
      </w:r>
      <w:r w:rsidRPr="00531BAF">
        <w:rPr>
          <w:rFonts w:ascii="Times New Roman" w:hAnsi="Times New Roman"/>
          <w:b w:val="0"/>
          <w:sz w:val="24"/>
          <w:szCs w:val="24"/>
          <w:shd w:val="clear" w:color="auto" w:fill="FFFFFF"/>
        </w:rPr>
        <w:t xml:space="preserve"> para cobrir a ponta metálica da caneta </w:t>
      </w:r>
      <w:r>
        <w:rPr>
          <w:rFonts w:ascii="Times New Roman" w:hAnsi="Times New Roman"/>
          <w:b w:val="0"/>
          <w:sz w:val="24"/>
          <w:szCs w:val="24"/>
          <w:shd w:val="clear" w:color="auto" w:fill="FFFFFF"/>
        </w:rPr>
        <w:t xml:space="preserve">e </w:t>
      </w:r>
      <w:r w:rsidRPr="00531BAF">
        <w:rPr>
          <w:rFonts w:ascii="Times New Roman" w:hAnsi="Times New Roman"/>
          <w:b w:val="0"/>
          <w:sz w:val="24"/>
          <w:szCs w:val="24"/>
          <w:shd w:val="clear" w:color="auto" w:fill="FFFFFF"/>
        </w:rPr>
        <w:t>evitar o contato direto com a pele.</w:t>
      </w:r>
      <w:r w:rsidRPr="00531BAF" w:rsidDel="004915A6">
        <w:rPr>
          <w:rStyle w:val="apple-converted-space"/>
          <w:rFonts w:ascii="Times New Roman" w:hAnsi="Times New Roman"/>
          <w:b w:val="0"/>
          <w:sz w:val="24"/>
          <w:szCs w:val="24"/>
          <w:shd w:val="clear" w:color="auto" w:fill="FFFFFF"/>
        </w:rPr>
        <w:t xml:space="preserve"> </w:t>
      </w:r>
      <w:r>
        <w:rPr>
          <w:rStyle w:val="apple-converted-space"/>
          <w:rFonts w:ascii="Times New Roman" w:hAnsi="Times New Roman"/>
          <w:b w:val="0"/>
          <w:sz w:val="24"/>
          <w:szCs w:val="24"/>
          <w:shd w:val="clear" w:color="auto" w:fill="FFFFFF"/>
        </w:rPr>
        <w:t>Um</w:t>
      </w:r>
      <w:r w:rsidRPr="00531BAF">
        <w:rPr>
          <w:rFonts w:ascii="Times New Roman" w:hAnsi="Times New Roman"/>
          <w:b w:val="0"/>
          <w:sz w:val="24"/>
          <w:szCs w:val="24"/>
          <w:shd w:val="clear" w:color="auto" w:fill="FFFFFF"/>
        </w:rPr>
        <w:t xml:space="preserve"> eletrodo </w:t>
      </w:r>
      <w:r>
        <w:rPr>
          <w:rFonts w:ascii="Times New Roman" w:hAnsi="Times New Roman"/>
          <w:b w:val="0"/>
          <w:sz w:val="24"/>
          <w:szCs w:val="24"/>
          <w:shd w:val="clear" w:color="auto" w:fill="FFFFFF"/>
        </w:rPr>
        <w:t xml:space="preserve">metálico </w:t>
      </w:r>
      <w:r w:rsidRPr="00531BAF">
        <w:rPr>
          <w:rFonts w:ascii="Times New Roman" w:hAnsi="Times New Roman"/>
          <w:b w:val="0"/>
          <w:sz w:val="24"/>
          <w:szCs w:val="24"/>
          <w:shd w:val="clear" w:color="auto" w:fill="FFFFFF"/>
        </w:rPr>
        <w:t>dispersivo</w:t>
      </w:r>
      <w:r>
        <w:rPr>
          <w:rFonts w:ascii="Times New Roman" w:hAnsi="Times New Roman"/>
          <w:b w:val="0"/>
          <w:sz w:val="24"/>
          <w:szCs w:val="24"/>
          <w:shd w:val="clear" w:color="auto" w:fill="FFFFFF"/>
        </w:rPr>
        <w:t xml:space="preserve"> quadrado (ânodo</w:t>
      </w:r>
      <w:r w:rsidRPr="00531BAF">
        <w:rPr>
          <w:rFonts w:ascii="Times New Roman" w:hAnsi="Times New Roman"/>
          <w:b w:val="0"/>
          <w:sz w:val="24"/>
          <w:szCs w:val="24"/>
          <w:shd w:val="clear" w:color="auto" w:fill="FFFFFF"/>
        </w:rPr>
        <w:t>)</w:t>
      </w:r>
      <w:r>
        <w:rPr>
          <w:rFonts w:ascii="Times New Roman" w:hAnsi="Times New Roman"/>
          <w:b w:val="0"/>
          <w:sz w:val="24"/>
          <w:szCs w:val="24"/>
          <w:shd w:val="clear" w:color="auto" w:fill="FFFFFF"/>
        </w:rPr>
        <w:t xml:space="preserve">, coberto por uma esponja umedecida com a mesma </w:t>
      </w:r>
      <w:r w:rsidR="00C20A55">
        <w:rPr>
          <w:rFonts w:ascii="Times New Roman" w:hAnsi="Times New Roman"/>
          <w:b w:val="0"/>
          <w:sz w:val="24"/>
          <w:szCs w:val="24"/>
          <w:shd w:val="clear" w:color="auto" w:fill="FFFFFF"/>
        </w:rPr>
        <w:t xml:space="preserve">solução </w:t>
      </w:r>
      <w:r w:rsidR="00C20A55" w:rsidRPr="00531BAF">
        <w:rPr>
          <w:rFonts w:ascii="Times New Roman" w:hAnsi="Times New Roman"/>
          <w:b w:val="0"/>
          <w:sz w:val="24"/>
          <w:szCs w:val="24"/>
          <w:shd w:val="clear" w:color="auto" w:fill="FFFFFF"/>
        </w:rPr>
        <w:t>e</w:t>
      </w:r>
      <w:r>
        <w:rPr>
          <w:rFonts w:ascii="Times New Roman" w:hAnsi="Times New Roman"/>
          <w:b w:val="0"/>
          <w:sz w:val="24"/>
          <w:szCs w:val="24"/>
          <w:shd w:val="clear" w:color="auto" w:fill="FFFFFF"/>
        </w:rPr>
        <w:t xml:space="preserve"> </w:t>
      </w:r>
      <w:r w:rsidRPr="00531BAF">
        <w:rPr>
          <w:rFonts w:ascii="Times New Roman" w:hAnsi="Times New Roman"/>
          <w:b w:val="0"/>
          <w:sz w:val="24"/>
          <w:szCs w:val="24"/>
          <w:shd w:val="clear" w:color="auto" w:fill="FFFFFF"/>
        </w:rPr>
        <w:t xml:space="preserve">com área de </w:t>
      </w:r>
      <w:r w:rsidRPr="00531BAF">
        <w:rPr>
          <w:rFonts w:ascii="Times New Roman" w:hAnsi="Times New Roman"/>
          <w:b w:val="0"/>
          <w:sz w:val="24"/>
          <w:szCs w:val="24"/>
        </w:rPr>
        <w:t>100 cm</w:t>
      </w:r>
      <w:r w:rsidRPr="00531BAF">
        <w:rPr>
          <w:rFonts w:ascii="Times New Roman" w:hAnsi="Times New Roman"/>
          <w:b w:val="0"/>
          <w:sz w:val="24"/>
          <w:szCs w:val="24"/>
          <w:vertAlign w:val="superscript"/>
        </w:rPr>
        <w:t>2</w:t>
      </w:r>
      <w:r w:rsidRPr="008920EF">
        <w:rPr>
          <w:rFonts w:ascii="Times New Roman" w:hAnsi="Times New Roman"/>
          <w:b w:val="0"/>
          <w:sz w:val="24"/>
          <w:szCs w:val="24"/>
        </w:rPr>
        <w:t>,</w:t>
      </w:r>
      <w:r w:rsidRPr="00531BAF">
        <w:rPr>
          <w:rFonts w:ascii="Times New Roman" w:hAnsi="Times New Roman"/>
          <w:b w:val="0"/>
          <w:sz w:val="24"/>
          <w:szCs w:val="24"/>
        </w:rPr>
        <w:t xml:space="preserve"> </w:t>
      </w:r>
      <w:r>
        <w:rPr>
          <w:rFonts w:ascii="Times New Roman" w:hAnsi="Times New Roman"/>
          <w:b w:val="0"/>
          <w:sz w:val="24"/>
          <w:szCs w:val="24"/>
          <w:shd w:val="clear" w:color="auto" w:fill="FFFFFF"/>
        </w:rPr>
        <w:t>foi acoplado</w:t>
      </w:r>
      <w:r w:rsidRPr="00531BAF">
        <w:rPr>
          <w:rFonts w:ascii="Times New Roman" w:hAnsi="Times New Roman"/>
          <w:b w:val="0"/>
          <w:sz w:val="24"/>
          <w:szCs w:val="24"/>
          <w:shd w:val="clear" w:color="auto" w:fill="FFFFFF"/>
        </w:rPr>
        <w:t xml:space="preserve"> ao membro inferior contralateral </w:t>
      </w:r>
      <w:r>
        <w:rPr>
          <w:rFonts w:ascii="Times New Roman" w:hAnsi="Times New Roman"/>
          <w:b w:val="0"/>
          <w:sz w:val="24"/>
          <w:szCs w:val="24"/>
          <w:shd w:val="clear" w:color="auto" w:fill="FFFFFF"/>
        </w:rPr>
        <w:t>sob a patela.</w:t>
      </w:r>
      <w:r>
        <w:rPr>
          <w:rStyle w:val="apple-converted-space"/>
          <w:rFonts w:ascii="Times New Roman" w:hAnsi="Times New Roman"/>
          <w:b w:val="0"/>
          <w:sz w:val="24"/>
          <w:szCs w:val="24"/>
          <w:shd w:val="clear" w:color="auto" w:fill="FFFFFF"/>
        </w:rPr>
        <w:t xml:space="preserve"> </w:t>
      </w:r>
      <w:r w:rsidRPr="00531BAF">
        <w:rPr>
          <w:rFonts w:ascii="Times New Roman" w:hAnsi="Times New Roman"/>
          <w:b w:val="0"/>
          <w:sz w:val="24"/>
          <w:szCs w:val="24"/>
          <w:shd w:val="clear" w:color="auto" w:fill="FFFFFF"/>
        </w:rPr>
        <w:t xml:space="preserve">O eletrodo </w:t>
      </w:r>
      <w:r>
        <w:rPr>
          <w:rFonts w:ascii="Times New Roman" w:hAnsi="Times New Roman"/>
          <w:b w:val="0"/>
          <w:sz w:val="24"/>
          <w:szCs w:val="24"/>
          <w:shd w:val="clear" w:color="auto" w:fill="FFFFFF"/>
        </w:rPr>
        <w:t>ativo</w:t>
      </w:r>
      <w:r w:rsidRPr="00531BAF">
        <w:rPr>
          <w:rFonts w:ascii="Times New Roman" w:hAnsi="Times New Roman"/>
          <w:b w:val="0"/>
          <w:sz w:val="24"/>
          <w:szCs w:val="24"/>
          <w:shd w:val="clear" w:color="auto" w:fill="FFFFFF"/>
        </w:rPr>
        <w:t xml:space="preserve"> foi posicionado perpendicularmente </w:t>
      </w:r>
      <w:r>
        <w:rPr>
          <w:rFonts w:ascii="Times New Roman" w:hAnsi="Times New Roman"/>
          <w:b w:val="0"/>
          <w:sz w:val="24"/>
          <w:szCs w:val="24"/>
          <w:shd w:val="clear" w:color="auto" w:fill="FFFFFF"/>
        </w:rPr>
        <w:t>sob</w:t>
      </w:r>
      <w:r w:rsidRPr="00531BAF">
        <w:rPr>
          <w:rFonts w:ascii="Times New Roman" w:hAnsi="Times New Roman"/>
          <w:b w:val="0"/>
          <w:sz w:val="24"/>
          <w:szCs w:val="24"/>
          <w:shd w:val="clear" w:color="auto" w:fill="FFFFFF"/>
        </w:rPr>
        <w:t xml:space="preserve"> músculo </w:t>
      </w:r>
      <w:r>
        <w:rPr>
          <w:rFonts w:ascii="Times New Roman" w:hAnsi="Times New Roman"/>
          <w:b w:val="0"/>
          <w:sz w:val="24"/>
          <w:szCs w:val="24"/>
          <w:shd w:val="clear" w:color="auto" w:fill="FFFFFF"/>
        </w:rPr>
        <w:t>a ser</w:t>
      </w:r>
      <w:r w:rsidRPr="00531BAF">
        <w:rPr>
          <w:rFonts w:ascii="Times New Roman" w:hAnsi="Times New Roman"/>
          <w:b w:val="0"/>
          <w:sz w:val="24"/>
          <w:szCs w:val="24"/>
          <w:shd w:val="clear" w:color="auto" w:fill="FFFFFF"/>
        </w:rPr>
        <w:t xml:space="preserve"> </w:t>
      </w:r>
      <w:r>
        <w:rPr>
          <w:rFonts w:ascii="Times New Roman" w:hAnsi="Times New Roman"/>
          <w:b w:val="0"/>
          <w:sz w:val="24"/>
          <w:szCs w:val="24"/>
          <w:shd w:val="clear" w:color="auto" w:fill="FFFFFF"/>
        </w:rPr>
        <w:t>examinado exatamente sobre o ponto motor</w:t>
      </w:r>
      <w:r w:rsidRPr="00531BAF">
        <w:rPr>
          <w:rFonts w:ascii="Times New Roman" w:hAnsi="Times New Roman"/>
          <w:b w:val="0"/>
          <w:sz w:val="24"/>
          <w:szCs w:val="24"/>
          <w:shd w:val="clear" w:color="auto" w:fill="FFFFFF"/>
        </w:rPr>
        <w:t xml:space="preserve">. </w:t>
      </w:r>
    </w:p>
    <w:p w:rsidR="00133B8E" w:rsidRPr="00BB5399" w:rsidRDefault="00133B8E" w:rsidP="00D40EFD">
      <w:pPr>
        <w:spacing w:line="480" w:lineRule="auto"/>
        <w:ind w:firstLine="709"/>
        <w:jc w:val="both"/>
        <w:rPr>
          <w:rFonts w:ascii="Times New Roman" w:hAnsi="Times New Roman"/>
          <w:b w:val="0"/>
          <w:sz w:val="24"/>
          <w:szCs w:val="24"/>
          <w:shd w:val="clear" w:color="auto" w:fill="FFFFFF"/>
        </w:rPr>
      </w:pPr>
      <w:r w:rsidRPr="00531BAF">
        <w:rPr>
          <w:rFonts w:ascii="Times New Roman" w:hAnsi="Times New Roman"/>
          <w:b w:val="0"/>
          <w:sz w:val="24"/>
          <w:szCs w:val="24"/>
        </w:rPr>
        <w:t>Cada examinador fez a busca</w:t>
      </w:r>
      <w:r>
        <w:rPr>
          <w:rFonts w:ascii="Times New Roman" w:hAnsi="Times New Roman"/>
          <w:b w:val="0"/>
          <w:sz w:val="24"/>
          <w:szCs w:val="24"/>
        </w:rPr>
        <w:t xml:space="preserve"> e demarcação</w:t>
      </w:r>
      <w:r w:rsidRPr="00531BAF">
        <w:rPr>
          <w:rFonts w:ascii="Times New Roman" w:hAnsi="Times New Roman"/>
          <w:b w:val="0"/>
          <w:sz w:val="24"/>
          <w:szCs w:val="24"/>
        </w:rPr>
        <w:t xml:space="preserve"> do ponto motor de maior excitabilidade</w:t>
      </w:r>
      <w:r>
        <w:rPr>
          <w:rFonts w:ascii="Times New Roman" w:hAnsi="Times New Roman"/>
          <w:b w:val="0"/>
          <w:sz w:val="24"/>
          <w:szCs w:val="24"/>
        </w:rPr>
        <w:t xml:space="preserve"> antes de iniciar as suas avaliações</w:t>
      </w:r>
      <w:r w:rsidRPr="00531BAF">
        <w:rPr>
          <w:rFonts w:ascii="Times New Roman" w:hAnsi="Times New Roman"/>
          <w:b w:val="0"/>
          <w:sz w:val="24"/>
          <w:szCs w:val="24"/>
        </w:rPr>
        <w:t xml:space="preserve"> de forma individualizada</w:t>
      </w:r>
      <w:r>
        <w:rPr>
          <w:rFonts w:ascii="Times New Roman" w:hAnsi="Times New Roman"/>
          <w:b w:val="0"/>
          <w:sz w:val="24"/>
          <w:szCs w:val="24"/>
        </w:rPr>
        <w:t xml:space="preserve">. Após a avaliação de cada examinador (ordem e método determinados pela randomização), o ponto motor previamente demarcado com tinta </w:t>
      </w:r>
      <w:proofErr w:type="spellStart"/>
      <w:r>
        <w:rPr>
          <w:rFonts w:ascii="Times New Roman" w:hAnsi="Times New Roman"/>
          <w:b w:val="0"/>
          <w:sz w:val="24"/>
          <w:szCs w:val="24"/>
        </w:rPr>
        <w:t>dermográfica</w:t>
      </w:r>
      <w:proofErr w:type="spellEnd"/>
      <w:r>
        <w:rPr>
          <w:rFonts w:ascii="Times New Roman" w:hAnsi="Times New Roman"/>
          <w:b w:val="0"/>
          <w:sz w:val="24"/>
          <w:szCs w:val="24"/>
        </w:rPr>
        <w:t xml:space="preserve"> foi apagado para que o examinador</w:t>
      </w:r>
      <w:r w:rsidR="00ED3F82">
        <w:rPr>
          <w:rFonts w:ascii="Times New Roman" w:hAnsi="Times New Roman"/>
          <w:b w:val="0"/>
          <w:sz w:val="24"/>
          <w:szCs w:val="24"/>
        </w:rPr>
        <w:t xml:space="preserve"> subsequente</w:t>
      </w:r>
      <w:r>
        <w:rPr>
          <w:rFonts w:ascii="Times New Roman" w:hAnsi="Times New Roman"/>
          <w:b w:val="0"/>
          <w:sz w:val="24"/>
          <w:szCs w:val="24"/>
        </w:rPr>
        <w:t xml:space="preserve"> </w:t>
      </w:r>
      <w:r w:rsidR="00ED3F82">
        <w:rPr>
          <w:rFonts w:ascii="Times New Roman" w:hAnsi="Times New Roman"/>
          <w:b w:val="0"/>
          <w:sz w:val="24"/>
          <w:szCs w:val="24"/>
        </w:rPr>
        <w:t>não tivesse acesso a esta localização</w:t>
      </w:r>
      <w:r>
        <w:rPr>
          <w:rFonts w:ascii="Times New Roman" w:hAnsi="Times New Roman"/>
          <w:b w:val="0"/>
          <w:sz w:val="24"/>
          <w:szCs w:val="24"/>
        </w:rPr>
        <w:t>. Cada examinador realizou</w:t>
      </w:r>
      <w:r w:rsidRPr="006C52BD">
        <w:rPr>
          <w:rFonts w:ascii="Times New Roman" w:hAnsi="Times New Roman"/>
          <w:b w:val="0"/>
          <w:sz w:val="24"/>
          <w:szCs w:val="24"/>
        </w:rPr>
        <w:t xml:space="preserve"> </w:t>
      </w:r>
      <w:r>
        <w:rPr>
          <w:rFonts w:ascii="Times New Roman" w:hAnsi="Times New Roman"/>
          <w:b w:val="0"/>
          <w:sz w:val="24"/>
          <w:szCs w:val="24"/>
        </w:rPr>
        <w:t>quatro</w:t>
      </w:r>
      <w:r w:rsidRPr="006C52BD">
        <w:rPr>
          <w:rFonts w:ascii="Times New Roman" w:hAnsi="Times New Roman"/>
          <w:b w:val="0"/>
          <w:sz w:val="24"/>
          <w:szCs w:val="24"/>
        </w:rPr>
        <w:t xml:space="preserve"> medidas em </w:t>
      </w:r>
      <w:r>
        <w:rPr>
          <w:rFonts w:ascii="Times New Roman" w:hAnsi="Times New Roman"/>
          <w:b w:val="0"/>
          <w:sz w:val="24"/>
          <w:szCs w:val="24"/>
        </w:rPr>
        <w:t xml:space="preserve">cada </w:t>
      </w:r>
      <w:r w:rsidRPr="006C52BD">
        <w:rPr>
          <w:rFonts w:ascii="Times New Roman" w:hAnsi="Times New Roman"/>
          <w:b w:val="0"/>
          <w:sz w:val="24"/>
          <w:szCs w:val="24"/>
        </w:rPr>
        <w:t>músculo com in</w:t>
      </w:r>
      <w:r>
        <w:rPr>
          <w:rFonts w:ascii="Times New Roman" w:hAnsi="Times New Roman"/>
          <w:b w:val="0"/>
          <w:sz w:val="24"/>
          <w:szCs w:val="24"/>
        </w:rPr>
        <w:t>tervalo de dois minutos entre os estímulos</w:t>
      </w:r>
      <w:r w:rsidRPr="006C52BD">
        <w:rPr>
          <w:rFonts w:ascii="Times New Roman" w:hAnsi="Times New Roman"/>
          <w:b w:val="0"/>
          <w:sz w:val="24"/>
          <w:szCs w:val="24"/>
        </w:rPr>
        <w:t>.</w:t>
      </w:r>
      <w:r>
        <w:rPr>
          <w:rFonts w:ascii="Times New Roman" w:hAnsi="Times New Roman"/>
          <w:b w:val="0"/>
          <w:sz w:val="24"/>
          <w:szCs w:val="24"/>
        </w:rPr>
        <w:t xml:space="preserve"> Foram duas medidas com o eletrodo ativo quadrado e duas com o eletrodo de caneta. </w:t>
      </w:r>
      <w:r>
        <w:rPr>
          <w:rFonts w:ascii="Times New Roman" w:hAnsi="Times New Roman"/>
          <w:b w:val="0"/>
          <w:sz w:val="24"/>
          <w:szCs w:val="24"/>
          <w:shd w:val="clear" w:color="auto" w:fill="FFFFFF"/>
        </w:rPr>
        <w:t>Antes de iniciar o TEDE</w:t>
      </w:r>
      <w:r w:rsidR="00ED3F82">
        <w:rPr>
          <w:rFonts w:ascii="Times New Roman" w:hAnsi="Times New Roman"/>
          <w:b w:val="0"/>
          <w:sz w:val="24"/>
          <w:szCs w:val="24"/>
          <w:shd w:val="clear" w:color="auto" w:fill="FFFFFF"/>
        </w:rPr>
        <w:t>,</w:t>
      </w:r>
      <w:r>
        <w:rPr>
          <w:rFonts w:ascii="Times New Roman" w:hAnsi="Times New Roman"/>
          <w:b w:val="0"/>
          <w:sz w:val="24"/>
          <w:szCs w:val="24"/>
          <w:shd w:val="clear" w:color="auto" w:fill="FFFFFF"/>
        </w:rPr>
        <w:t xml:space="preserve"> </w:t>
      </w:r>
      <w:r w:rsidRPr="00531BAF">
        <w:rPr>
          <w:rFonts w:ascii="Times New Roman" w:hAnsi="Times New Roman"/>
          <w:b w:val="0"/>
          <w:sz w:val="24"/>
          <w:szCs w:val="24"/>
          <w:shd w:val="clear" w:color="auto" w:fill="FFFFFF"/>
        </w:rPr>
        <w:t xml:space="preserve">a pele </w:t>
      </w:r>
      <w:r>
        <w:rPr>
          <w:rFonts w:ascii="Times New Roman" w:hAnsi="Times New Roman"/>
          <w:b w:val="0"/>
          <w:sz w:val="24"/>
          <w:szCs w:val="24"/>
          <w:shd w:val="clear" w:color="auto" w:fill="FFFFFF"/>
        </w:rPr>
        <w:t>foi</w:t>
      </w:r>
      <w:r w:rsidRPr="00531BAF">
        <w:rPr>
          <w:rFonts w:ascii="Times New Roman" w:hAnsi="Times New Roman"/>
          <w:b w:val="0"/>
          <w:sz w:val="24"/>
          <w:szCs w:val="24"/>
          <w:shd w:val="clear" w:color="auto" w:fill="FFFFFF"/>
        </w:rPr>
        <w:t xml:space="preserve"> limpa </w:t>
      </w:r>
      <w:r>
        <w:rPr>
          <w:rFonts w:ascii="Times New Roman" w:hAnsi="Times New Roman"/>
          <w:b w:val="0"/>
          <w:sz w:val="24"/>
          <w:szCs w:val="24"/>
          <w:shd w:val="clear" w:color="auto" w:fill="FFFFFF"/>
        </w:rPr>
        <w:t xml:space="preserve">e friccionada </w:t>
      </w:r>
      <w:r w:rsidRPr="00531BAF">
        <w:rPr>
          <w:rFonts w:ascii="Times New Roman" w:hAnsi="Times New Roman"/>
          <w:b w:val="0"/>
          <w:sz w:val="24"/>
          <w:szCs w:val="24"/>
          <w:shd w:val="clear" w:color="auto" w:fill="FFFFFF"/>
        </w:rPr>
        <w:t xml:space="preserve">com </w:t>
      </w:r>
      <w:r>
        <w:rPr>
          <w:rFonts w:ascii="Times New Roman" w:hAnsi="Times New Roman"/>
          <w:b w:val="0"/>
          <w:sz w:val="24"/>
          <w:szCs w:val="24"/>
          <w:shd w:val="clear" w:color="auto" w:fill="FFFFFF"/>
        </w:rPr>
        <w:t xml:space="preserve">gaze embebida de </w:t>
      </w:r>
      <w:r w:rsidRPr="00531BAF">
        <w:rPr>
          <w:rFonts w:ascii="Times New Roman" w:hAnsi="Times New Roman"/>
          <w:b w:val="0"/>
          <w:sz w:val="24"/>
          <w:szCs w:val="24"/>
          <w:shd w:val="clear" w:color="auto" w:fill="FFFFFF"/>
        </w:rPr>
        <w:t xml:space="preserve">álcool a 70% </w:t>
      </w:r>
      <w:r>
        <w:rPr>
          <w:rFonts w:ascii="Times New Roman" w:hAnsi="Times New Roman"/>
          <w:b w:val="0"/>
          <w:sz w:val="24"/>
          <w:szCs w:val="24"/>
          <w:shd w:val="clear" w:color="auto" w:fill="FFFFFF"/>
        </w:rPr>
        <w:t>para</w:t>
      </w:r>
      <w:r w:rsidRPr="00531BAF">
        <w:rPr>
          <w:rFonts w:ascii="Times New Roman" w:hAnsi="Times New Roman"/>
          <w:b w:val="0"/>
          <w:sz w:val="24"/>
          <w:szCs w:val="24"/>
          <w:shd w:val="clear" w:color="auto" w:fill="FFFFFF"/>
        </w:rPr>
        <w:t xml:space="preserve"> reduzir a impedância</w:t>
      </w:r>
      <w:r>
        <w:rPr>
          <w:rFonts w:ascii="Times New Roman" w:hAnsi="Times New Roman"/>
          <w:b w:val="0"/>
          <w:sz w:val="24"/>
          <w:szCs w:val="24"/>
          <w:shd w:val="clear" w:color="auto" w:fill="FFFFFF"/>
        </w:rPr>
        <w:t>.</w:t>
      </w:r>
      <w:r w:rsidRPr="00531BAF">
        <w:rPr>
          <w:rFonts w:ascii="Times New Roman" w:hAnsi="Times New Roman"/>
          <w:b w:val="0"/>
          <w:sz w:val="24"/>
          <w:szCs w:val="24"/>
        </w:rPr>
        <w:t xml:space="preserve"> </w:t>
      </w:r>
      <w:r w:rsidRPr="009A1FD3">
        <w:rPr>
          <w:rFonts w:ascii="Times New Roman" w:hAnsi="Times New Roman"/>
          <w:b w:val="0"/>
          <w:sz w:val="24"/>
          <w:szCs w:val="24"/>
        </w:rPr>
        <w:t xml:space="preserve">A fim de padronizar o protocolo, o membro </w:t>
      </w:r>
      <w:r w:rsidRPr="00BB5399">
        <w:rPr>
          <w:rFonts w:ascii="Times New Roman" w:hAnsi="Times New Roman"/>
          <w:b w:val="0"/>
          <w:sz w:val="24"/>
          <w:szCs w:val="24"/>
        </w:rPr>
        <w:t xml:space="preserve">inferior direito foi sempre escolhido. </w:t>
      </w:r>
      <w:r w:rsidRPr="00BB5399">
        <w:rPr>
          <w:rFonts w:ascii="Times New Roman" w:hAnsi="Times New Roman"/>
          <w:b w:val="0"/>
          <w:sz w:val="24"/>
          <w:szCs w:val="24"/>
          <w:shd w:val="clear" w:color="auto" w:fill="FFFFFF"/>
        </w:rPr>
        <w:t xml:space="preserve">Os pacientes </w:t>
      </w:r>
      <w:r w:rsidR="00AF2286" w:rsidRPr="00BB5399">
        <w:rPr>
          <w:rFonts w:ascii="Times New Roman" w:hAnsi="Times New Roman"/>
          <w:b w:val="0"/>
          <w:sz w:val="24"/>
          <w:szCs w:val="24"/>
          <w:shd w:val="clear" w:color="auto" w:fill="FFFFFF"/>
        </w:rPr>
        <w:t>estavam</w:t>
      </w:r>
      <w:r w:rsidRPr="00BB5399">
        <w:rPr>
          <w:rFonts w:ascii="Times New Roman" w:hAnsi="Times New Roman"/>
          <w:b w:val="0"/>
          <w:sz w:val="24"/>
          <w:szCs w:val="24"/>
          <w:shd w:val="clear" w:color="auto" w:fill="FFFFFF"/>
        </w:rPr>
        <w:t xml:space="preserve"> em decúbito dorsal com elevação de cabeceira a 30º com membros inferiores completamente estendidos.</w:t>
      </w:r>
    </w:p>
    <w:p w:rsidR="002E1844" w:rsidRDefault="00133B8E" w:rsidP="00D40EFD">
      <w:pPr>
        <w:spacing w:line="480" w:lineRule="auto"/>
        <w:ind w:firstLine="709"/>
        <w:jc w:val="both"/>
        <w:rPr>
          <w:rFonts w:ascii="Times New Roman" w:hAnsi="Times New Roman"/>
          <w:b w:val="0"/>
          <w:sz w:val="24"/>
          <w:szCs w:val="24"/>
        </w:rPr>
      </w:pPr>
      <w:r w:rsidRPr="00BB5399">
        <w:rPr>
          <w:rFonts w:ascii="Times New Roman" w:hAnsi="Times New Roman"/>
          <w:b w:val="0"/>
          <w:sz w:val="24"/>
          <w:szCs w:val="24"/>
        </w:rPr>
        <w:lastRenderedPageBreak/>
        <w:t xml:space="preserve">O TEDE foi composto pela avaliação da </w:t>
      </w:r>
      <w:proofErr w:type="spellStart"/>
      <w:r w:rsidRPr="00BB5399">
        <w:rPr>
          <w:rFonts w:ascii="Times New Roman" w:hAnsi="Times New Roman"/>
          <w:b w:val="0"/>
          <w:sz w:val="24"/>
          <w:szCs w:val="24"/>
        </w:rPr>
        <w:t>reobase</w:t>
      </w:r>
      <w:proofErr w:type="spellEnd"/>
      <w:r w:rsidRPr="00BB5399">
        <w:rPr>
          <w:rFonts w:ascii="Times New Roman" w:hAnsi="Times New Roman"/>
          <w:b w:val="0"/>
          <w:sz w:val="24"/>
          <w:szCs w:val="24"/>
        </w:rPr>
        <w:t xml:space="preserve"> e em </w:t>
      </w:r>
      <w:proofErr w:type="spellStart"/>
      <w:r w:rsidRPr="00BB5399">
        <w:rPr>
          <w:rFonts w:ascii="Times New Roman" w:hAnsi="Times New Roman"/>
          <w:b w:val="0"/>
          <w:sz w:val="24"/>
          <w:szCs w:val="24"/>
        </w:rPr>
        <w:t>sequencia</w:t>
      </w:r>
      <w:proofErr w:type="spellEnd"/>
      <w:r w:rsidRPr="00BB5399">
        <w:rPr>
          <w:rFonts w:ascii="Times New Roman" w:hAnsi="Times New Roman"/>
          <w:b w:val="0"/>
          <w:sz w:val="24"/>
          <w:szCs w:val="24"/>
        </w:rPr>
        <w:t xml:space="preserve"> </w:t>
      </w:r>
      <w:r w:rsidR="00F251FD">
        <w:rPr>
          <w:rFonts w:ascii="Times New Roman" w:hAnsi="Times New Roman"/>
          <w:b w:val="0"/>
          <w:sz w:val="24"/>
          <w:szCs w:val="24"/>
        </w:rPr>
        <w:t>d</w:t>
      </w:r>
      <w:r w:rsidRPr="00BB5399">
        <w:rPr>
          <w:rFonts w:ascii="Times New Roman" w:hAnsi="Times New Roman"/>
          <w:b w:val="0"/>
          <w:sz w:val="24"/>
          <w:szCs w:val="24"/>
        </w:rPr>
        <w:t xml:space="preserve">a cronaxia. A </w:t>
      </w:r>
      <w:proofErr w:type="spellStart"/>
      <w:r w:rsidRPr="00BB5399">
        <w:rPr>
          <w:rFonts w:ascii="Times New Roman" w:hAnsi="Times New Roman"/>
          <w:b w:val="0"/>
          <w:sz w:val="24"/>
          <w:szCs w:val="24"/>
        </w:rPr>
        <w:t>reobase</w:t>
      </w:r>
      <w:proofErr w:type="spellEnd"/>
      <w:r w:rsidRPr="00BB5399">
        <w:rPr>
          <w:rFonts w:ascii="Times New Roman" w:hAnsi="Times New Roman"/>
          <w:b w:val="0"/>
          <w:sz w:val="24"/>
          <w:szCs w:val="24"/>
        </w:rPr>
        <w:t xml:space="preserve"> foi avaliada com pulso monopolar com formato retangular, largura de pulso de 1 segundo e intervalo de 2 segundos. A corrente foi aumentada de 0 até 69 mA em incrementos de 1 mA até que evocasse uma leve, mas claramente visível contração muscular</w:t>
      </w:r>
      <w:r w:rsidR="00352B3E" w:rsidRPr="00BB5399">
        <w:rPr>
          <w:rFonts w:ascii="Times New Roman" w:hAnsi="Times New Roman"/>
          <w:b w:val="0"/>
          <w:sz w:val="24"/>
          <w:szCs w:val="24"/>
        </w:rPr>
        <w:fldChar w:fldCharType="begin" w:fldLock="1"/>
      </w:r>
      <w:r w:rsidR="00DF4DA2">
        <w:rPr>
          <w:rFonts w:ascii="Times New Roman" w:hAnsi="Times New Roman"/>
          <w:b w:val="0"/>
          <w:sz w:val="24"/>
          <w:szCs w:val="24"/>
        </w:rPr>
        <w:instrText>ADDIN CSL_CITATION { "citationItems" : [ { "id" : "ITEM-1", "itemData" : { "author" : [ { "dropping-particle" : "", "family" : "Paternostro-Sluga", "given" : "Tatjana", "non-dropping-particle" : "", "parse-names" : false, "suffix" : "" }, { "dropping-particle" : "", "family" : "Schuhfried", "given" : "Othmar", "non-dropping-particle" : "", "parse-names" : false, "suffix" : "" }, { "dropping-particle" : "", "family" : "Vacariu", "given" : "Gerda", "non-dropping-particle" : "", "parse-names" : false, "suffix" : "" }, { "dropping-particle" : "", "family" : "Lang", "given" : "Thomas", "non-dropping-particle" : "", "parse-names" : false, "suffix" : "" }, { "dropping-particle" : "", "family" : "Fialka-Moser", "given" : "Veronika", "non-dropping-particle" : "", "parse-names" : false, "suffix" : "" } ], "container-title" : "Am J Phys Med Rehabil", "id" : "ITEM-1", "issue" : "4", "issued" : { "date-parts" : [ [ "2002" ] ] }, "page" : "253-260", "title" : "Chronaxie and accommodation index in the diagnosis of muscle denervation.", "type" : "article-journal", "volume" : "81" }, "uris" : [ "http://www.mendeley.com/documents/?uuid=891b02ae-3628-480c-be33-f6f4fda30cdc" ] } ], "mendeley" : { "formattedCitation" : "&lt;sup&gt;6&lt;/sup&gt;", "plainTextFormattedCitation" : "6", "previouslyFormattedCitation" : "&lt;sup&gt;6&lt;/sup&gt;" }, "properties" : { "noteIndex" : 0 }, "schema" : "https://github.com/citation-style-language/schema/raw/master/csl-citation.json" }</w:instrText>
      </w:r>
      <w:r w:rsidR="00352B3E" w:rsidRPr="00BB5399">
        <w:rPr>
          <w:rFonts w:ascii="Times New Roman" w:hAnsi="Times New Roman"/>
          <w:b w:val="0"/>
          <w:sz w:val="24"/>
          <w:szCs w:val="24"/>
        </w:rPr>
        <w:fldChar w:fldCharType="separate"/>
      </w:r>
      <w:r w:rsidR="008D17EE" w:rsidRPr="008D17EE">
        <w:rPr>
          <w:rFonts w:ascii="Times New Roman" w:hAnsi="Times New Roman"/>
          <w:b w:val="0"/>
          <w:noProof/>
          <w:sz w:val="24"/>
          <w:szCs w:val="24"/>
          <w:vertAlign w:val="superscript"/>
        </w:rPr>
        <w:t>6</w:t>
      </w:r>
      <w:r w:rsidR="00352B3E" w:rsidRPr="00BB5399">
        <w:rPr>
          <w:rFonts w:ascii="Times New Roman" w:hAnsi="Times New Roman"/>
          <w:b w:val="0"/>
          <w:sz w:val="24"/>
          <w:szCs w:val="24"/>
        </w:rPr>
        <w:fldChar w:fldCharType="end"/>
      </w:r>
      <w:r w:rsidRPr="00BB5399">
        <w:rPr>
          <w:rFonts w:ascii="Times New Roman" w:hAnsi="Times New Roman"/>
          <w:b w:val="0"/>
          <w:sz w:val="24"/>
          <w:szCs w:val="24"/>
        </w:rPr>
        <w:t xml:space="preserve">. Para a mensuração da cronaxia, foi utilizado pulso monopolar com formato retangular iniciando com largura mínima de 20 </w:t>
      </w:r>
      <w:proofErr w:type="spellStart"/>
      <w:r w:rsidRPr="00BB5399">
        <w:rPr>
          <w:rFonts w:ascii="Times New Roman" w:hAnsi="Times New Roman"/>
          <w:b w:val="0"/>
          <w:sz w:val="24"/>
          <w:szCs w:val="24"/>
        </w:rPr>
        <w:t>μs</w:t>
      </w:r>
      <w:proofErr w:type="spellEnd"/>
      <w:r w:rsidRPr="00BB5399">
        <w:rPr>
          <w:rFonts w:ascii="Times New Roman" w:hAnsi="Times New Roman"/>
          <w:b w:val="0"/>
          <w:sz w:val="24"/>
          <w:szCs w:val="24"/>
        </w:rPr>
        <w:t xml:space="preserve">. A partir de uma intensidade ajustada com o valor 2 vezes ao da </w:t>
      </w:r>
      <w:proofErr w:type="spellStart"/>
      <w:r w:rsidRPr="00BB5399">
        <w:rPr>
          <w:rFonts w:ascii="Times New Roman" w:hAnsi="Times New Roman"/>
          <w:b w:val="0"/>
          <w:sz w:val="24"/>
          <w:szCs w:val="24"/>
        </w:rPr>
        <w:t>reobase</w:t>
      </w:r>
      <w:proofErr w:type="spellEnd"/>
      <w:r w:rsidRPr="00BB5399">
        <w:rPr>
          <w:rFonts w:ascii="Times New Roman" w:hAnsi="Times New Roman"/>
          <w:b w:val="0"/>
          <w:sz w:val="24"/>
          <w:szCs w:val="24"/>
        </w:rPr>
        <w:t>, a largura de pulso foi aumentada até que</w:t>
      </w:r>
      <w:r w:rsidR="00F251FD">
        <w:rPr>
          <w:rFonts w:ascii="Times New Roman" w:hAnsi="Times New Roman"/>
          <w:b w:val="0"/>
          <w:sz w:val="24"/>
          <w:szCs w:val="24"/>
        </w:rPr>
        <w:t xml:space="preserve"> se</w:t>
      </w:r>
      <w:r w:rsidRPr="00BB5399">
        <w:rPr>
          <w:rFonts w:ascii="Times New Roman" w:hAnsi="Times New Roman"/>
          <w:b w:val="0"/>
          <w:sz w:val="24"/>
          <w:szCs w:val="24"/>
        </w:rPr>
        <w:t xml:space="preserve"> evocasse uma leve, mas claramente visível contração muscular </w:t>
      </w:r>
      <w:r w:rsidR="00352B3E" w:rsidRPr="00BB5399">
        <w:rPr>
          <w:rFonts w:ascii="Times New Roman" w:hAnsi="Times New Roman"/>
          <w:b w:val="0"/>
          <w:sz w:val="24"/>
          <w:szCs w:val="24"/>
        </w:rPr>
        <w:fldChar w:fldCharType="begin" w:fldLock="1"/>
      </w:r>
      <w:r w:rsidR="00DF4DA2">
        <w:rPr>
          <w:rFonts w:ascii="Times New Roman" w:hAnsi="Times New Roman"/>
          <w:b w:val="0"/>
          <w:sz w:val="24"/>
          <w:szCs w:val="24"/>
        </w:rPr>
        <w:instrText>ADDIN CSL_CITATION { "citationItems" : [ { "id" : "ITEM-1", "itemData" : { "author" : [ { "dropping-particle" : "", "family" : "Paternostro-Sluga", "given" : "Tatjana", "non-dropping-particle" : "", "parse-names" : false, "suffix" : "" }, { "dropping-particle" : "", "family" : "Schuhfried", "given" : "Othmar", "non-dropping-particle" : "", "parse-names" : false, "suffix" : "" }, { "dropping-particle" : "", "family" : "Vacariu", "given" : "Gerda", "non-dropping-particle" : "", "parse-names" : false, "suffix" : "" }, { "dropping-particle" : "", "family" : "Lang", "given" : "Thomas", "non-dropping-particle" : "", "parse-names" : false, "suffix" : "" }, { "dropping-particle" : "", "family" : "Fialka-Moser", "given" : "Veronika", "non-dropping-particle" : "", "parse-names" : false, "suffix" : "" } ], "container-title" : "Am J Phys Med Rehabil", "id" : "ITEM-1", "issue" : "4", "issued" : { "date-parts" : [ [ "2002" ] ] }, "page" : "253-260", "title" : "Chronaxie and accommodation index in the diagnosis of muscle denervation.", "type" : "article-journal", "volume" : "81" }, "uris" : [ "http://www.mendeley.com/documents/?uuid=891b02ae-3628-480c-be33-f6f4fda30cdc" ] } ], "mendeley" : { "formattedCitation" : "&lt;sup&gt;6&lt;/sup&gt;", "plainTextFormattedCitation" : "6", "previouslyFormattedCitation" : "&lt;sup&gt;6&lt;/sup&gt;" }, "properties" : { "noteIndex" : 0 }, "schema" : "https://github.com/citation-style-language/schema/raw/master/csl-citation.json" }</w:instrText>
      </w:r>
      <w:r w:rsidR="00352B3E" w:rsidRPr="00BB5399">
        <w:rPr>
          <w:rFonts w:ascii="Times New Roman" w:hAnsi="Times New Roman"/>
          <w:b w:val="0"/>
          <w:sz w:val="24"/>
          <w:szCs w:val="24"/>
        </w:rPr>
        <w:fldChar w:fldCharType="separate"/>
      </w:r>
      <w:r w:rsidR="008D17EE" w:rsidRPr="008D17EE">
        <w:rPr>
          <w:rFonts w:ascii="Times New Roman" w:hAnsi="Times New Roman"/>
          <w:b w:val="0"/>
          <w:noProof/>
          <w:sz w:val="24"/>
          <w:szCs w:val="24"/>
          <w:vertAlign w:val="superscript"/>
        </w:rPr>
        <w:t>6</w:t>
      </w:r>
      <w:r w:rsidR="00352B3E" w:rsidRPr="00BB5399">
        <w:rPr>
          <w:rFonts w:ascii="Times New Roman" w:hAnsi="Times New Roman"/>
          <w:b w:val="0"/>
          <w:sz w:val="24"/>
          <w:szCs w:val="24"/>
        </w:rPr>
        <w:fldChar w:fldCharType="end"/>
      </w:r>
      <w:r w:rsidRPr="00BB5399">
        <w:rPr>
          <w:rFonts w:ascii="Times New Roman" w:hAnsi="Times New Roman"/>
          <w:b w:val="0"/>
          <w:sz w:val="24"/>
          <w:szCs w:val="24"/>
        </w:rPr>
        <w:t xml:space="preserve">. </w:t>
      </w:r>
      <w:bookmarkStart w:id="25" w:name="_Toc472520397"/>
      <w:bookmarkStart w:id="26" w:name="_Toc482054091"/>
    </w:p>
    <w:p w:rsidR="00133B8E" w:rsidRPr="002E1844" w:rsidRDefault="00133B8E" w:rsidP="000627D4">
      <w:pPr>
        <w:pStyle w:val="Ttulo2"/>
      </w:pPr>
      <w:bookmarkStart w:id="27" w:name="_Toc497167023"/>
      <w:r w:rsidRPr="002E1844">
        <w:t>Desfechos avaliados</w:t>
      </w:r>
      <w:bookmarkEnd w:id="25"/>
      <w:bookmarkEnd w:id="26"/>
      <w:bookmarkEnd w:id="27"/>
    </w:p>
    <w:p w:rsidR="002E1844" w:rsidRDefault="00133B8E" w:rsidP="00D40EFD">
      <w:pPr>
        <w:spacing w:line="480" w:lineRule="auto"/>
        <w:ind w:firstLine="709"/>
        <w:jc w:val="both"/>
        <w:rPr>
          <w:rFonts w:ascii="Times New Roman" w:hAnsi="Times New Roman"/>
          <w:b w:val="0"/>
          <w:color w:val="000000"/>
          <w:sz w:val="24"/>
          <w:szCs w:val="24"/>
        </w:rPr>
      </w:pPr>
      <w:r w:rsidRPr="00BB5399">
        <w:rPr>
          <w:rFonts w:ascii="Times New Roman" w:hAnsi="Times New Roman"/>
          <w:b w:val="0"/>
          <w:color w:val="000000"/>
          <w:sz w:val="24"/>
          <w:szCs w:val="24"/>
        </w:rPr>
        <w:t xml:space="preserve">Os principais desfechos avaliados no presente estudo foram: confiabilidade </w:t>
      </w:r>
      <w:r w:rsidR="006A12A2" w:rsidRPr="00BB5399">
        <w:rPr>
          <w:rFonts w:ascii="Times New Roman" w:hAnsi="Times New Roman"/>
          <w:b w:val="0"/>
          <w:color w:val="000000"/>
          <w:sz w:val="24"/>
          <w:szCs w:val="24"/>
        </w:rPr>
        <w:t xml:space="preserve">intra e </w:t>
      </w:r>
      <w:r w:rsidRPr="00BB5399">
        <w:rPr>
          <w:rFonts w:ascii="Times New Roman" w:hAnsi="Times New Roman"/>
          <w:b w:val="0"/>
          <w:color w:val="000000"/>
          <w:sz w:val="24"/>
          <w:szCs w:val="24"/>
        </w:rPr>
        <w:t xml:space="preserve">interexaminadores </w:t>
      </w:r>
      <w:r w:rsidR="00F251FD">
        <w:rPr>
          <w:rFonts w:ascii="Times New Roman" w:hAnsi="Times New Roman"/>
          <w:b w:val="0"/>
          <w:color w:val="000000"/>
          <w:sz w:val="24"/>
          <w:szCs w:val="24"/>
        </w:rPr>
        <w:t>dos valores</w:t>
      </w:r>
      <w:r w:rsidRPr="00BB5399">
        <w:rPr>
          <w:rFonts w:ascii="Times New Roman" w:hAnsi="Times New Roman"/>
          <w:b w:val="0"/>
          <w:color w:val="000000"/>
          <w:sz w:val="24"/>
          <w:szCs w:val="24"/>
        </w:rPr>
        <w:t xml:space="preserve"> cronaxia</w:t>
      </w:r>
      <w:r w:rsidR="00F251FD">
        <w:rPr>
          <w:rFonts w:ascii="Times New Roman" w:hAnsi="Times New Roman"/>
          <w:b w:val="0"/>
          <w:color w:val="000000"/>
          <w:sz w:val="24"/>
          <w:szCs w:val="24"/>
        </w:rPr>
        <w:t xml:space="preserve"> mensurados pelo TEDE com os diferentes tipos de eletrodos nos músculos </w:t>
      </w:r>
      <w:proofErr w:type="gramStart"/>
      <w:r w:rsidR="00F251FD">
        <w:rPr>
          <w:rFonts w:ascii="Times New Roman" w:hAnsi="Times New Roman"/>
          <w:b w:val="0"/>
          <w:color w:val="000000"/>
          <w:sz w:val="24"/>
          <w:szCs w:val="24"/>
        </w:rPr>
        <w:t>TA</w:t>
      </w:r>
      <w:proofErr w:type="gramEnd"/>
      <w:r w:rsidR="00F251FD">
        <w:rPr>
          <w:rFonts w:ascii="Times New Roman" w:hAnsi="Times New Roman"/>
          <w:b w:val="0"/>
          <w:color w:val="000000"/>
          <w:sz w:val="24"/>
          <w:szCs w:val="24"/>
        </w:rPr>
        <w:t xml:space="preserve"> e VL.</w:t>
      </w:r>
      <w:r w:rsidRPr="00BB5399">
        <w:rPr>
          <w:rFonts w:ascii="Times New Roman" w:hAnsi="Times New Roman"/>
          <w:b w:val="0"/>
          <w:color w:val="000000"/>
          <w:sz w:val="24"/>
          <w:szCs w:val="24"/>
        </w:rPr>
        <w:t xml:space="preserve"> </w:t>
      </w:r>
      <w:r w:rsidR="00F251FD">
        <w:rPr>
          <w:rFonts w:ascii="Times New Roman" w:hAnsi="Times New Roman"/>
          <w:b w:val="0"/>
          <w:color w:val="000000"/>
          <w:sz w:val="24"/>
          <w:szCs w:val="24"/>
        </w:rPr>
        <w:t>A</w:t>
      </w:r>
      <w:r w:rsidRPr="00BB5399">
        <w:rPr>
          <w:rFonts w:ascii="Times New Roman" w:hAnsi="Times New Roman"/>
          <w:b w:val="0"/>
          <w:color w:val="000000"/>
          <w:sz w:val="24"/>
          <w:szCs w:val="24"/>
        </w:rPr>
        <w:t xml:space="preserve">lém disso, foi avaliada a concordância </w:t>
      </w:r>
      <w:r w:rsidR="006A12A2" w:rsidRPr="00BB5399">
        <w:rPr>
          <w:rFonts w:ascii="Times New Roman" w:hAnsi="Times New Roman"/>
          <w:b w:val="0"/>
          <w:color w:val="000000"/>
          <w:sz w:val="24"/>
          <w:szCs w:val="24"/>
        </w:rPr>
        <w:t xml:space="preserve">intra e </w:t>
      </w:r>
      <w:r w:rsidRPr="00BB5399">
        <w:rPr>
          <w:rFonts w:ascii="Times New Roman" w:hAnsi="Times New Roman"/>
          <w:b w:val="0"/>
          <w:color w:val="000000"/>
          <w:sz w:val="24"/>
          <w:szCs w:val="24"/>
        </w:rPr>
        <w:t xml:space="preserve">interexaminadores do diagnóstico de </w:t>
      </w:r>
      <w:r w:rsidR="00ED3F82" w:rsidRPr="00BB5399">
        <w:rPr>
          <w:rFonts w:ascii="Times New Roman" w:hAnsi="Times New Roman"/>
          <w:b w:val="0"/>
          <w:color w:val="000000"/>
          <w:sz w:val="24"/>
          <w:szCs w:val="24"/>
        </w:rPr>
        <w:t>DEN</w:t>
      </w:r>
      <w:r w:rsidRPr="00BB5399">
        <w:rPr>
          <w:rFonts w:ascii="Times New Roman" w:hAnsi="Times New Roman"/>
          <w:b w:val="0"/>
          <w:color w:val="000000"/>
          <w:sz w:val="24"/>
          <w:szCs w:val="24"/>
        </w:rPr>
        <w:t xml:space="preserve"> baseado na cronaxia</w:t>
      </w:r>
      <w:r w:rsidR="00F251FD">
        <w:rPr>
          <w:rFonts w:ascii="Times New Roman" w:hAnsi="Times New Roman"/>
          <w:b w:val="0"/>
          <w:color w:val="000000"/>
          <w:sz w:val="24"/>
          <w:szCs w:val="24"/>
        </w:rPr>
        <w:t xml:space="preserve">. Valores de </w:t>
      </w:r>
      <w:proofErr w:type="spellStart"/>
      <w:r w:rsidR="00F251FD">
        <w:rPr>
          <w:rFonts w:ascii="Times New Roman" w:hAnsi="Times New Roman"/>
          <w:b w:val="0"/>
          <w:color w:val="000000"/>
          <w:sz w:val="24"/>
          <w:szCs w:val="24"/>
        </w:rPr>
        <w:t>cronaxia</w:t>
      </w:r>
      <w:proofErr w:type="spellEnd"/>
      <w:r w:rsidRPr="00BB5399">
        <w:rPr>
          <w:rFonts w:ascii="Times New Roman" w:hAnsi="Times New Roman"/>
          <w:b w:val="0"/>
          <w:color w:val="000000"/>
          <w:sz w:val="24"/>
          <w:szCs w:val="24"/>
        </w:rPr>
        <w:t xml:space="preserve"> ≥ 1000 µs</w:t>
      </w:r>
      <w:r w:rsidR="00F251FD">
        <w:rPr>
          <w:rFonts w:ascii="Times New Roman" w:hAnsi="Times New Roman"/>
          <w:b w:val="0"/>
          <w:color w:val="000000"/>
          <w:sz w:val="24"/>
          <w:szCs w:val="24"/>
        </w:rPr>
        <w:t xml:space="preserve"> caracterizaram a presença de DEN</w:t>
      </w:r>
      <w:r w:rsidRPr="00BB5399">
        <w:rPr>
          <w:rFonts w:ascii="Times New Roman" w:hAnsi="Times New Roman"/>
          <w:b w:val="0"/>
          <w:color w:val="000000"/>
          <w:sz w:val="24"/>
          <w:szCs w:val="24"/>
        </w:rPr>
        <w:t xml:space="preserve"> </w:t>
      </w:r>
      <w:r w:rsidR="00352B3E" w:rsidRPr="00BB5399">
        <w:rPr>
          <w:rFonts w:ascii="Times New Roman" w:hAnsi="Times New Roman"/>
          <w:b w:val="0"/>
          <w:color w:val="000000"/>
          <w:sz w:val="24"/>
          <w:szCs w:val="24"/>
        </w:rPr>
        <w:fldChar w:fldCharType="begin" w:fldLock="1"/>
      </w:r>
      <w:r w:rsidR="00DF4DA2">
        <w:rPr>
          <w:rFonts w:ascii="Times New Roman" w:hAnsi="Times New Roman"/>
          <w:b w:val="0"/>
          <w:color w:val="000000"/>
          <w:sz w:val="24"/>
          <w:szCs w:val="24"/>
        </w:rPr>
        <w:instrText>ADDIN CSL_CITATION { "citationItems" : [ { "id" : "ITEM-1", "itemData" : { "author" : [ { "dropping-particle" : "", "family" : "Paternostro-Sluga", "given" : "Tatjana", "non-dropping-particle" : "", "parse-names" : false, "suffix" : "" }, { "dropping-particle" : "", "family" : "Schuhfried", "given" : "Othmar", "non-dropping-particle" : "", "parse-names" : false, "suffix" : "" }, { "dropping-particle" : "", "family" : "Vacariu", "given" : "Gerda", "non-dropping-particle" : "", "parse-names" : false, "suffix" : "" }, { "dropping-particle" : "", "family" : "Lang", "given" : "Thomas", "non-dropping-particle" : "", "parse-names" : false, "suffix" : "" }, { "dropping-particle" : "", "family" : "Fialka-Moser", "given" : "Veronika", "non-dropping-particle" : "", "parse-names" : false, "suffix" : "" } ], "container-title" : "Am J Phys Med Rehabil", "id" : "ITEM-1", "issue" : "4", "issued" : { "date-parts" : [ [ "2002" ] ] }, "page" : "253-260", "title" : "Chronaxie and accommodation index in the diagnosis of muscle denervation.", "type" : "article-journal", "volume" : "81" }, "uris" : [ "http://www.mendeley.com/documents/?uuid=891b02ae-3628-480c-be33-f6f4fda30cdc" ] } ], "mendeley" : { "formattedCitation" : "&lt;sup&gt;6&lt;/sup&gt;", "plainTextFormattedCitation" : "6", "previouslyFormattedCitation" : "&lt;sup&gt;6&lt;/sup&gt;" }, "properties" : { "noteIndex" : 0 }, "schema" : "https://github.com/citation-style-language/schema/raw/master/csl-citation.json" }</w:instrText>
      </w:r>
      <w:r w:rsidR="00352B3E" w:rsidRPr="00BB5399">
        <w:rPr>
          <w:rFonts w:ascii="Times New Roman" w:hAnsi="Times New Roman"/>
          <w:b w:val="0"/>
          <w:color w:val="000000"/>
          <w:sz w:val="24"/>
          <w:szCs w:val="24"/>
        </w:rPr>
        <w:fldChar w:fldCharType="separate"/>
      </w:r>
      <w:r w:rsidR="008D17EE" w:rsidRPr="008D17EE">
        <w:rPr>
          <w:rFonts w:ascii="Times New Roman" w:hAnsi="Times New Roman"/>
          <w:b w:val="0"/>
          <w:noProof/>
          <w:color w:val="000000"/>
          <w:sz w:val="24"/>
          <w:szCs w:val="24"/>
          <w:vertAlign w:val="superscript"/>
        </w:rPr>
        <w:t>6</w:t>
      </w:r>
      <w:r w:rsidR="00352B3E" w:rsidRPr="00BB5399">
        <w:rPr>
          <w:rFonts w:ascii="Times New Roman" w:hAnsi="Times New Roman"/>
          <w:b w:val="0"/>
          <w:color w:val="000000"/>
          <w:sz w:val="24"/>
          <w:szCs w:val="24"/>
        </w:rPr>
        <w:fldChar w:fldCharType="end"/>
      </w:r>
      <w:r w:rsidRPr="00BB5399">
        <w:rPr>
          <w:rFonts w:ascii="Times New Roman" w:hAnsi="Times New Roman"/>
          <w:b w:val="0"/>
          <w:color w:val="000000"/>
          <w:sz w:val="24"/>
          <w:szCs w:val="24"/>
        </w:rPr>
        <w:t>.</w:t>
      </w:r>
      <w:bookmarkStart w:id="28" w:name="_Toc472520398"/>
      <w:bookmarkStart w:id="29" w:name="_Toc482054092"/>
    </w:p>
    <w:p w:rsidR="00133B8E" w:rsidRPr="002E1844" w:rsidRDefault="00133B8E" w:rsidP="000627D4">
      <w:pPr>
        <w:pStyle w:val="Ttulo2"/>
        <w:rPr>
          <w:color w:val="000000"/>
        </w:rPr>
      </w:pPr>
      <w:bookmarkStart w:id="30" w:name="_Toc497167024"/>
      <w:r w:rsidRPr="002E1844">
        <w:t>Análise Estatística</w:t>
      </w:r>
      <w:bookmarkEnd w:id="28"/>
      <w:bookmarkEnd w:id="29"/>
      <w:bookmarkEnd w:id="30"/>
    </w:p>
    <w:p w:rsidR="00133B8E" w:rsidRPr="00D72CF1" w:rsidRDefault="00133B8E" w:rsidP="00D40EFD">
      <w:pPr>
        <w:pStyle w:val="Normal1"/>
        <w:spacing w:after="0" w:line="480" w:lineRule="auto"/>
        <w:ind w:firstLine="709"/>
        <w:jc w:val="both"/>
        <w:rPr>
          <w:rFonts w:ascii="Times New Roman" w:hAnsi="Times New Roman" w:cs="Times New Roman"/>
          <w:color w:val="auto"/>
          <w:sz w:val="24"/>
          <w:szCs w:val="24"/>
        </w:rPr>
      </w:pPr>
      <w:r w:rsidRPr="00BB5399">
        <w:rPr>
          <w:rFonts w:ascii="Times New Roman" w:hAnsi="Times New Roman" w:cs="Times New Roman"/>
          <w:color w:val="auto"/>
          <w:sz w:val="24"/>
          <w:szCs w:val="24"/>
        </w:rPr>
        <w:t>A</w:t>
      </w:r>
      <w:r w:rsidR="008064EA" w:rsidRPr="00BB5399">
        <w:rPr>
          <w:rFonts w:ascii="Times New Roman" w:hAnsi="Times New Roman" w:cs="Times New Roman"/>
          <w:color w:val="auto"/>
          <w:sz w:val="24"/>
          <w:szCs w:val="24"/>
        </w:rPr>
        <w:t xml:space="preserve"> confiabilidade relativa</w:t>
      </w:r>
      <w:r w:rsidRPr="00BB5399">
        <w:rPr>
          <w:rFonts w:ascii="Times New Roman" w:hAnsi="Times New Roman" w:cs="Times New Roman"/>
          <w:color w:val="auto"/>
          <w:sz w:val="24"/>
          <w:szCs w:val="24"/>
        </w:rPr>
        <w:t xml:space="preserve"> foi determinada pelo coeficiente de correlação </w:t>
      </w:r>
      <w:r w:rsidR="005974DE" w:rsidRPr="00BB5399">
        <w:rPr>
          <w:rFonts w:ascii="Times New Roman" w:hAnsi="Times New Roman" w:cs="Times New Roman"/>
          <w:color w:val="auto"/>
          <w:sz w:val="24"/>
          <w:szCs w:val="24"/>
        </w:rPr>
        <w:t xml:space="preserve">de postos de </w:t>
      </w:r>
      <w:proofErr w:type="spellStart"/>
      <w:r w:rsidR="005974DE" w:rsidRPr="00BB5399">
        <w:rPr>
          <w:rFonts w:ascii="Times New Roman" w:hAnsi="Times New Roman" w:cs="Times New Roman"/>
          <w:color w:val="auto"/>
          <w:sz w:val="24"/>
          <w:szCs w:val="24"/>
        </w:rPr>
        <w:t>Spearman</w:t>
      </w:r>
      <w:proofErr w:type="spellEnd"/>
      <w:r w:rsidRPr="00BB5399">
        <w:rPr>
          <w:rFonts w:ascii="Times New Roman" w:hAnsi="Times New Roman" w:cs="Times New Roman"/>
          <w:color w:val="auto"/>
          <w:sz w:val="24"/>
          <w:szCs w:val="24"/>
        </w:rPr>
        <w:t xml:space="preserve">. Essa medida é expressa em uma escala </w:t>
      </w:r>
      <w:r w:rsidR="005974DE" w:rsidRPr="00BB5399">
        <w:rPr>
          <w:rFonts w:ascii="Times New Roman" w:hAnsi="Times New Roman" w:cs="Times New Roman"/>
          <w:color w:val="auto"/>
          <w:sz w:val="24"/>
          <w:szCs w:val="24"/>
        </w:rPr>
        <w:t>que</w:t>
      </w:r>
      <w:r w:rsidRPr="00BB5399">
        <w:rPr>
          <w:rFonts w:ascii="Times New Roman" w:hAnsi="Times New Roman" w:cs="Times New Roman"/>
          <w:color w:val="auto"/>
          <w:sz w:val="24"/>
          <w:szCs w:val="24"/>
        </w:rPr>
        <w:t xml:space="preserve"> </w:t>
      </w:r>
      <w:r w:rsidR="005974DE" w:rsidRPr="00BB5399">
        <w:rPr>
          <w:rFonts w:ascii="Times New Roman" w:hAnsi="Times New Roman" w:cs="Times New Roman"/>
          <w:color w:val="auto"/>
          <w:sz w:val="24"/>
          <w:szCs w:val="24"/>
        </w:rPr>
        <w:t>varia entre</w:t>
      </w:r>
      <w:r w:rsidR="005974DE" w:rsidRPr="00BB5399">
        <w:rPr>
          <w:rFonts w:ascii="Times New Roman" w:hAnsi="Times New Roman" w:cs="Times New Roman"/>
          <w:sz w:val="24"/>
          <w:szCs w:val="24"/>
        </w:rPr>
        <w:t xml:space="preserve"> -1 e 1. Quanto mais próximo estiver destes extremos, maior será a associação entre as variáveis.</w:t>
      </w:r>
      <w:r w:rsidR="008064EA" w:rsidRPr="00BB5399">
        <w:rPr>
          <w:rFonts w:ascii="Times New Roman" w:hAnsi="Times New Roman" w:cs="Times New Roman"/>
          <w:sz w:val="24"/>
          <w:szCs w:val="24"/>
        </w:rPr>
        <w:t xml:space="preserve"> O sinal negativo da correlação significa que as variáveis variam em sentido contrário, isto é, as categorias mais elevadas de uma variável estão associadas a categorias mais baixas da outra variável.</w:t>
      </w:r>
      <w:r w:rsidR="009F721A" w:rsidRPr="00BB5399">
        <w:rPr>
          <w:rFonts w:ascii="Times New Roman" w:hAnsi="Times New Roman" w:cs="Times New Roman"/>
          <w:sz w:val="24"/>
          <w:szCs w:val="24"/>
        </w:rPr>
        <w:t xml:space="preserve"> Para a interpretação da magnitude d</w:t>
      </w:r>
      <w:r w:rsidR="00140363">
        <w:rPr>
          <w:rFonts w:ascii="Times New Roman" w:hAnsi="Times New Roman" w:cs="Times New Roman"/>
          <w:sz w:val="24"/>
          <w:szCs w:val="24"/>
        </w:rPr>
        <w:t>o</w:t>
      </w:r>
      <w:r w:rsidR="009F721A" w:rsidRPr="00BB5399">
        <w:rPr>
          <w:rFonts w:ascii="Times New Roman" w:hAnsi="Times New Roman" w:cs="Times New Roman"/>
          <w:sz w:val="24"/>
          <w:szCs w:val="24"/>
        </w:rPr>
        <w:t xml:space="preserve">s </w:t>
      </w:r>
      <w:r w:rsidR="00140363" w:rsidRPr="00BB5399">
        <w:rPr>
          <w:rFonts w:ascii="Times New Roman" w:hAnsi="Times New Roman" w:cs="Times New Roman"/>
          <w:sz w:val="24"/>
          <w:szCs w:val="24"/>
        </w:rPr>
        <w:t xml:space="preserve">coeficientes </w:t>
      </w:r>
      <w:r w:rsidR="00140363">
        <w:rPr>
          <w:rFonts w:ascii="Times New Roman" w:hAnsi="Times New Roman" w:cs="Times New Roman"/>
          <w:sz w:val="24"/>
          <w:szCs w:val="24"/>
        </w:rPr>
        <w:t xml:space="preserve">de </w:t>
      </w:r>
      <w:r w:rsidR="009F721A" w:rsidRPr="00BB5399">
        <w:rPr>
          <w:rFonts w:ascii="Times New Roman" w:hAnsi="Times New Roman" w:cs="Times New Roman"/>
          <w:sz w:val="24"/>
          <w:szCs w:val="24"/>
        </w:rPr>
        <w:t>correlaç</w:t>
      </w:r>
      <w:r w:rsidR="00140363">
        <w:rPr>
          <w:rFonts w:ascii="Times New Roman" w:hAnsi="Times New Roman" w:cs="Times New Roman"/>
          <w:sz w:val="24"/>
          <w:szCs w:val="24"/>
        </w:rPr>
        <w:t>ão</w:t>
      </w:r>
      <w:r w:rsidR="009F721A" w:rsidRPr="00BB5399">
        <w:rPr>
          <w:rFonts w:ascii="Times New Roman" w:hAnsi="Times New Roman" w:cs="Times New Roman"/>
          <w:sz w:val="24"/>
          <w:szCs w:val="24"/>
        </w:rPr>
        <w:t xml:space="preserve"> foi adotada a classificação </w:t>
      </w:r>
      <w:r w:rsidR="00140363">
        <w:rPr>
          <w:rFonts w:ascii="Times New Roman" w:hAnsi="Times New Roman" w:cs="Times New Roman"/>
          <w:sz w:val="24"/>
          <w:szCs w:val="24"/>
        </w:rPr>
        <w:t xml:space="preserve">sugerida por </w:t>
      </w:r>
      <w:proofErr w:type="spellStart"/>
      <w:r w:rsidR="00140363">
        <w:rPr>
          <w:rFonts w:ascii="Times New Roman" w:hAnsi="Times New Roman" w:cs="Times New Roman"/>
          <w:sz w:val="24"/>
          <w:szCs w:val="24"/>
        </w:rPr>
        <w:t>Mukaka</w:t>
      </w:r>
      <w:proofErr w:type="spellEnd"/>
      <w:r w:rsidR="00140363">
        <w:rPr>
          <w:rFonts w:ascii="Times New Roman" w:hAnsi="Times New Roman" w:cs="Times New Roman"/>
          <w:sz w:val="24"/>
          <w:szCs w:val="24"/>
        </w:rPr>
        <w:t xml:space="preserve">, M.M. em 2012 </w:t>
      </w:r>
      <w:r w:rsidR="00352B3E" w:rsidRPr="00BB5399">
        <w:rPr>
          <w:rFonts w:ascii="Times New Roman" w:hAnsi="Times New Roman" w:cs="Times New Roman"/>
          <w:sz w:val="24"/>
          <w:szCs w:val="24"/>
        </w:rPr>
        <w:fldChar w:fldCharType="begin" w:fldLock="1"/>
      </w:r>
      <w:r w:rsidR="001661A4">
        <w:rPr>
          <w:rFonts w:ascii="Times New Roman" w:hAnsi="Times New Roman" w:cs="Times New Roman"/>
          <w:sz w:val="24"/>
          <w:szCs w:val="24"/>
        </w:rPr>
        <w:instrText>ADDIN CSL_CITATION { "citationItems" : [ { "id" : "ITEM-1", "itemData" : { "PMID" : "23638278", "abstract" : "Correlation is a statistical method used to assess a possible linear association between two continuous variables. It is simple both to calculate and to interpret. However, misuse of correlation is so common among researchers that some statisticians have wished that the method had never been devised at all. The aim of this article is to provide a guide to appropriate use of correlation in medical research and to highlight some misuse. Examples of the applications of the correlation coefficient have been provided using data from statistical simulations as well as real data. Rule of thumb for interpreting size of a correlation coefficient has been provided.", "author" : [ { "dropping-particle" : "", "family" : "Mukaka", "given" : "M M", "non-dropping-particle" : "", "parse-names" : false, "suffix" : "" } ], "container-title" : "Malawi Med J", "id" : "ITEM-1", "issue" : "3", "issued" : { "date-parts" : [ [ "2012", "9" ] ] }, "page" : "69-71", "title" : "Statistics corner: A guide to appropriate use of correlation coefficient in medical research.", "type" : "article-journal", "volume" : "24" }, "uris" : [ "http://www.mendeley.com/documents/?uuid=020bb4da-3660-42c9-b9c9-a9c8c4ca11df" ] } ], "mendeley" : { "formattedCitation" : "&lt;sup&gt;53&lt;/sup&gt;", "plainTextFormattedCitation" : "53", "previouslyFormattedCitation" : "&lt;sup&gt;54&lt;/sup&gt;" }, "properties" : { "noteIndex" : 0 }, "schema" : "https://github.com/citation-style-language/schema/raw/master/csl-citation.json" }</w:instrText>
      </w:r>
      <w:r w:rsidR="00352B3E" w:rsidRPr="00BB5399">
        <w:rPr>
          <w:rFonts w:ascii="Times New Roman" w:hAnsi="Times New Roman" w:cs="Times New Roman"/>
          <w:sz w:val="24"/>
          <w:szCs w:val="24"/>
        </w:rPr>
        <w:fldChar w:fldCharType="separate"/>
      </w:r>
      <w:r w:rsidR="001661A4" w:rsidRPr="001661A4">
        <w:rPr>
          <w:rFonts w:ascii="Times New Roman" w:hAnsi="Times New Roman" w:cs="Times New Roman"/>
          <w:noProof/>
          <w:sz w:val="24"/>
          <w:szCs w:val="24"/>
          <w:vertAlign w:val="superscript"/>
        </w:rPr>
        <w:t>53</w:t>
      </w:r>
      <w:r w:rsidR="00352B3E" w:rsidRPr="00BB5399">
        <w:rPr>
          <w:rFonts w:ascii="Times New Roman" w:hAnsi="Times New Roman" w:cs="Times New Roman"/>
          <w:sz w:val="24"/>
          <w:szCs w:val="24"/>
        </w:rPr>
        <w:fldChar w:fldCharType="end"/>
      </w:r>
      <w:r w:rsidR="009F721A" w:rsidRPr="00BB5399">
        <w:rPr>
          <w:rFonts w:ascii="Times New Roman" w:hAnsi="Times New Roman" w:cs="Times New Roman"/>
          <w:sz w:val="24"/>
          <w:szCs w:val="24"/>
        </w:rPr>
        <w:t xml:space="preserve">: </w:t>
      </w:r>
      <w:r w:rsidR="00BB5399" w:rsidRPr="00BB5399">
        <w:rPr>
          <w:rFonts w:ascii="Times New Roman" w:hAnsi="Times New Roman" w:cs="Times New Roman"/>
          <w:sz w:val="24"/>
          <w:szCs w:val="24"/>
        </w:rPr>
        <w:t>0.00 a 0.30, insignificante; 0.3</w:t>
      </w:r>
      <w:r w:rsidR="00125D90">
        <w:rPr>
          <w:rFonts w:ascii="Times New Roman" w:hAnsi="Times New Roman" w:cs="Times New Roman"/>
          <w:sz w:val="24"/>
          <w:szCs w:val="24"/>
        </w:rPr>
        <w:t>1</w:t>
      </w:r>
      <w:r w:rsidR="00BB5399" w:rsidRPr="00BB5399">
        <w:rPr>
          <w:rFonts w:ascii="Times New Roman" w:hAnsi="Times New Roman" w:cs="Times New Roman"/>
          <w:sz w:val="24"/>
          <w:szCs w:val="24"/>
        </w:rPr>
        <w:t xml:space="preserve"> a 0.50, baixa; 0.5</w:t>
      </w:r>
      <w:r w:rsidR="00125D90">
        <w:rPr>
          <w:rFonts w:ascii="Times New Roman" w:hAnsi="Times New Roman" w:cs="Times New Roman"/>
          <w:sz w:val="24"/>
          <w:szCs w:val="24"/>
        </w:rPr>
        <w:t>1</w:t>
      </w:r>
      <w:r w:rsidR="00BB5399" w:rsidRPr="00BB5399">
        <w:rPr>
          <w:rFonts w:ascii="Times New Roman" w:hAnsi="Times New Roman" w:cs="Times New Roman"/>
          <w:sz w:val="24"/>
          <w:szCs w:val="24"/>
        </w:rPr>
        <w:t xml:space="preserve"> a 0</w:t>
      </w:r>
      <w:r w:rsidR="0019332F">
        <w:rPr>
          <w:rFonts w:ascii="Times New Roman" w:hAnsi="Times New Roman" w:cs="Times New Roman"/>
          <w:sz w:val="24"/>
          <w:szCs w:val="24"/>
        </w:rPr>
        <w:t>.70, moderada; 0.7</w:t>
      </w:r>
      <w:r w:rsidR="00125D90">
        <w:rPr>
          <w:rFonts w:ascii="Times New Roman" w:hAnsi="Times New Roman" w:cs="Times New Roman"/>
          <w:sz w:val="24"/>
          <w:szCs w:val="24"/>
        </w:rPr>
        <w:t>1</w:t>
      </w:r>
      <w:r w:rsidR="0019332F">
        <w:rPr>
          <w:rFonts w:ascii="Times New Roman" w:hAnsi="Times New Roman" w:cs="Times New Roman"/>
          <w:sz w:val="24"/>
          <w:szCs w:val="24"/>
        </w:rPr>
        <w:t xml:space="preserve"> a 0.90, alta;</w:t>
      </w:r>
      <w:r w:rsidR="00BB5399" w:rsidRPr="00BB5399">
        <w:rPr>
          <w:rFonts w:ascii="Times New Roman" w:hAnsi="Times New Roman" w:cs="Times New Roman"/>
          <w:sz w:val="24"/>
          <w:szCs w:val="24"/>
        </w:rPr>
        <w:t xml:space="preserve"> 0.9</w:t>
      </w:r>
      <w:r w:rsidR="00125D90">
        <w:rPr>
          <w:rFonts w:ascii="Times New Roman" w:hAnsi="Times New Roman" w:cs="Times New Roman"/>
          <w:sz w:val="24"/>
          <w:szCs w:val="24"/>
        </w:rPr>
        <w:t>1</w:t>
      </w:r>
      <w:r w:rsidR="00BB5399" w:rsidRPr="00BB5399">
        <w:rPr>
          <w:rFonts w:ascii="Times New Roman" w:hAnsi="Times New Roman" w:cs="Times New Roman"/>
          <w:sz w:val="24"/>
          <w:szCs w:val="24"/>
        </w:rPr>
        <w:t xml:space="preserve"> a 1.00</w:t>
      </w:r>
      <w:r w:rsidR="0019332F">
        <w:rPr>
          <w:rFonts w:ascii="Times New Roman" w:hAnsi="Times New Roman" w:cs="Times New Roman"/>
          <w:sz w:val="24"/>
          <w:szCs w:val="24"/>
        </w:rPr>
        <w:t>,</w:t>
      </w:r>
      <w:r w:rsidR="00BB5399" w:rsidRPr="00BB5399">
        <w:rPr>
          <w:rFonts w:ascii="Times New Roman" w:hAnsi="Times New Roman" w:cs="Times New Roman"/>
          <w:sz w:val="24"/>
          <w:szCs w:val="24"/>
        </w:rPr>
        <w:t xml:space="preserve"> muito alta </w:t>
      </w:r>
      <w:r w:rsidR="00352B3E" w:rsidRPr="00BB5399">
        <w:rPr>
          <w:rFonts w:ascii="Times New Roman" w:hAnsi="Times New Roman" w:cs="Times New Roman"/>
          <w:sz w:val="24"/>
          <w:szCs w:val="24"/>
        </w:rPr>
        <w:fldChar w:fldCharType="begin" w:fldLock="1"/>
      </w:r>
      <w:r w:rsidR="001661A4">
        <w:rPr>
          <w:rFonts w:ascii="Times New Roman" w:hAnsi="Times New Roman" w:cs="Times New Roman"/>
          <w:sz w:val="24"/>
          <w:szCs w:val="24"/>
        </w:rPr>
        <w:instrText>ADDIN CSL_CITATION { "citationItems" : [ { "id" : "ITEM-1", "itemData" : { "PMID" : "23638278", "abstract" : "Correlation is a statistical method used to assess a possible linear association between two continuous variables. It is simple both to calculate and to interpret. However, misuse of correlation is so common among researchers that some statisticians have wished that the method had never been devised at all. The aim of this article is to provide a guide to appropriate use of correlation in medical research and to highlight some misuse. Examples of the applications of the correlation coefficient have been provided using data from statistical simulations as well as real data. Rule of thumb for interpreting size of a correlation coefficient has been provided.", "author" : [ { "dropping-particle" : "", "family" : "Mukaka", "given" : "M M", "non-dropping-particle" : "", "parse-names" : false, "suffix" : "" } ], "container-title" : "Malawi Med J", "id" : "ITEM-1", "issue" : "3", "issued" : { "date-parts" : [ [ "2012", "9" ] ] }, "page" : "69-71", "title" : "Statistics corner: A guide to appropriate use of correlation coefficient in medical research.", "type" : "article-journal", "volume" : "24" }, "uris" : [ "http://www.mendeley.com/documents/?uuid=020bb4da-3660-42c9-b9c9-a9c8c4ca11df" ] } ], "mendeley" : { "formattedCitation" : "&lt;sup&gt;53&lt;/sup&gt;", "plainTextFormattedCitation" : "53", "previouslyFormattedCitation" : "&lt;sup&gt;54&lt;/sup&gt;" }, "properties" : { "noteIndex" : 0 }, "schema" : "https://github.com/citation-style-language/schema/raw/master/csl-citation.json" }</w:instrText>
      </w:r>
      <w:r w:rsidR="00352B3E" w:rsidRPr="00BB5399">
        <w:rPr>
          <w:rFonts w:ascii="Times New Roman" w:hAnsi="Times New Roman" w:cs="Times New Roman"/>
          <w:sz w:val="24"/>
          <w:szCs w:val="24"/>
        </w:rPr>
        <w:fldChar w:fldCharType="separate"/>
      </w:r>
      <w:r w:rsidR="001661A4" w:rsidRPr="001661A4">
        <w:rPr>
          <w:rFonts w:ascii="Times New Roman" w:hAnsi="Times New Roman" w:cs="Times New Roman"/>
          <w:noProof/>
          <w:sz w:val="24"/>
          <w:szCs w:val="24"/>
          <w:vertAlign w:val="superscript"/>
        </w:rPr>
        <w:t>53</w:t>
      </w:r>
      <w:r w:rsidR="00352B3E" w:rsidRPr="00BB5399">
        <w:rPr>
          <w:rFonts w:ascii="Times New Roman" w:hAnsi="Times New Roman" w:cs="Times New Roman"/>
          <w:sz w:val="24"/>
          <w:szCs w:val="24"/>
        </w:rPr>
        <w:fldChar w:fldCharType="end"/>
      </w:r>
      <w:r w:rsidR="00F0606F" w:rsidRPr="00BB5399">
        <w:rPr>
          <w:rFonts w:ascii="Times New Roman" w:hAnsi="Times New Roman" w:cs="Times New Roman"/>
          <w:color w:val="auto"/>
          <w:sz w:val="24"/>
          <w:szCs w:val="24"/>
        </w:rPr>
        <w:t xml:space="preserve">. </w:t>
      </w:r>
      <w:r w:rsidRPr="00BB5399">
        <w:rPr>
          <w:rFonts w:ascii="Times New Roman" w:hAnsi="Times New Roman" w:cs="Times New Roman"/>
          <w:color w:val="auto"/>
          <w:sz w:val="24"/>
          <w:szCs w:val="24"/>
        </w:rPr>
        <w:t xml:space="preserve">Subsequentemente, o erro padrão da medida (SEM), a menor diferença real (SRD), o coeficiente de variação (CV) e o gráfico de </w:t>
      </w:r>
      <w:proofErr w:type="spellStart"/>
      <w:r w:rsidRPr="00BB5399">
        <w:rPr>
          <w:rFonts w:ascii="Times New Roman" w:hAnsi="Times New Roman" w:cs="Times New Roman"/>
          <w:color w:val="auto"/>
          <w:sz w:val="24"/>
          <w:szCs w:val="24"/>
        </w:rPr>
        <w:lastRenderedPageBreak/>
        <w:t>Bland</w:t>
      </w:r>
      <w:proofErr w:type="spellEnd"/>
      <w:r w:rsidRPr="00BB5399">
        <w:rPr>
          <w:rFonts w:ascii="Times New Roman" w:hAnsi="Times New Roman" w:cs="Times New Roman"/>
          <w:color w:val="auto"/>
          <w:sz w:val="24"/>
          <w:szCs w:val="24"/>
        </w:rPr>
        <w:t xml:space="preserve">-Altman foram usados para verificar a confiabilidade absoluta. O gráfico </w:t>
      </w:r>
      <w:proofErr w:type="spellStart"/>
      <w:r w:rsidRPr="00BB5399">
        <w:rPr>
          <w:rFonts w:ascii="Times New Roman" w:hAnsi="Times New Roman" w:cs="Times New Roman"/>
          <w:color w:val="auto"/>
          <w:sz w:val="24"/>
          <w:szCs w:val="24"/>
        </w:rPr>
        <w:t>Bland</w:t>
      </w:r>
      <w:proofErr w:type="spellEnd"/>
      <w:r w:rsidRPr="00BB5399">
        <w:rPr>
          <w:rFonts w:ascii="Times New Roman" w:hAnsi="Times New Roman" w:cs="Times New Roman"/>
          <w:color w:val="auto"/>
          <w:sz w:val="24"/>
          <w:szCs w:val="24"/>
        </w:rPr>
        <w:t xml:space="preserve">-Altman foi examinado como uma representação visual do nível de concordância </w:t>
      </w:r>
      <w:r w:rsidR="00A65A58" w:rsidRPr="00BB5399">
        <w:rPr>
          <w:rFonts w:ascii="Times New Roman" w:hAnsi="Times New Roman" w:cs="Times New Roman"/>
          <w:color w:val="auto"/>
          <w:sz w:val="24"/>
          <w:szCs w:val="24"/>
        </w:rPr>
        <w:t xml:space="preserve">intra e </w:t>
      </w:r>
      <w:r w:rsidRPr="00BB5399">
        <w:rPr>
          <w:rFonts w:ascii="Times New Roman" w:hAnsi="Times New Roman" w:cs="Times New Roman"/>
          <w:color w:val="auto"/>
          <w:sz w:val="24"/>
          <w:szCs w:val="24"/>
        </w:rPr>
        <w:t>interexaminador</w:t>
      </w:r>
      <w:r w:rsidR="00A65A58" w:rsidRPr="00BB5399">
        <w:rPr>
          <w:rFonts w:ascii="Times New Roman" w:hAnsi="Times New Roman" w:cs="Times New Roman"/>
          <w:color w:val="auto"/>
          <w:sz w:val="24"/>
          <w:szCs w:val="24"/>
        </w:rPr>
        <w:t>es</w:t>
      </w:r>
      <w:r w:rsidRPr="00BB5399">
        <w:rPr>
          <w:rFonts w:ascii="Times New Roman" w:hAnsi="Times New Roman" w:cs="Times New Roman"/>
          <w:color w:val="auto"/>
          <w:sz w:val="24"/>
          <w:szCs w:val="24"/>
        </w:rPr>
        <w:t xml:space="preserve"> e para avaliar </w:t>
      </w:r>
      <w:r w:rsidR="00A65A58" w:rsidRPr="00BB5399">
        <w:rPr>
          <w:rFonts w:ascii="Times New Roman" w:hAnsi="Times New Roman" w:cs="Times New Roman"/>
          <w:color w:val="auto"/>
          <w:sz w:val="24"/>
          <w:szCs w:val="24"/>
        </w:rPr>
        <w:t xml:space="preserve">a presença de erro sistemático </w:t>
      </w:r>
      <w:r w:rsidR="00A65A58" w:rsidRPr="00BB5399">
        <w:rPr>
          <w:rFonts w:ascii="Times New Roman" w:eastAsiaTheme="minorHAnsi" w:hAnsi="Times New Roman"/>
          <w:sz w:val="24"/>
          <w:szCs w:val="24"/>
        </w:rPr>
        <w:t>considerando um intervalo de confiança de 95% que constitui os limites de concordância das medidas.</w:t>
      </w:r>
      <w:r w:rsidR="0019332F">
        <w:rPr>
          <w:rFonts w:ascii="Times New Roman" w:eastAsiaTheme="minorHAnsi" w:hAnsi="Times New Roman"/>
          <w:sz w:val="24"/>
          <w:szCs w:val="24"/>
        </w:rPr>
        <w:t xml:space="preserve"> </w:t>
      </w:r>
      <w:r w:rsidRPr="00D72CF1">
        <w:rPr>
          <w:rFonts w:ascii="Times New Roman" w:hAnsi="Times New Roman" w:cs="Times New Roman"/>
          <w:color w:val="auto"/>
          <w:sz w:val="24"/>
          <w:szCs w:val="24"/>
        </w:rPr>
        <w:t xml:space="preserve">Foram considerados resultados estatisticamente significantes quando </w:t>
      </w:r>
      <w:r w:rsidR="00A65A58">
        <w:rPr>
          <w:rFonts w:ascii="Times New Roman" w:hAnsi="Times New Roman" w:cs="Times New Roman"/>
          <w:color w:val="auto"/>
          <w:sz w:val="24"/>
          <w:szCs w:val="24"/>
        </w:rPr>
        <w:t>p &lt; 0,05.</w:t>
      </w:r>
    </w:p>
    <w:p w:rsidR="00ED3F82" w:rsidRPr="00BB5399" w:rsidRDefault="00133B8E" w:rsidP="00D40EFD">
      <w:pPr>
        <w:pStyle w:val="Normal1"/>
        <w:spacing w:after="0" w:line="480" w:lineRule="auto"/>
        <w:ind w:firstLine="709"/>
        <w:jc w:val="both"/>
        <w:rPr>
          <w:rFonts w:ascii="Times New Roman" w:hAnsi="Times New Roman" w:cs="Times New Roman"/>
          <w:color w:val="auto"/>
          <w:sz w:val="24"/>
          <w:szCs w:val="24"/>
        </w:rPr>
      </w:pPr>
      <w:r w:rsidRPr="00D72CF1">
        <w:rPr>
          <w:rFonts w:ascii="Times New Roman" w:hAnsi="Times New Roman" w:cs="Times New Roman"/>
          <w:color w:val="auto"/>
          <w:sz w:val="24"/>
          <w:szCs w:val="24"/>
        </w:rPr>
        <w:t xml:space="preserve">Para a avaliação da </w:t>
      </w:r>
      <w:r w:rsidR="00803910" w:rsidRPr="00D72CF1">
        <w:rPr>
          <w:rFonts w:ascii="Times New Roman" w:hAnsi="Times New Roman" w:cs="Times New Roman"/>
          <w:color w:val="auto"/>
          <w:sz w:val="24"/>
          <w:szCs w:val="24"/>
        </w:rPr>
        <w:t>concordância</w:t>
      </w:r>
      <w:r w:rsidRPr="00D72CF1">
        <w:rPr>
          <w:rFonts w:ascii="Times New Roman" w:hAnsi="Times New Roman" w:cs="Times New Roman"/>
          <w:color w:val="auto"/>
          <w:sz w:val="24"/>
          <w:szCs w:val="24"/>
        </w:rPr>
        <w:t xml:space="preserve"> utilizou-se a análise estatística do </w:t>
      </w:r>
      <w:proofErr w:type="spellStart"/>
      <w:r w:rsidRPr="00D72CF1">
        <w:rPr>
          <w:rFonts w:ascii="Times New Roman" w:hAnsi="Times New Roman" w:cs="Times New Roman"/>
          <w:color w:val="auto"/>
          <w:sz w:val="24"/>
          <w:szCs w:val="24"/>
        </w:rPr>
        <w:t>Kappa</w:t>
      </w:r>
      <w:proofErr w:type="spellEnd"/>
      <w:r w:rsidRPr="00D72CF1">
        <w:rPr>
          <w:rFonts w:ascii="Times New Roman" w:hAnsi="Times New Roman" w:cs="Times New Roman"/>
          <w:color w:val="auto"/>
          <w:sz w:val="24"/>
          <w:szCs w:val="24"/>
        </w:rPr>
        <w:t xml:space="preserve"> (K), calculando-se o valor de </w:t>
      </w:r>
      <w:proofErr w:type="spellStart"/>
      <w:r w:rsidRPr="00D72CF1">
        <w:rPr>
          <w:rFonts w:ascii="Times New Roman" w:hAnsi="Times New Roman" w:cs="Times New Roman"/>
          <w:color w:val="auto"/>
          <w:sz w:val="24"/>
          <w:szCs w:val="24"/>
        </w:rPr>
        <w:t>Kappa</w:t>
      </w:r>
      <w:proofErr w:type="spellEnd"/>
      <w:r w:rsidRPr="00D72CF1">
        <w:rPr>
          <w:rFonts w:ascii="Times New Roman" w:hAnsi="Times New Roman" w:cs="Times New Roman"/>
          <w:color w:val="auto"/>
          <w:sz w:val="24"/>
          <w:szCs w:val="24"/>
        </w:rPr>
        <w:t xml:space="preserve"> Não Ponderado (KNP), com intervalos de confiança de 95% através do método exato binomial, e o valor de </w:t>
      </w:r>
      <w:proofErr w:type="spellStart"/>
      <w:r w:rsidRPr="00D72CF1">
        <w:rPr>
          <w:rFonts w:ascii="Times New Roman" w:hAnsi="Times New Roman" w:cs="Times New Roman"/>
          <w:color w:val="auto"/>
          <w:sz w:val="24"/>
          <w:szCs w:val="24"/>
        </w:rPr>
        <w:t>Kappa</w:t>
      </w:r>
      <w:proofErr w:type="spellEnd"/>
      <w:r w:rsidRPr="00D72CF1">
        <w:rPr>
          <w:rFonts w:ascii="Times New Roman" w:hAnsi="Times New Roman" w:cs="Times New Roman"/>
          <w:color w:val="auto"/>
          <w:sz w:val="24"/>
          <w:szCs w:val="24"/>
        </w:rPr>
        <w:t xml:space="preserve"> ajustado ao viés de prevalência (</w:t>
      </w:r>
      <w:proofErr w:type="spellStart"/>
      <w:r w:rsidRPr="00D72CF1">
        <w:rPr>
          <w:rFonts w:ascii="Times New Roman" w:hAnsi="Times New Roman" w:cs="Times New Roman"/>
          <w:color w:val="auto"/>
          <w:sz w:val="24"/>
          <w:szCs w:val="24"/>
        </w:rPr>
        <w:t>KaVP</w:t>
      </w:r>
      <w:proofErr w:type="spellEnd"/>
      <w:r w:rsidRPr="00D72CF1">
        <w:rPr>
          <w:rFonts w:ascii="Times New Roman" w:hAnsi="Times New Roman" w:cs="Times New Roman"/>
          <w:color w:val="auto"/>
          <w:sz w:val="24"/>
          <w:szCs w:val="24"/>
        </w:rPr>
        <w:t>). Os resultados foram expressos sob forma de variável dicotômica</w:t>
      </w:r>
      <w:r w:rsidR="00F0606F">
        <w:rPr>
          <w:rFonts w:ascii="Times New Roman" w:hAnsi="Times New Roman" w:cs="Times New Roman"/>
          <w:color w:val="auto"/>
          <w:sz w:val="24"/>
          <w:szCs w:val="24"/>
        </w:rPr>
        <w:t>,</w:t>
      </w:r>
      <w:r w:rsidRPr="00D72CF1">
        <w:rPr>
          <w:rFonts w:ascii="Times New Roman" w:hAnsi="Times New Roman" w:cs="Times New Roman"/>
          <w:color w:val="auto"/>
          <w:sz w:val="24"/>
          <w:szCs w:val="24"/>
        </w:rPr>
        <w:t xml:space="preserve"> ou seja, presença ou ausência de alteração da excitabilidade neuromuscular. Para o cálculo do índice </w:t>
      </w:r>
      <w:proofErr w:type="spellStart"/>
      <w:r w:rsidRPr="00D72CF1">
        <w:rPr>
          <w:rFonts w:ascii="Times New Roman" w:hAnsi="Times New Roman" w:cs="Times New Roman"/>
          <w:color w:val="auto"/>
          <w:sz w:val="24"/>
          <w:szCs w:val="24"/>
        </w:rPr>
        <w:t>Kappa</w:t>
      </w:r>
      <w:proofErr w:type="spellEnd"/>
      <w:r w:rsidRPr="00D72CF1">
        <w:rPr>
          <w:rFonts w:ascii="Times New Roman" w:hAnsi="Times New Roman" w:cs="Times New Roman"/>
          <w:color w:val="auto"/>
          <w:sz w:val="24"/>
          <w:szCs w:val="24"/>
        </w:rPr>
        <w:t>, utilizou-se a seguinte fórmula: K= (</w:t>
      </w:r>
      <w:proofErr w:type="spellStart"/>
      <w:r w:rsidRPr="00D72CF1">
        <w:rPr>
          <w:rFonts w:ascii="Times New Roman" w:hAnsi="Times New Roman" w:cs="Times New Roman"/>
          <w:color w:val="auto"/>
          <w:sz w:val="24"/>
          <w:szCs w:val="24"/>
        </w:rPr>
        <w:t>Oc</w:t>
      </w:r>
      <w:proofErr w:type="spellEnd"/>
      <w:r w:rsidRPr="00D72CF1">
        <w:rPr>
          <w:rFonts w:ascii="Times New Roman" w:hAnsi="Times New Roman" w:cs="Times New Roman"/>
          <w:color w:val="auto"/>
          <w:sz w:val="24"/>
          <w:szCs w:val="24"/>
        </w:rPr>
        <w:t xml:space="preserve"> – </w:t>
      </w:r>
      <w:proofErr w:type="spellStart"/>
      <w:r w:rsidRPr="00D72CF1">
        <w:rPr>
          <w:rFonts w:ascii="Times New Roman" w:hAnsi="Times New Roman" w:cs="Times New Roman"/>
          <w:color w:val="auto"/>
          <w:sz w:val="24"/>
          <w:szCs w:val="24"/>
        </w:rPr>
        <w:t>Ec</w:t>
      </w:r>
      <w:proofErr w:type="spellEnd"/>
      <w:r w:rsidRPr="00D72CF1">
        <w:rPr>
          <w:rFonts w:ascii="Times New Roman" w:hAnsi="Times New Roman" w:cs="Times New Roman"/>
          <w:color w:val="auto"/>
          <w:sz w:val="24"/>
          <w:szCs w:val="24"/>
        </w:rPr>
        <w:t xml:space="preserve">) /(N – </w:t>
      </w:r>
      <w:proofErr w:type="spellStart"/>
      <w:r w:rsidRPr="00D72CF1">
        <w:rPr>
          <w:rFonts w:ascii="Times New Roman" w:hAnsi="Times New Roman" w:cs="Times New Roman"/>
          <w:color w:val="auto"/>
          <w:sz w:val="24"/>
          <w:szCs w:val="24"/>
        </w:rPr>
        <w:t>Ec</w:t>
      </w:r>
      <w:proofErr w:type="spellEnd"/>
      <w:r w:rsidRPr="00D72CF1">
        <w:rPr>
          <w:rFonts w:ascii="Times New Roman" w:hAnsi="Times New Roman" w:cs="Times New Roman"/>
          <w:color w:val="auto"/>
          <w:sz w:val="24"/>
          <w:szCs w:val="24"/>
        </w:rPr>
        <w:t xml:space="preserve">), onde K= </w:t>
      </w:r>
      <w:proofErr w:type="spellStart"/>
      <w:r w:rsidRPr="00D72CF1">
        <w:rPr>
          <w:rFonts w:ascii="Times New Roman" w:hAnsi="Times New Roman" w:cs="Times New Roman"/>
          <w:color w:val="auto"/>
          <w:sz w:val="24"/>
          <w:szCs w:val="24"/>
        </w:rPr>
        <w:t>Kappa</w:t>
      </w:r>
      <w:proofErr w:type="spellEnd"/>
      <w:r w:rsidRPr="00D72CF1">
        <w:rPr>
          <w:rFonts w:ascii="Times New Roman" w:hAnsi="Times New Roman" w:cs="Times New Roman"/>
          <w:color w:val="auto"/>
          <w:sz w:val="24"/>
          <w:szCs w:val="24"/>
        </w:rPr>
        <w:t xml:space="preserve">, </w:t>
      </w:r>
      <w:proofErr w:type="spellStart"/>
      <w:r w:rsidRPr="00D72CF1">
        <w:rPr>
          <w:rFonts w:ascii="Times New Roman" w:hAnsi="Times New Roman" w:cs="Times New Roman"/>
          <w:color w:val="auto"/>
          <w:sz w:val="24"/>
          <w:szCs w:val="24"/>
        </w:rPr>
        <w:t>Oc</w:t>
      </w:r>
      <w:proofErr w:type="spellEnd"/>
      <w:r w:rsidRPr="00D72CF1">
        <w:rPr>
          <w:rFonts w:ascii="Times New Roman" w:hAnsi="Times New Roman" w:cs="Times New Roman"/>
          <w:color w:val="auto"/>
          <w:sz w:val="24"/>
          <w:szCs w:val="24"/>
        </w:rPr>
        <w:t xml:space="preserve"> é a concordância observada, </w:t>
      </w:r>
      <w:proofErr w:type="spellStart"/>
      <w:r w:rsidRPr="00D72CF1">
        <w:rPr>
          <w:rFonts w:ascii="Times New Roman" w:hAnsi="Times New Roman" w:cs="Times New Roman"/>
          <w:color w:val="auto"/>
          <w:sz w:val="24"/>
          <w:szCs w:val="24"/>
        </w:rPr>
        <w:t>Ec</w:t>
      </w:r>
      <w:proofErr w:type="spellEnd"/>
      <w:r w:rsidRPr="00D72CF1">
        <w:rPr>
          <w:rFonts w:ascii="Times New Roman" w:hAnsi="Times New Roman" w:cs="Times New Roman"/>
          <w:color w:val="auto"/>
          <w:sz w:val="24"/>
          <w:szCs w:val="24"/>
        </w:rPr>
        <w:t xml:space="preserve"> é a concordância esperada, e N é o número total de pares</w:t>
      </w:r>
      <w:r w:rsidR="00352B3E" w:rsidRPr="00D72CF1">
        <w:rPr>
          <w:rFonts w:ascii="Times New Roman" w:hAnsi="Times New Roman" w:cs="Times New Roman"/>
          <w:color w:val="auto"/>
          <w:sz w:val="24"/>
          <w:szCs w:val="24"/>
        </w:rPr>
        <w:fldChar w:fldCharType="begin" w:fldLock="1"/>
      </w:r>
      <w:r w:rsidR="001661A4">
        <w:rPr>
          <w:rFonts w:ascii="Times New Roman" w:hAnsi="Times New Roman" w:cs="Times New Roman"/>
          <w:color w:val="auto"/>
          <w:sz w:val="24"/>
          <w:szCs w:val="24"/>
        </w:rPr>
        <w:instrText>ADDIN CSL_CITATION { "citationItems" : [ { "id" : "ITEM-1", "itemData" : { "PMID" : "15733050", "abstract" : "PURPOSE: This article examines and illustrates the use and interpretation of the kappa statistic in musculoskeletal research.\r\n\r\nSUMMARY OF KEY POINTS: The reliability of clinicians' ratings is an important consideration in areas such as diagnosis and the interpretation of examination findings. Often, these ratings lie on a nominal or an ordinal scale. For such data, the kappa coefficient is an appropriate measure of reliability. Kappa is defined, in both weighted and unweighted forms, and its use is illustrated with examples from musculoskeletal research. Factors that can influence the magnitude of kappa (prevalence, bias, and non-independent ratings) are discussed, and ways of evaluating the magnitude of an obtained kappa are considered. The issue of statistical testing of kappa is considered, including the use of confidence intervals, and appropriate sample sizes for reliability studies using kappa are tabulated.\r\n\r\nCONCLUSIONS: The article concludes with recommendations for the use and interpretation of kappa.", "author" : [ { "dropping-particle" : "", "family" : "Sim", "given" : "Julius", "non-dropping-particle" : "", "parse-names" : false, "suffix" : "" }, { "dropping-particle" : "", "family" : "Wright", "given" : "Chris C", "non-dropping-particle" : "", "parse-names" : false, "suffix" : "" } ], "container-title" : "Phys Ther", "id" : "ITEM-1", "issue" : "3", "issued" : { "date-parts" : [ [ "2005", "3" ] ] }, "page" : "257-68", "title" : "The kappa statistic in reliability studies: use, interpretation, and sample size requirements.", "type" : "article-journal", "volume" : "85" }, "uris" : [ "http://www.mendeley.com/documents/?uuid=ace9b7f0-b914-4d92-a7de-f9b79b65606b", "http://www.mendeley.com/documents/?uuid=834eff80-5c1e-48eb-b17d-803d3677c963" ] } ], "mendeley" : { "formattedCitation" : "&lt;sup&gt;51&lt;/sup&gt;", "plainTextFormattedCitation" : "51", "previouslyFormattedCitation" : "&lt;sup&gt;52&lt;/sup&gt;" }, "properties" : { "noteIndex" : 0 }, "schema" : "https://github.com/citation-style-language/schema/raw/master/csl-citation.json" }</w:instrText>
      </w:r>
      <w:r w:rsidR="00352B3E" w:rsidRPr="00D72CF1">
        <w:rPr>
          <w:rFonts w:ascii="Times New Roman" w:hAnsi="Times New Roman" w:cs="Times New Roman"/>
          <w:color w:val="auto"/>
          <w:sz w:val="24"/>
          <w:szCs w:val="24"/>
        </w:rPr>
        <w:fldChar w:fldCharType="separate"/>
      </w:r>
      <w:r w:rsidR="001661A4" w:rsidRPr="001661A4">
        <w:rPr>
          <w:rFonts w:ascii="Times New Roman" w:hAnsi="Times New Roman" w:cs="Times New Roman"/>
          <w:noProof/>
          <w:color w:val="auto"/>
          <w:sz w:val="24"/>
          <w:szCs w:val="24"/>
          <w:vertAlign w:val="superscript"/>
        </w:rPr>
        <w:t>51</w:t>
      </w:r>
      <w:r w:rsidR="00352B3E" w:rsidRPr="00D72CF1">
        <w:rPr>
          <w:rFonts w:ascii="Times New Roman" w:hAnsi="Times New Roman" w:cs="Times New Roman"/>
          <w:color w:val="auto"/>
          <w:sz w:val="24"/>
          <w:szCs w:val="24"/>
        </w:rPr>
        <w:fldChar w:fldCharType="end"/>
      </w:r>
      <w:r w:rsidRPr="00D72CF1">
        <w:rPr>
          <w:rFonts w:ascii="Times New Roman" w:hAnsi="Times New Roman" w:cs="Times New Roman"/>
          <w:color w:val="auto"/>
          <w:sz w:val="24"/>
          <w:szCs w:val="24"/>
        </w:rPr>
        <w:t xml:space="preserve">. Os valores de </w:t>
      </w:r>
      <w:proofErr w:type="spellStart"/>
      <w:r w:rsidRPr="00D72CF1">
        <w:rPr>
          <w:rFonts w:ascii="Times New Roman" w:hAnsi="Times New Roman" w:cs="Times New Roman"/>
          <w:color w:val="auto"/>
          <w:sz w:val="24"/>
          <w:szCs w:val="24"/>
        </w:rPr>
        <w:t>KaVP</w:t>
      </w:r>
      <w:proofErr w:type="spellEnd"/>
      <w:r w:rsidRPr="00D72CF1">
        <w:rPr>
          <w:rFonts w:ascii="Times New Roman" w:hAnsi="Times New Roman" w:cs="Times New Roman"/>
          <w:color w:val="auto"/>
          <w:sz w:val="24"/>
          <w:szCs w:val="24"/>
        </w:rPr>
        <w:t xml:space="preserve"> foram considerados como valores de trabalho, uma vez que a prevalência de uma dada condição pode afetar o resultado final. Possuindo baixas prevalências há tendência de se associar a baixos níveis de reprodutibilidade. Tal valor de </w:t>
      </w:r>
      <w:proofErr w:type="spellStart"/>
      <w:r w:rsidRPr="00D72CF1">
        <w:rPr>
          <w:rFonts w:ascii="Times New Roman" w:hAnsi="Times New Roman" w:cs="Times New Roman"/>
          <w:color w:val="auto"/>
          <w:sz w:val="24"/>
          <w:szCs w:val="24"/>
        </w:rPr>
        <w:t>Kappa</w:t>
      </w:r>
      <w:proofErr w:type="spellEnd"/>
      <w:r w:rsidRPr="00D72CF1">
        <w:rPr>
          <w:rFonts w:ascii="Times New Roman" w:hAnsi="Times New Roman" w:cs="Times New Roman"/>
          <w:color w:val="auto"/>
          <w:sz w:val="24"/>
          <w:szCs w:val="24"/>
        </w:rPr>
        <w:t xml:space="preserve"> é calculado substituindo-se os valores das categorias concordantes entre os observadores por sua média, assim como os entre as categorias discordantes. Para interpretação dos valores de </w:t>
      </w:r>
      <w:proofErr w:type="spellStart"/>
      <w:r w:rsidRPr="00D72CF1">
        <w:rPr>
          <w:rFonts w:ascii="Times New Roman" w:hAnsi="Times New Roman" w:cs="Times New Roman"/>
          <w:color w:val="auto"/>
          <w:sz w:val="24"/>
          <w:szCs w:val="24"/>
        </w:rPr>
        <w:t>Kappa</w:t>
      </w:r>
      <w:proofErr w:type="spellEnd"/>
      <w:r w:rsidRPr="00D72CF1">
        <w:rPr>
          <w:rFonts w:ascii="Times New Roman" w:hAnsi="Times New Roman" w:cs="Times New Roman"/>
          <w:color w:val="auto"/>
          <w:sz w:val="24"/>
          <w:szCs w:val="24"/>
        </w:rPr>
        <w:t>, utilizou-se classificação ajustada de Landis e Koch</w:t>
      </w:r>
      <w:r w:rsidR="00352B3E" w:rsidRPr="00D72CF1">
        <w:rPr>
          <w:rFonts w:ascii="Times New Roman" w:hAnsi="Times New Roman" w:cs="Times New Roman"/>
          <w:color w:val="auto"/>
          <w:sz w:val="24"/>
          <w:szCs w:val="24"/>
        </w:rPr>
        <w:fldChar w:fldCharType="begin" w:fldLock="1"/>
      </w:r>
      <w:r w:rsidR="001661A4">
        <w:rPr>
          <w:rFonts w:ascii="Times New Roman" w:hAnsi="Times New Roman" w:cs="Times New Roman"/>
          <w:color w:val="auto"/>
          <w:sz w:val="24"/>
          <w:szCs w:val="24"/>
        </w:rPr>
        <w:instrText>ADDIN CSL_CITATION { "citationItems" : [ { "id" : "ITEM-1", "itemData" : { "PMID" : "843571", "abstract" : "This paper presents a general statistical methodology for the analysis of multivariate categorical data arising from observer reliability studies. The procedure essentially involves the construction of functions of the observed proportions which are directed at the extent to which the observers agree among themselves and the construction of test statistics for hypotheses involving these functions. Tests for interobserver bias are presented in terms of first-order marginal homogeneity and measures of interobserver agreement are developed as generalized kappa-type statistics. These procedures are illustrated with a clinical diagnosis example from the epidemiological literature.", "author" : [ { "dropping-particle" : "", "family" : "Landis", "given" : "J R", "non-dropping-particle" : "", "parse-names" : false, "suffix" : "" }, { "dropping-particle" : "", "family" : "Koch", "given" : "G G", "non-dropping-particle" : "", "parse-names" : false, "suffix" : "" } ], "container-title" : "Biometrics", "id" : "ITEM-1", "issue" : "1", "issued" : { "date-parts" : [ [ "1977", "3" ] ] }, "page" : "159-74", "title" : "The measurement of observer agreement for categorical data.", "type" : "article-journal", "volume" : "33" }, "uris" : [ "http://www.mendeley.com/documents/?uuid=54f391c8-59df-47de-afc2-cb1560b06d89", "http://www.mendeley.com/documents/?uuid=6bcf2091-05f4-4975-948d-b292a03da42e" ] } ], "mendeley" : { "formattedCitation" : "&lt;sup&gt;54&lt;/sup&gt;", "plainTextFormattedCitation" : "54", "previouslyFormattedCitation" : "&lt;sup&gt;55&lt;/sup&gt;" }, "properties" : { "noteIndex" : 0 }, "schema" : "https://github.com/citation-style-language/schema/raw/master/csl-citation.json" }</w:instrText>
      </w:r>
      <w:r w:rsidR="00352B3E" w:rsidRPr="00D72CF1">
        <w:rPr>
          <w:rFonts w:ascii="Times New Roman" w:hAnsi="Times New Roman" w:cs="Times New Roman"/>
          <w:color w:val="auto"/>
          <w:sz w:val="24"/>
          <w:szCs w:val="24"/>
        </w:rPr>
        <w:fldChar w:fldCharType="separate"/>
      </w:r>
      <w:r w:rsidR="001661A4" w:rsidRPr="001661A4">
        <w:rPr>
          <w:rFonts w:ascii="Times New Roman" w:hAnsi="Times New Roman" w:cs="Times New Roman"/>
          <w:noProof/>
          <w:color w:val="auto"/>
          <w:sz w:val="24"/>
          <w:szCs w:val="24"/>
          <w:vertAlign w:val="superscript"/>
        </w:rPr>
        <w:t>54</w:t>
      </w:r>
      <w:r w:rsidR="00352B3E" w:rsidRPr="00D72CF1">
        <w:rPr>
          <w:rFonts w:ascii="Times New Roman" w:hAnsi="Times New Roman" w:cs="Times New Roman"/>
          <w:color w:val="auto"/>
          <w:sz w:val="24"/>
          <w:szCs w:val="24"/>
        </w:rPr>
        <w:fldChar w:fldCharType="end"/>
      </w:r>
      <w:r w:rsidRPr="00D72CF1">
        <w:rPr>
          <w:rFonts w:ascii="Times New Roman" w:hAnsi="Times New Roman" w:cs="Times New Roman"/>
          <w:color w:val="auto"/>
          <w:sz w:val="24"/>
          <w:szCs w:val="24"/>
        </w:rPr>
        <w:t xml:space="preserve">: 0,00-0,20 = concordância pobre; 0,21-0,40 = </w:t>
      </w:r>
      <w:r w:rsidRPr="00BB5399">
        <w:rPr>
          <w:rFonts w:ascii="Times New Roman" w:hAnsi="Times New Roman" w:cs="Times New Roman"/>
          <w:color w:val="auto"/>
          <w:sz w:val="24"/>
          <w:szCs w:val="24"/>
        </w:rPr>
        <w:t xml:space="preserve">regular; 0,41-0,60 = moderada; 0,61-0,80 = boa; 0,81- 1,00 = muito boa. </w:t>
      </w:r>
    </w:p>
    <w:p w:rsidR="009158F6" w:rsidRDefault="009158F6" w:rsidP="000627D4">
      <w:pPr>
        <w:pStyle w:val="Ttulo1"/>
        <w:rPr>
          <w:rFonts w:ascii="Times New Roman" w:hAnsi="Times New Roman"/>
          <w:color w:val="auto"/>
        </w:rPr>
      </w:pPr>
    </w:p>
    <w:p w:rsidR="009158F6" w:rsidRDefault="009158F6">
      <w:pPr>
        <w:spacing w:after="200" w:line="276" w:lineRule="auto"/>
      </w:pPr>
      <w:r>
        <w:br w:type="page"/>
      </w:r>
    </w:p>
    <w:p w:rsidR="00133B8E" w:rsidRDefault="008A4F72" w:rsidP="000627D4">
      <w:pPr>
        <w:pStyle w:val="Ttulo1"/>
        <w:rPr>
          <w:rFonts w:ascii="Times New Roman" w:hAnsi="Times New Roman"/>
          <w:color w:val="auto"/>
        </w:rPr>
      </w:pPr>
      <w:bookmarkStart w:id="31" w:name="_Toc497167025"/>
      <w:r w:rsidRPr="000627D4">
        <w:rPr>
          <w:rFonts w:ascii="Times New Roman" w:hAnsi="Times New Roman"/>
          <w:color w:val="auto"/>
        </w:rPr>
        <w:lastRenderedPageBreak/>
        <w:t>RESULTADOS</w:t>
      </w:r>
      <w:bookmarkEnd w:id="31"/>
    </w:p>
    <w:p w:rsidR="000627D4" w:rsidRPr="000627D4" w:rsidRDefault="000627D4" w:rsidP="000627D4"/>
    <w:p w:rsidR="008064EA" w:rsidRDefault="00F0606F" w:rsidP="00D40EFD">
      <w:pPr>
        <w:spacing w:line="480" w:lineRule="auto"/>
        <w:ind w:firstLine="709"/>
        <w:jc w:val="both"/>
        <w:rPr>
          <w:rFonts w:ascii="Times New Roman" w:hAnsi="Times New Roman"/>
          <w:b w:val="0"/>
          <w:sz w:val="24"/>
          <w:szCs w:val="24"/>
        </w:rPr>
      </w:pPr>
      <w:r>
        <w:rPr>
          <w:rFonts w:ascii="Times New Roman" w:hAnsi="Times New Roman"/>
          <w:b w:val="0"/>
          <w:sz w:val="24"/>
          <w:szCs w:val="24"/>
        </w:rPr>
        <w:t>Nó</w:t>
      </w:r>
      <w:r w:rsidRPr="00F0606F">
        <w:rPr>
          <w:rFonts w:ascii="Times New Roman" w:hAnsi="Times New Roman"/>
          <w:b w:val="0"/>
          <w:sz w:val="24"/>
          <w:szCs w:val="24"/>
        </w:rPr>
        <w:t xml:space="preserve">s avaliamos </w:t>
      </w:r>
      <w:r w:rsidR="00B813D0">
        <w:rPr>
          <w:rFonts w:ascii="Times New Roman" w:hAnsi="Times New Roman"/>
          <w:b w:val="0"/>
          <w:sz w:val="24"/>
          <w:szCs w:val="24"/>
        </w:rPr>
        <w:t xml:space="preserve">para elegibilidade quarenta pacientes e ao final do estudo </w:t>
      </w:r>
      <w:r w:rsidRPr="00F0606F">
        <w:rPr>
          <w:rFonts w:ascii="Times New Roman" w:hAnsi="Times New Roman"/>
          <w:b w:val="0"/>
          <w:sz w:val="24"/>
          <w:szCs w:val="24"/>
        </w:rPr>
        <w:t>t</w:t>
      </w:r>
      <w:r w:rsidR="00133B8E" w:rsidRPr="00F0606F">
        <w:rPr>
          <w:rFonts w:ascii="Times New Roman" w:hAnsi="Times New Roman"/>
          <w:b w:val="0"/>
          <w:sz w:val="24"/>
          <w:szCs w:val="24"/>
        </w:rPr>
        <w:t xml:space="preserve">rinta </w:t>
      </w:r>
      <w:r w:rsidR="00F251FD">
        <w:rPr>
          <w:rFonts w:ascii="Times New Roman" w:hAnsi="Times New Roman"/>
          <w:b w:val="0"/>
          <w:sz w:val="24"/>
          <w:szCs w:val="24"/>
        </w:rPr>
        <w:t xml:space="preserve">foram analisados, </w:t>
      </w:r>
      <w:r w:rsidR="00F251FD" w:rsidRPr="00D40EFD">
        <w:rPr>
          <w:rFonts w:ascii="Times New Roman" w:hAnsi="Times New Roman"/>
          <w:b w:val="0"/>
          <w:sz w:val="24"/>
          <w:szCs w:val="24"/>
        </w:rPr>
        <w:t>figura 1</w:t>
      </w:r>
      <w:r w:rsidR="00F251FD">
        <w:rPr>
          <w:rFonts w:ascii="Times New Roman" w:hAnsi="Times New Roman"/>
          <w:b w:val="0"/>
          <w:sz w:val="24"/>
          <w:szCs w:val="24"/>
        </w:rPr>
        <w:t>. A amostra foi composta por indivíduos</w:t>
      </w:r>
      <w:r w:rsidR="00133B8E" w:rsidRPr="00F0606F">
        <w:rPr>
          <w:rFonts w:ascii="Times New Roman" w:hAnsi="Times New Roman"/>
          <w:b w:val="0"/>
          <w:sz w:val="24"/>
          <w:szCs w:val="24"/>
        </w:rPr>
        <w:t xml:space="preserve"> criticamente enfermos </w:t>
      </w:r>
      <w:r w:rsidR="002E6828" w:rsidRPr="00F0606F">
        <w:rPr>
          <w:rFonts w:ascii="Times New Roman" w:hAnsi="Times New Roman"/>
          <w:b w:val="0"/>
          <w:sz w:val="24"/>
          <w:szCs w:val="24"/>
        </w:rPr>
        <w:t xml:space="preserve">com idade média de </w:t>
      </w:r>
      <w:r w:rsidR="00424407" w:rsidRPr="00F0606F">
        <w:rPr>
          <w:rFonts w:ascii="Times New Roman" w:hAnsi="Times New Roman"/>
          <w:b w:val="0"/>
          <w:sz w:val="24"/>
          <w:szCs w:val="24"/>
        </w:rPr>
        <w:t xml:space="preserve">41 </w:t>
      </w:r>
      <w:r w:rsidR="00424407" w:rsidRPr="00F0606F">
        <w:rPr>
          <w:rFonts w:ascii="Times New Roman" w:hAnsi="Times New Roman" w:hint="eastAsia"/>
          <w:b w:val="0"/>
          <w:sz w:val="24"/>
          <w:szCs w:val="24"/>
        </w:rPr>
        <w:t>±</w:t>
      </w:r>
      <w:r>
        <w:rPr>
          <w:rFonts w:ascii="Times New Roman" w:hAnsi="Times New Roman"/>
          <w:b w:val="0"/>
          <w:sz w:val="24"/>
          <w:szCs w:val="24"/>
        </w:rPr>
        <w:t xml:space="preserve"> 14</w:t>
      </w:r>
      <w:r w:rsidR="00424407" w:rsidRPr="00F0606F">
        <w:rPr>
          <w:rFonts w:ascii="Times New Roman" w:hAnsi="Times New Roman"/>
          <w:b w:val="0"/>
          <w:sz w:val="24"/>
          <w:szCs w:val="24"/>
        </w:rPr>
        <w:t xml:space="preserve"> anos</w:t>
      </w:r>
      <w:r w:rsidRPr="00F0606F">
        <w:rPr>
          <w:rFonts w:ascii="Times New Roman" w:hAnsi="Times New Roman"/>
          <w:b w:val="0"/>
          <w:sz w:val="24"/>
          <w:szCs w:val="24"/>
        </w:rPr>
        <w:t>, sendo 20 do sexo masculino (67%)</w:t>
      </w:r>
      <w:r w:rsidR="00F251FD">
        <w:rPr>
          <w:rFonts w:ascii="Times New Roman" w:hAnsi="Times New Roman"/>
          <w:b w:val="0"/>
          <w:sz w:val="24"/>
          <w:szCs w:val="24"/>
        </w:rPr>
        <w:t xml:space="preserve"> com</w:t>
      </w:r>
      <w:r w:rsidR="00D00770">
        <w:rPr>
          <w:rFonts w:ascii="Times New Roman" w:hAnsi="Times New Roman"/>
          <w:b w:val="0"/>
          <w:sz w:val="24"/>
          <w:szCs w:val="24"/>
        </w:rPr>
        <w:t xml:space="preserve"> diagnostico </w:t>
      </w:r>
      <w:r w:rsidR="009514CC">
        <w:rPr>
          <w:rFonts w:ascii="Times New Roman" w:hAnsi="Times New Roman"/>
          <w:b w:val="0"/>
          <w:sz w:val="24"/>
          <w:szCs w:val="24"/>
        </w:rPr>
        <w:t xml:space="preserve">de </w:t>
      </w:r>
      <w:r w:rsidR="006A12A2">
        <w:rPr>
          <w:rFonts w:ascii="Times New Roman" w:hAnsi="Times New Roman"/>
          <w:b w:val="0"/>
          <w:sz w:val="24"/>
          <w:szCs w:val="24"/>
        </w:rPr>
        <w:t xml:space="preserve">traumatismo crânio encefálico </w:t>
      </w:r>
      <w:r w:rsidR="00D00770">
        <w:rPr>
          <w:rFonts w:ascii="Times New Roman" w:hAnsi="Times New Roman"/>
          <w:b w:val="0"/>
          <w:sz w:val="24"/>
          <w:szCs w:val="24"/>
        </w:rPr>
        <w:t xml:space="preserve">(TCE) </w:t>
      </w:r>
      <w:r w:rsidR="00632F1E">
        <w:rPr>
          <w:rFonts w:ascii="Times New Roman" w:hAnsi="Times New Roman"/>
          <w:b w:val="0"/>
          <w:sz w:val="24"/>
          <w:szCs w:val="24"/>
        </w:rPr>
        <w:t>e</w:t>
      </w:r>
      <w:r w:rsidR="009514CC">
        <w:rPr>
          <w:rFonts w:ascii="Times New Roman" w:hAnsi="Times New Roman"/>
          <w:b w:val="0"/>
          <w:sz w:val="24"/>
          <w:szCs w:val="24"/>
        </w:rPr>
        <w:t xml:space="preserve"> </w:t>
      </w:r>
      <w:r w:rsidR="006A12A2">
        <w:rPr>
          <w:rFonts w:ascii="Times New Roman" w:hAnsi="Times New Roman"/>
          <w:b w:val="0"/>
          <w:sz w:val="24"/>
          <w:szCs w:val="24"/>
        </w:rPr>
        <w:t xml:space="preserve">acidente vascular cerebral </w:t>
      </w:r>
      <w:r w:rsidR="0088162A">
        <w:rPr>
          <w:rFonts w:ascii="Times New Roman" w:hAnsi="Times New Roman"/>
          <w:b w:val="0"/>
          <w:sz w:val="24"/>
          <w:szCs w:val="24"/>
        </w:rPr>
        <w:t xml:space="preserve">(AVC). </w:t>
      </w:r>
      <w:r w:rsidR="00133B8E" w:rsidRPr="00C85A09">
        <w:rPr>
          <w:rFonts w:ascii="Times New Roman" w:hAnsi="Times New Roman"/>
          <w:b w:val="0"/>
          <w:sz w:val="24"/>
          <w:szCs w:val="24"/>
        </w:rPr>
        <w:t xml:space="preserve">Os dados referentes à caracterização da amostra </w:t>
      </w:r>
      <w:r w:rsidR="00447074">
        <w:rPr>
          <w:rFonts w:ascii="Times New Roman" w:hAnsi="Times New Roman"/>
          <w:b w:val="0"/>
          <w:sz w:val="24"/>
          <w:szCs w:val="24"/>
        </w:rPr>
        <w:t>est</w:t>
      </w:r>
      <w:r w:rsidR="00133B8E" w:rsidRPr="00C85A09">
        <w:rPr>
          <w:rFonts w:ascii="Times New Roman" w:hAnsi="Times New Roman"/>
          <w:b w:val="0"/>
          <w:sz w:val="24"/>
          <w:szCs w:val="24"/>
        </w:rPr>
        <w:t xml:space="preserve">ão descritos na </w:t>
      </w:r>
      <w:r w:rsidR="00133B8E" w:rsidRPr="00D40EFD">
        <w:rPr>
          <w:rFonts w:ascii="Times New Roman" w:hAnsi="Times New Roman"/>
          <w:b w:val="0"/>
          <w:sz w:val="24"/>
          <w:szCs w:val="24"/>
        </w:rPr>
        <w:t>tabela 1.</w:t>
      </w:r>
      <w:r w:rsidR="006E7BE9">
        <w:rPr>
          <w:rFonts w:ascii="Times New Roman" w:hAnsi="Times New Roman"/>
          <w:b w:val="0"/>
          <w:sz w:val="24"/>
          <w:szCs w:val="24"/>
        </w:rPr>
        <w:t xml:space="preserve"> </w:t>
      </w:r>
      <w:r w:rsidR="00334185">
        <w:rPr>
          <w:rFonts w:ascii="Times New Roman" w:hAnsi="Times New Roman"/>
          <w:b w:val="0"/>
          <w:sz w:val="24"/>
          <w:szCs w:val="24"/>
        </w:rPr>
        <w:t xml:space="preserve">Nós analisamos o tempo gasto para </w:t>
      </w:r>
      <w:r w:rsidR="006E7BE9">
        <w:rPr>
          <w:rFonts w:ascii="Times New Roman" w:hAnsi="Times New Roman"/>
          <w:b w:val="0"/>
          <w:sz w:val="24"/>
          <w:szCs w:val="24"/>
        </w:rPr>
        <w:t>a realização do TEDE, desde a colocação dos eletrodos</w:t>
      </w:r>
      <w:r w:rsidR="00334185">
        <w:rPr>
          <w:rFonts w:ascii="Times New Roman" w:hAnsi="Times New Roman"/>
          <w:b w:val="0"/>
          <w:sz w:val="24"/>
          <w:szCs w:val="24"/>
        </w:rPr>
        <w:t xml:space="preserve"> até a execução das medidas. Não houve diferença no tempo gasto pelos examinadores para a realização do TEDE: examinador 1, 15.4 minutos ±</w:t>
      </w:r>
      <w:r w:rsidR="00133B8E" w:rsidRPr="00C85A09">
        <w:rPr>
          <w:rFonts w:ascii="Times New Roman" w:hAnsi="Times New Roman"/>
          <w:b w:val="0"/>
          <w:sz w:val="24"/>
          <w:szCs w:val="24"/>
        </w:rPr>
        <w:t xml:space="preserve"> </w:t>
      </w:r>
      <w:r w:rsidR="00334185">
        <w:rPr>
          <w:rFonts w:ascii="Times New Roman" w:hAnsi="Times New Roman"/>
          <w:b w:val="0"/>
          <w:sz w:val="24"/>
          <w:szCs w:val="24"/>
        </w:rPr>
        <w:t>1.6; examinador 2, 15.1 minutos ±</w:t>
      </w:r>
      <w:r w:rsidR="00334185" w:rsidRPr="00C85A09">
        <w:rPr>
          <w:rFonts w:ascii="Times New Roman" w:hAnsi="Times New Roman"/>
          <w:b w:val="0"/>
          <w:sz w:val="24"/>
          <w:szCs w:val="24"/>
        </w:rPr>
        <w:t xml:space="preserve"> </w:t>
      </w:r>
      <w:r w:rsidR="00334185">
        <w:rPr>
          <w:rFonts w:ascii="Times New Roman" w:hAnsi="Times New Roman"/>
          <w:b w:val="0"/>
          <w:sz w:val="24"/>
          <w:szCs w:val="24"/>
        </w:rPr>
        <w:t>1.5, p &gt; 0.05.</w:t>
      </w:r>
    </w:p>
    <w:p w:rsidR="00F251FD" w:rsidRDefault="00F251FD">
      <w:pPr>
        <w:spacing w:after="200" w:line="276" w:lineRule="auto"/>
        <w:rPr>
          <w:rFonts w:ascii="Times New Roman" w:hAnsi="Times New Roman"/>
          <w:b w:val="0"/>
          <w:sz w:val="24"/>
          <w:szCs w:val="24"/>
        </w:rPr>
      </w:pPr>
      <w:r>
        <w:rPr>
          <w:rFonts w:ascii="Times New Roman" w:hAnsi="Times New Roman"/>
          <w:b w:val="0"/>
          <w:noProof/>
          <w:sz w:val="24"/>
          <w:szCs w:val="24"/>
        </w:rPr>
        <w:drawing>
          <wp:inline distT="0" distB="0" distL="0" distR="0">
            <wp:extent cx="4038600" cy="4160520"/>
            <wp:effectExtent l="0" t="0" r="0" b="0"/>
            <wp:docPr id="2" name="Imagem 2" descr="C:\Users\Paulo Eugênio\Desktop\Reliability of Stimulus Electrodiagnosi test\Manuscrito\Figuras e Tabelas\Figura 1 -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o Eugênio\Desktop\Reliability of Stimulus Electrodiagnosi test\Manuscrito\Figuras e Tabelas\Figura 1 - Flow Chart.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6360" b="27621"/>
                    <a:stretch/>
                  </pic:blipFill>
                  <pic:spPr bwMode="auto">
                    <a:xfrm>
                      <a:off x="0" y="0"/>
                      <a:ext cx="4045260" cy="4167381"/>
                    </a:xfrm>
                    <a:prstGeom prst="rect">
                      <a:avLst/>
                    </a:prstGeom>
                    <a:noFill/>
                    <a:ln>
                      <a:noFill/>
                    </a:ln>
                    <a:extLst>
                      <a:ext uri="{53640926-AAD7-44D8-BBD7-CCE9431645EC}">
                        <a14:shadowObscured xmlns:a14="http://schemas.microsoft.com/office/drawing/2010/main"/>
                      </a:ext>
                    </a:extLst>
                  </pic:spPr>
                </pic:pic>
              </a:graphicData>
            </a:graphic>
          </wp:inline>
        </w:drawing>
      </w:r>
    </w:p>
    <w:p w:rsidR="00F251FD" w:rsidRDefault="00F251FD">
      <w:pPr>
        <w:spacing w:after="200" w:line="276" w:lineRule="auto"/>
        <w:rPr>
          <w:rFonts w:ascii="Times New Roman" w:hAnsi="Times New Roman"/>
          <w:b w:val="0"/>
          <w:sz w:val="24"/>
          <w:szCs w:val="24"/>
        </w:rPr>
      </w:pPr>
      <w:r>
        <w:rPr>
          <w:rFonts w:ascii="Times New Roman" w:hAnsi="Times New Roman"/>
          <w:b w:val="0"/>
          <w:sz w:val="24"/>
          <w:szCs w:val="24"/>
        </w:rPr>
        <w:t>Figura 1. Diagrama de fluxo.</w:t>
      </w:r>
    </w:p>
    <w:p w:rsidR="00F251FD" w:rsidRDefault="00F251FD">
      <w:pPr>
        <w:spacing w:after="200" w:line="276" w:lineRule="auto"/>
        <w:rPr>
          <w:rFonts w:ascii="Times New Roman" w:hAnsi="Times New Roman"/>
          <w:b w:val="0"/>
          <w:sz w:val="24"/>
          <w:szCs w:val="24"/>
        </w:rPr>
      </w:pPr>
    </w:p>
    <w:p w:rsidR="00F251FD" w:rsidRDefault="00F251FD">
      <w:pPr>
        <w:spacing w:after="200" w:line="276" w:lineRule="auto"/>
        <w:rPr>
          <w:rFonts w:ascii="Times New Roman" w:hAnsi="Times New Roman"/>
          <w:b w:val="0"/>
          <w:sz w:val="24"/>
          <w:szCs w:val="24"/>
        </w:rPr>
      </w:pPr>
      <w:r>
        <w:rPr>
          <w:rFonts w:ascii="Times New Roman" w:hAnsi="Times New Roman"/>
          <w:b w:val="0"/>
          <w:sz w:val="24"/>
          <w:szCs w:val="24"/>
        </w:rPr>
        <w:br w:type="page"/>
      </w:r>
    </w:p>
    <w:p w:rsidR="00C20A55" w:rsidRDefault="00655CCC" w:rsidP="001108F9">
      <w:pPr>
        <w:jc w:val="both"/>
        <w:rPr>
          <w:rFonts w:ascii="Times New Roman" w:hAnsi="Times New Roman"/>
          <w:b w:val="0"/>
          <w:sz w:val="24"/>
          <w:szCs w:val="24"/>
        </w:rPr>
      </w:pPr>
      <w:r w:rsidRPr="00655CCC">
        <w:rPr>
          <w:rFonts w:ascii="Times New Roman" w:hAnsi="Times New Roman"/>
          <w:b w:val="0"/>
          <w:sz w:val="24"/>
          <w:szCs w:val="24"/>
        </w:rPr>
        <w:lastRenderedPageBreak/>
        <w:t>Tabela 1. Caracteriza</w:t>
      </w:r>
      <w:r w:rsidRPr="00655CCC">
        <w:rPr>
          <w:rFonts w:ascii="Times New Roman" w:hAnsi="Times New Roman" w:hint="eastAsia"/>
          <w:b w:val="0"/>
          <w:sz w:val="24"/>
          <w:szCs w:val="24"/>
        </w:rPr>
        <w:t>çã</w:t>
      </w:r>
      <w:r w:rsidRPr="00655CCC">
        <w:rPr>
          <w:rFonts w:ascii="Times New Roman" w:hAnsi="Times New Roman"/>
          <w:b w:val="0"/>
          <w:sz w:val="24"/>
          <w:szCs w:val="24"/>
        </w:rPr>
        <w:t>o da amostra por grupos de vari</w:t>
      </w:r>
      <w:r w:rsidRPr="00655CCC">
        <w:rPr>
          <w:rFonts w:ascii="Times New Roman" w:hAnsi="Times New Roman" w:hint="eastAsia"/>
          <w:b w:val="0"/>
          <w:sz w:val="24"/>
          <w:szCs w:val="24"/>
        </w:rPr>
        <w:t>á</w:t>
      </w:r>
      <w:r w:rsidRPr="00655CCC">
        <w:rPr>
          <w:rFonts w:ascii="Times New Roman" w:hAnsi="Times New Roman"/>
          <w:b w:val="0"/>
          <w:sz w:val="24"/>
          <w:szCs w:val="24"/>
        </w:rPr>
        <w:t>veis quantitativas e qualitativas</w:t>
      </w:r>
      <w:r>
        <w:rPr>
          <w:rFonts w:ascii="Times New Roman" w:hAnsi="Times New Roman"/>
          <w:b w:val="0"/>
          <w:sz w:val="24"/>
          <w:szCs w:val="24"/>
        </w:rPr>
        <w:t>,</w:t>
      </w:r>
      <w:r w:rsidRPr="00655CCC">
        <w:rPr>
          <w:rFonts w:ascii="Times New Roman" w:hAnsi="Times New Roman"/>
          <w:b w:val="0"/>
          <w:sz w:val="24"/>
          <w:szCs w:val="24"/>
        </w:rPr>
        <w:t xml:space="preserve"> por componentes relacionados ao estado de sa</w:t>
      </w:r>
      <w:r w:rsidRPr="00655CCC">
        <w:rPr>
          <w:rFonts w:ascii="Times New Roman" w:hAnsi="Times New Roman" w:hint="eastAsia"/>
          <w:b w:val="0"/>
          <w:sz w:val="24"/>
          <w:szCs w:val="24"/>
        </w:rPr>
        <w:t>ú</w:t>
      </w:r>
      <w:r w:rsidRPr="00655CCC">
        <w:rPr>
          <w:rFonts w:ascii="Times New Roman" w:hAnsi="Times New Roman"/>
          <w:b w:val="0"/>
          <w:sz w:val="24"/>
          <w:szCs w:val="24"/>
        </w:rPr>
        <w:t>de: fatores pessoais, condi</w:t>
      </w:r>
      <w:r w:rsidRPr="00655CCC">
        <w:rPr>
          <w:rFonts w:ascii="Times New Roman" w:hAnsi="Times New Roman" w:hint="eastAsia"/>
          <w:b w:val="0"/>
          <w:sz w:val="24"/>
          <w:szCs w:val="24"/>
        </w:rPr>
        <w:t>çã</w:t>
      </w:r>
      <w:r w:rsidRPr="00655CCC">
        <w:rPr>
          <w:rFonts w:ascii="Times New Roman" w:hAnsi="Times New Roman"/>
          <w:b w:val="0"/>
          <w:sz w:val="24"/>
          <w:szCs w:val="24"/>
        </w:rPr>
        <w:t>o de sa</w:t>
      </w:r>
      <w:r w:rsidRPr="00655CCC">
        <w:rPr>
          <w:rFonts w:ascii="Times New Roman" w:hAnsi="Times New Roman" w:hint="eastAsia"/>
          <w:b w:val="0"/>
          <w:sz w:val="24"/>
          <w:szCs w:val="24"/>
        </w:rPr>
        <w:t>ú</w:t>
      </w:r>
      <w:r w:rsidRPr="00655CCC">
        <w:rPr>
          <w:rFonts w:ascii="Times New Roman" w:hAnsi="Times New Roman"/>
          <w:b w:val="0"/>
          <w:sz w:val="24"/>
          <w:szCs w:val="24"/>
        </w:rPr>
        <w:t>de, estrutura e fun</w:t>
      </w:r>
      <w:r w:rsidRPr="00655CCC">
        <w:rPr>
          <w:rFonts w:ascii="Times New Roman" w:hAnsi="Times New Roman" w:hint="eastAsia"/>
          <w:b w:val="0"/>
          <w:sz w:val="24"/>
          <w:szCs w:val="24"/>
        </w:rPr>
        <w:t>çã</w:t>
      </w:r>
      <w:r w:rsidRPr="00655CCC">
        <w:rPr>
          <w:rFonts w:ascii="Times New Roman" w:hAnsi="Times New Roman"/>
          <w:b w:val="0"/>
          <w:sz w:val="24"/>
          <w:szCs w:val="24"/>
        </w:rPr>
        <w:t xml:space="preserve">o do corpo, </w:t>
      </w:r>
      <w:r w:rsidR="00866C88">
        <w:rPr>
          <w:rFonts w:ascii="Times New Roman" w:hAnsi="Times New Roman"/>
          <w:b w:val="0"/>
          <w:sz w:val="24"/>
          <w:szCs w:val="24"/>
        </w:rPr>
        <w:t xml:space="preserve">domínio de </w:t>
      </w:r>
      <w:r w:rsidRPr="00655CCC">
        <w:rPr>
          <w:rFonts w:ascii="Times New Roman" w:hAnsi="Times New Roman"/>
          <w:b w:val="0"/>
          <w:sz w:val="24"/>
          <w:szCs w:val="24"/>
        </w:rPr>
        <w:t>atividade e fatores ambientais.</w:t>
      </w:r>
    </w:p>
    <w:p w:rsidR="001E443F" w:rsidRPr="00655CCC" w:rsidRDefault="001E443F" w:rsidP="001108F9">
      <w:pPr>
        <w:jc w:val="both"/>
        <w:rPr>
          <w:rFonts w:ascii="Times New Roman" w:hAnsi="Times New Roman"/>
          <w:b w:val="0"/>
          <w:sz w:val="24"/>
          <w:szCs w:val="24"/>
        </w:rPr>
      </w:pPr>
    </w:p>
    <w:tbl>
      <w:tblPr>
        <w:tblW w:w="6180" w:type="dxa"/>
        <w:jc w:val="center"/>
        <w:tblCellMar>
          <w:left w:w="70" w:type="dxa"/>
          <w:right w:w="70" w:type="dxa"/>
        </w:tblCellMar>
        <w:tblLook w:val="04A0" w:firstRow="1" w:lastRow="0" w:firstColumn="1" w:lastColumn="0" w:noHBand="0" w:noVBand="1"/>
      </w:tblPr>
      <w:tblGrid>
        <w:gridCol w:w="2175"/>
        <w:gridCol w:w="1916"/>
        <w:gridCol w:w="1954"/>
        <w:gridCol w:w="135"/>
      </w:tblGrid>
      <w:tr w:rsidR="0024196B" w:rsidRPr="002D7D86" w:rsidTr="006D4CA5">
        <w:trPr>
          <w:gridAfter w:val="1"/>
          <w:wAfter w:w="135" w:type="dxa"/>
          <w:trHeight w:val="255"/>
          <w:jc w:val="center"/>
        </w:trPr>
        <w:tc>
          <w:tcPr>
            <w:tcW w:w="4091" w:type="dxa"/>
            <w:gridSpan w:val="2"/>
            <w:tcBorders>
              <w:top w:val="single" w:sz="4" w:space="0" w:color="auto"/>
              <w:left w:val="nil"/>
              <w:bottom w:val="nil"/>
              <w:right w:val="nil"/>
            </w:tcBorders>
            <w:shd w:val="clear" w:color="auto" w:fill="auto"/>
            <w:vAlign w:val="bottom"/>
            <w:hideMark/>
          </w:tcPr>
          <w:p w:rsidR="0024196B" w:rsidRPr="0024196B" w:rsidRDefault="0024196B" w:rsidP="00837A6A">
            <w:pPr>
              <w:jc w:val="center"/>
              <w:rPr>
                <w:rFonts w:ascii="Times New Roman" w:hAnsi="Times New Roman"/>
                <w:b w:val="0"/>
                <w:i/>
                <w:iCs/>
                <w:color w:val="000000"/>
                <w:sz w:val="20"/>
                <w:szCs w:val="20"/>
                <w:lang w:val="en-US"/>
              </w:rPr>
            </w:pPr>
            <w:proofErr w:type="spellStart"/>
            <w:r w:rsidRPr="0024196B">
              <w:rPr>
                <w:rFonts w:ascii="Times New Roman" w:hAnsi="Times New Roman"/>
                <w:b w:val="0"/>
                <w:i/>
                <w:iCs/>
                <w:color w:val="000000"/>
                <w:sz w:val="20"/>
                <w:szCs w:val="20"/>
                <w:lang w:val="en-US"/>
              </w:rPr>
              <w:t>C</w:t>
            </w:r>
            <w:r w:rsidR="00837A6A">
              <w:rPr>
                <w:rFonts w:ascii="Times New Roman" w:hAnsi="Times New Roman"/>
                <w:b w:val="0"/>
                <w:i/>
                <w:iCs/>
                <w:color w:val="000000"/>
                <w:sz w:val="20"/>
                <w:szCs w:val="20"/>
                <w:lang w:val="en-US"/>
              </w:rPr>
              <w:t>aracterização</w:t>
            </w:r>
            <w:proofErr w:type="spellEnd"/>
            <w:r w:rsidR="00837A6A">
              <w:rPr>
                <w:rFonts w:ascii="Times New Roman" w:hAnsi="Times New Roman"/>
                <w:b w:val="0"/>
                <w:i/>
                <w:iCs/>
                <w:color w:val="000000"/>
                <w:sz w:val="20"/>
                <w:szCs w:val="20"/>
                <w:lang w:val="en-US"/>
              </w:rPr>
              <w:t xml:space="preserve"> </w:t>
            </w:r>
          </w:p>
        </w:tc>
        <w:tc>
          <w:tcPr>
            <w:tcW w:w="1954" w:type="dxa"/>
            <w:vMerge w:val="restart"/>
            <w:tcBorders>
              <w:top w:val="single" w:sz="4" w:space="0" w:color="auto"/>
              <w:left w:val="nil"/>
              <w:bottom w:val="single" w:sz="4" w:space="0" w:color="000000"/>
              <w:right w:val="nil"/>
            </w:tcBorders>
            <w:shd w:val="clear" w:color="auto" w:fill="auto"/>
            <w:vAlign w:val="center"/>
            <w:hideMark/>
          </w:tcPr>
          <w:p w:rsidR="0024196B" w:rsidRPr="0024196B" w:rsidRDefault="00837A6A" w:rsidP="002D7D86">
            <w:pPr>
              <w:jc w:val="center"/>
              <w:rPr>
                <w:rFonts w:ascii="Times New Roman" w:hAnsi="Times New Roman"/>
                <w:b w:val="0"/>
                <w:color w:val="000000"/>
                <w:sz w:val="20"/>
                <w:szCs w:val="20"/>
                <w:lang w:val="en-US"/>
              </w:rPr>
            </w:pPr>
            <w:proofErr w:type="spellStart"/>
            <w:r>
              <w:rPr>
                <w:rFonts w:ascii="Times New Roman" w:hAnsi="Times New Roman"/>
                <w:b w:val="0"/>
                <w:color w:val="000000"/>
                <w:sz w:val="20"/>
                <w:szCs w:val="20"/>
                <w:lang w:val="en-US"/>
              </w:rPr>
              <w:t>Amostra</w:t>
            </w:r>
            <w:proofErr w:type="spellEnd"/>
          </w:p>
        </w:tc>
      </w:tr>
      <w:tr w:rsidR="0024196B" w:rsidRPr="00837A6A" w:rsidTr="006D4CA5">
        <w:trPr>
          <w:gridAfter w:val="1"/>
          <w:wAfter w:w="135" w:type="dxa"/>
          <w:trHeight w:val="510"/>
          <w:jc w:val="center"/>
        </w:trPr>
        <w:tc>
          <w:tcPr>
            <w:tcW w:w="2175" w:type="dxa"/>
            <w:tcBorders>
              <w:top w:val="nil"/>
              <w:left w:val="nil"/>
              <w:bottom w:val="single" w:sz="4" w:space="0" w:color="auto"/>
              <w:right w:val="nil"/>
            </w:tcBorders>
            <w:shd w:val="clear" w:color="auto" w:fill="auto"/>
            <w:vAlign w:val="center"/>
            <w:hideMark/>
          </w:tcPr>
          <w:p w:rsidR="0024196B" w:rsidRPr="0024196B" w:rsidRDefault="00837A6A" w:rsidP="006F147A">
            <w:pPr>
              <w:jc w:val="center"/>
              <w:rPr>
                <w:rFonts w:ascii="Times New Roman" w:hAnsi="Times New Roman"/>
                <w:b w:val="0"/>
                <w:color w:val="000000"/>
                <w:sz w:val="20"/>
                <w:szCs w:val="20"/>
                <w:lang w:val="en-US"/>
              </w:rPr>
            </w:pPr>
            <w:proofErr w:type="spellStart"/>
            <w:r>
              <w:rPr>
                <w:rFonts w:ascii="Times New Roman" w:hAnsi="Times New Roman"/>
                <w:b w:val="0"/>
                <w:color w:val="000000"/>
                <w:sz w:val="20"/>
                <w:szCs w:val="20"/>
                <w:lang w:val="en-US"/>
              </w:rPr>
              <w:t>Variaveis</w:t>
            </w:r>
            <w:proofErr w:type="spellEnd"/>
            <w:r>
              <w:rPr>
                <w:rFonts w:ascii="Times New Roman" w:hAnsi="Times New Roman"/>
                <w:b w:val="0"/>
                <w:color w:val="000000"/>
                <w:sz w:val="20"/>
                <w:szCs w:val="20"/>
                <w:lang w:val="en-US"/>
              </w:rPr>
              <w:t xml:space="preserve"> </w:t>
            </w:r>
            <w:proofErr w:type="spellStart"/>
            <w:r>
              <w:rPr>
                <w:rFonts w:ascii="Times New Roman" w:hAnsi="Times New Roman"/>
                <w:b w:val="0"/>
                <w:color w:val="000000"/>
                <w:sz w:val="20"/>
                <w:szCs w:val="20"/>
                <w:lang w:val="en-US"/>
              </w:rPr>
              <w:t>qualitativas</w:t>
            </w:r>
            <w:proofErr w:type="spellEnd"/>
            <w:r>
              <w:rPr>
                <w:rFonts w:ascii="Times New Roman" w:hAnsi="Times New Roman"/>
                <w:b w:val="0"/>
                <w:color w:val="000000"/>
                <w:sz w:val="20"/>
                <w:szCs w:val="20"/>
                <w:lang w:val="en-US"/>
              </w:rPr>
              <w:t xml:space="preserve"> </w:t>
            </w:r>
            <w:proofErr w:type="spellStart"/>
            <w:r>
              <w:rPr>
                <w:rFonts w:ascii="Times New Roman" w:hAnsi="Times New Roman"/>
                <w:b w:val="0"/>
                <w:color w:val="000000"/>
                <w:sz w:val="20"/>
                <w:szCs w:val="20"/>
                <w:lang w:val="en-US"/>
              </w:rPr>
              <w:t>ou</w:t>
            </w:r>
            <w:proofErr w:type="spellEnd"/>
            <w:r>
              <w:rPr>
                <w:rFonts w:ascii="Times New Roman" w:hAnsi="Times New Roman"/>
                <w:b w:val="0"/>
                <w:color w:val="000000"/>
                <w:sz w:val="20"/>
                <w:szCs w:val="20"/>
                <w:lang w:val="en-US"/>
              </w:rPr>
              <w:t xml:space="preserve"> </w:t>
            </w:r>
            <w:proofErr w:type="spellStart"/>
            <w:r>
              <w:rPr>
                <w:rFonts w:ascii="Times New Roman" w:hAnsi="Times New Roman"/>
                <w:b w:val="0"/>
                <w:color w:val="000000"/>
                <w:sz w:val="20"/>
                <w:szCs w:val="20"/>
                <w:lang w:val="en-US"/>
              </w:rPr>
              <w:t>quantitativas</w:t>
            </w:r>
            <w:proofErr w:type="spellEnd"/>
          </w:p>
        </w:tc>
        <w:tc>
          <w:tcPr>
            <w:tcW w:w="1916" w:type="dxa"/>
            <w:tcBorders>
              <w:top w:val="nil"/>
              <w:left w:val="nil"/>
              <w:bottom w:val="single" w:sz="4" w:space="0" w:color="auto"/>
              <w:right w:val="nil"/>
            </w:tcBorders>
            <w:shd w:val="clear" w:color="auto" w:fill="auto"/>
            <w:vAlign w:val="center"/>
            <w:hideMark/>
          </w:tcPr>
          <w:p w:rsidR="0024196B" w:rsidRPr="00837A6A" w:rsidRDefault="00837A6A" w:rsidP="006F147A">
            <w:pPr>
              <w:jc w:val="center"/>
              <w:rPr>
                <w:rFonts w:ascii="Times New Roman" w:hAnsi="Times New Roman"/>
                <w:b w:val="0"/>
                <w:color w:val="000000"/>
                <w:sz w:val="20"/>
                <w:szCs w:val="20"/>
              </w:rPr>
            </w:pPr>
            <w:r w:rsidRPr="00837A6A">
              <w:rPr>
                <w:rFonts w:ascii="Times New Roman" w:hAnsi="Times New Roman"/>
                <w:b w:val="0"/>
                <w:color w:val="000000"/>
                <w:sz w:val="20"/>
                <w:szCs w:val="20"/>
              </w:rPr>
              <w:t>Unidade ou classe de distrib</w:t>
            </w:r>
            <w:r>
              <w:rPr>
                <w:rFonts w:ascii="Times New Roman" w:hAnsi="Times New Roman"/>
                <w:b w:val="0"/>
                <w:color w:val="000000"/>
                <w:sz w:val="20"/>
                <w:szCs w:val="20"/>
              </w:rPr>
              <w:t>uição</w:t>
            </w:r>
          </w:p>
        </w:tc>
        <w:tc>
          <w:tcPr>
            <w:tcW w:w="1954" w:type="dxa"/>
            <w:vMerge/>
            <w:tcBorders>
              <w:top w:val="single" w:sz="4" w:space="0" w:color="auto"/>
              <w:left w:val="nil"/>
              <w:bottom w:val="single" w:sz="4" w:space="0" w:color="000000"/>
              <w:right w:val="nil"/>
            </w:tcBorders>
            <w:vAlign w:val="center"/>
            <w:hideMark/>
          </w:tcPr>
          <w:p w:rsidR="0024196B" w:rsidRPr="00837A6A" w:rsidRDefault="0024196B" w:rsidP="002D7D86">
            <w:pPr>
              <w:rPr>
                <w:rFonts w:ascii="Times New Roman" w:hAnsi="Times New Roman"/>
                <w:b w:val="0"/>
                <w:color w:val="000000"/>
                <w:sz w:val="20"/>
                <w:szCs w:val="20"/>
              </w:rPr>
            </w:pPr>
          </w:p>
        </w:tc>
      </w:tr>
      <w:tr w:rsidR="0024196B" w:rsidRPr="00837A6A" w:rsidTr="006D4CA5">
        <w:trPr>
          <w:gridAfter w:val="1"/>
          <w:wAfter w:w="135" w:type="dxa"/>
          <w:trHeight w:val="300"/>
          <w:jc w:val="center"/>
        </w:trPr>
        <w:tc>
          <w:tcPr>
            <w:tcW w:w="2175" w:type="dxa"/>
            <w:tcBorders>
              <w:top w:val="nil"/>
              <w:left w:val="nil"/>
              <w:bottom w:val="nil"/>
              <w:right w:val="nil"/>
            </w:tcBorders>
            <w:shd w:val="clear" w:color="auto" w:fill="auto"/>
            <w:vAlign w:val="center"/>
            <w:hideMark/>
          </w:tcPr>
          <w:p w:rsidR="0024196B" w:rsidRPr="00837A6A" w:rsidRDefault="0024196B" w:rsidP="002D7D86">
            <w:pPr>
              <w:jc w:val="right"/>
              <w:rPr>
                <w:rFonts w:ascii="Times New Roman" w:hAnsi="Times New Roman"/>
                <w:b w:val="0"/>
                <w:color w:val="000000"/>
                <w:sz w:val="20"/>
                <w:szCs w:val="20"/>
              </w:rPr>
            </w:pPr>
          </w:p>
        </w:tc>
        <w:tc>
          <w:tcPr>
            <w:tcW w:w="1916" w:type="dxa"/>
            <w:tcBorders>
              <w:top w:val="nil"/>
              <w:left w:val="nil"/>
              <w:bottom w:val="nil"/>
              <w:right w:val="nil"/>
            </w:tcBorders>
            <w:shd w:val="clear" w:color="auto" w:fill="auto"/>
            <w:vAlign w:val="center"/>
            <w:hideMark/>
          </w:tcPr>
          <w:p w:rsidR="0024196B" w:rsidRPr="00837A6A" w:rsidRDefault="0024196B" w:rsidP="002D7D86">
            <w:pPr>
              <w:jc w:val="right"/>
              <w:rPr>
                <w:rFonts w:ascii="Times New Roman" w:hAnsi="Times New Roman"/>
                <w:b w:val="0"/>
                <w:color w:val="000000"/>
                <w:sz w:val="20"/>
                <w:szCs w:val="20"/>
              </w:rPr>
            </w:pPr>
          </w:p>
        </w:tc>
        <w:tc>
          <w:tcPr>
            <w:tcW w:w="1954" w:type="dxa"/>
            <w:tcBorders>
              <w:top w:val="nil"/>
              <w:left w:val="nil"/>
              <w:bottom w:val="nil"/>
              <w:right w:val="nil"/>
            </w:tcBorders>
            <w:shd w:val="clear" w:color="auto" w:fill="auto"/>
            <w:vAlign w:val="bottom"/>
            <w:hideMark/>
          </w:tcPr>
          <w:p w:rsidR="0024196B" w:rsidRPr="00837A6A" w:rsidRDefault="0024196B" w:rsidP="002D7D86">
            <w:pPr>
              <w:rPr>
                <w:rFonts w:ascii="Calibri" w:hAnsi="Calibri" w:cs="Calibri"/>
                <w:b w:val="0"/>
                <w:color w:val="000000"/>
                <w:sz w:val="22"/>
                <w:szCs w:val="22"/>
              </w:rPr>
            </w:pPr>
          </w:p>
        </w:tc>
      </w:tr>
      <w:tr w:rsidR="0024196B" w:rsidRPr="002D7D86" w:rsidTr="006D4CA5">
        <w:trPr>
          <w:gridAfter w:val="1"/>
          <w:wAfter w:w="135" w:type="dxa"/>
          <w:trHeight w:val="255"/>
          <w:jc w:val="center"/>
        </w:trPr>
        <w:tc>
          <w:tcPr>
            <w:tcW w:w="4091" w:type="dxa"/>
            <w:gridSpan w:val="2"/>
            <w:tcBorders>
              <w:top w:val="nil"/>
              <w:left w:val="nil"/>
              <w:bottom w:val="nil"/>
              <w:right w:val="nil"/>
            </w:tcBorders>
            <w:shd w:val="clear" w:color="auto" w:fill="auto"/>
            <w:vAlign w:val="bottom"/>
            <w:hideMark/>
          </w:tcPr>
          <w:p w:rsidR="0024196B" w:rsidRPr="0024196B" w:rsidRDefault="00837A6A" w:rsidP="002D7D86">
            <w:pPr>
              <w:jc w:val="center"/>
              <w:rPr>
                <w:rFonts w:ascii="Times New Roman" w:hAnsi="Times New Roman"/>
                <w:b w:val="0"/>
                <w:color w:val="000000"/>
                <w:sz w:val="20"/>
                <w:szCs w:val="20"/>
                <w:lang w:val="en-US"/>
              </w:rPr>
            </w:pPr>
            <w:proofErr w:type="spellStart"/>
            <w:r>
              <w:rPr>
                <w:rFonts w:ascii="Times New Roman" w:hAnsi="Times New Roman"/>
                <w:b w:val="0"/>
                <w:color w:val="000000"/>
                <w:sz w:val="20"/>
                <w:szCs w:val="20"/>
                <w:lang w:val="en-US"/>
              </w:rPr>
              <w:t>Tamanho</w:t>
            </w:r>
            <w:proofErr w:type="spellEnd"/>
            <w:r>
              <w:rPr>
                <w:rFonts w:ascii="Times New Roman" w:hAnsi="Times New Roman"/>
                <w:b w:val="0"/>
                <w:color w:val="000000"/>
                <w:sz w:val="20"/>
                <w:szCs w:val="20"/>
                <w:lang w:val="en-US"/>
              </w:rPr>
              <w:t xml:space="preserve"> da </w:t>
            </w:r>
            <w:proofErr w:type="spellStart"/>
            <w:r>
              <w:rPr>
                <w:rFonts w:ascii="Times New Roman" w:hAnsi="Times New Roman"/>
                <w:b w:val="0"/>
                <w:color w:val="000000"/>
                <w:sz w:val="20"/>
                <w:szCs w:val="20"/>
                <w:lang w:val="en-US"/>
              </w:rPr>
              <w:t>amostra</w:t>
            </w:r>
            <w:proofErr w:type="spellEnd"/>
          </w:p>
        </w:tc>
        <w:tc>
          <w:tcPr>
            <w:tcW w:w="1954" w:type="dxa"/>
            <w:tcBorders>
              <w:top w:val="nil"/>
              <w:left w:val="nil"/>
              <w:bottom w:val="nil"/>
              <w:right w:val="nil"/>
            </w:tcBorders>
            <w:shd w:val="clear" w:color="auto" w:fill="auto"/>
            <w:vAlign w:val="bottom"/>
            <w:hideMark/>
          </w:tcPr>
          <w:p w:rsidR="0024196B" w:rsidRPr="0024196B" w:rsidRDefault="0024196B" w:rsidP="002D7D86">
            <w:pPr>
              <w:jc w:val="center"/>
              <w:rPr>
                <w:rFonts w:ascii="Times New Roman" w:hAnsi="Times New Roman"/>
                <w:b w:val="0"/>
                <w:color w:val="000000"/>
                <w:sz w:val="20"/>
                <w:szCs w:val="20"/>
                <w:lang w:val="en-US"/>
              </w:rPr>
            </w:pPr>
            <w:r w:rsidRPr="0024196B">
              <w:rPr>
                <w:rFonts w:ascii="Times New Roman" w:hAnsi="Times New Roman"/>
                <w:b w:val="0"/>
                <w:color w:val="000000"/>
                <w:sz w:val="20"/>
                <w:szCs w:val="20"/>
                <w:lang w:val="en-US"/>
              </w:rPr>
              <w:t>30</w:t>
            </w:r>
          </w:p>
        </w:tc>
      </w:tr>
      <w:tr w:rsidR="0024196B" w:rsidRPr="002D7D86" w:rsidTr="006D4CA5">
        <w:trPr>
          <w:gridAfter w:val="1"/>
          <w:wAfter w:w="135" w:type="dxa"/>
          <w:trHeight w:val="300"/>
          <w:jc w:val="center"/>
        </w:trPr>
        <w:tc>
          <w:tcPr>
            <w:tcW w:w="2175" w:type="dxa"/>
            <w:tcBorders>
              <w:top w:val="nil"/>
              <w:left w:val="nil"/>
              <w:bottom w:val="nil"/>
              <w:right w:val="nil"/>
            </w:tcBorders>
            <w:shd w:val="clear" w:color="auto" w:fill="auto"/>
            <w:vAlign w:val="center"/>
            <w:hideMark/>
          </w:tcPr>
          <w:p w:rsidR="0024196B" w:rsidRPr="0024196B" w:rsidRDefault="0024196B" w:rsidP="002D7D86">
            <w:pPr>
              <w:jc w:val="right"/>
              <w:rPr>
                <w:rFonts w:ascii="Times New Roman" w:hAnsi="Times New Roman"/>
                <w:b w:val="0"/>
                <w:color w:val="000000"/>
                <w:sz w:val="20"/>
                <w:szCs w:val="20"/>
                <w:lang w:val="en-US"/>
              </w:rPr>
            </w:pPr>
          </w:p>
        </w:tc>
        <w:tc>
          <w:tcPr>
            <w:tcW w:w="1916" w:type="dxa"/>
            <w:tcBorders>
              <w:top w:val="nil"/>
              <w:left w:val="nil"/>
              <w:bottom w:val="nil"/>
              <w:right w:val="nil"/>
            </w:tcBorders>
            <w:shd w:val="clear" w:color="auto" w:fill="auto"/>
            <w:vAlign w:val="bottom"/>
            <w:hideMark/>
          </w:tcPr>
          <w:p w:rsidR="0024196B" w:rsidRPr="0024196B" w:rsidRDefault="0024196B" w:rsidP="002D7D86">
            <w:pPr>
              <w:jc w:val="right"/>
              <w:rPr>
                <w:rFonts w:ascii="Times New Roman" w:hAnsi="Times New Roman"/>
                <w:b w:val="0"/>
                <w:color w:val="000000"/>
                <w:sz w:val="20"/>
                <w:szCs w:val="20"/>
                <w:lang w:val="en-US"/>
              </w:rPr>
            </w:pPr>
          </w:p>
        </w:tc>
        <w:tc>
          <w:tcPr>
            <w:tcW w:w="1954" w:type="dxa"/>
            <w:tcBorders>
              <w:top w:val="nil"/>
              <w:left w:val="nil"/>
              <w:bottom w:val="nil"/>
              <w:right w:val="nil"/>
            </w:tcBorders>
            <w:shd w:val="clear" w:color="auto" w:fill="auto"/>
            <w:vAlign w:val="bottom"/>
            <w:hideMark/>
          </w:tcPr>
          <w:p w:rsidR="0024196B" w:rsidRPr="0024196B" w:rsidRDefault="0024196B" w:rsidP="002D7D86">
            <w:pPr>
              <w:rPr>
                <w:rFonts w:ascii="Calibri" w:hAnsi="Calibri" w:cs="Calibri"/>
                <w:b w:val="0"/>
                <w:color w:val="000000"/>
                <w:sz w:val="22"/>
                <w:szCs w:val="22"/>
                <w:lang w:val="en-US"/>
              </w:rPr>
            </w:pPr>
          </w:p>
        </w:tc>
      </w:tr>
      <w:tr w:rsidR="0024196B" w:rsidRPr="002D7D86" w:rsidTr="006D4CA5">
        <w:trPr>
          <w:gridAfter w:val="1"/>
          <w:wAfter w:w="135" w:type="dxa"/>
          <w:trHeight w:val="300"/>
          <w:jc w:val="center"/>
        </w:trPr>
        <w:tc>
          <w:tcPr>
            <w:tcW w:w="4091" w:type="dxa"/>
            <w:gridSpan w:val="2"/>
            <w:tcBorders>
              <w:top w:val="nil"/>
              <w:left w:val="nil"/>
              <w:bottom w:val="nil"/>
              <w:right w:val="nil"/>
            </w:tcBorders>
            <w:shd w:val="clear" w:color="auto" w:fill="auto"/>
            <w:vAlign w:val="bottom"/>
            <w:hideMark/>
          </w:tcPr>
          <w:p w:rsidR="0024196B" w:rsidRPr="0024196B" w:rsidRDefault="00837A6A" w:rsidP="0024196B">
            <w:pPr>
              <w:jc w:val="center"/>
              <w:rPr>
                <w:rFonts w:ascii="Times New Roman" w:hAnsi="Times New Roman"/>
                <w:b w:val="0"/>
                <w:i/>
                <w:iCs/>
                <w:color w:val="000000"/>
                <w:sz w:val="20"/>
                <w:szCs w:val="20"/>
                <w:lang w:val="en-US"/>
              </w:rPr>
            </w:pPr>
            <w:proofErr w:type="spellStart"/>
            <w:r>
              <w:rPr>
                <w:rFonts w:ascii="Times New Roman" w:hAnsi="Times New Roman"/>
                <w:b w:val="0"/>
                <w:i/>
                <w:iCs/>
                <w:color w:val="000000"/>
                <w:sz w:val="20"/>
                <w:szCs w:val="20"/>
                <w:lang w:val="en-US"/>
              </w:rPr>
              <w:t>Fatores</w:t>
            </w:r>
            <w:proofErr w:type="spellEnd"/>
            <w:r>
              <w:rPr>
                <w:rFonts w:ascii="Times New Roman" w:hAnsi="Times New Roman"/>
                <w:b w:val="0"/>
                <w:i/>
                <w:iCs/>
                <w:color w:val="000000"/>
                <w:sz w:val="20"/>
                <w:szCs w:val="20"/>
                <w:lang w:val="en-US"/>
              </w:rPr>
              <w:t xml:space="preserve"> </w:t>
            </w:r>
            <w:proofErr w:type="spellStart"/>
            <w:r>
              <w:rPr>
                <w:rFonts w:ascii="Times New Roman" w:hAnsi="Times New Roman"/>
                <w:b w:val="0"/>
                <w:i/>
                <w:iCs/>
                <w:color w:val="000000"/>
                <w:sz w:val="20"/>
                <w:szCs w:val="20"/>
                <w:lang w:val="en-US"/>
              </w:rPr>
              <w:t>pessoais</w:t>
            </w:r>
            <w:proofErr w:type="spellEnd"/>
          </w:p>
        </w:tc>
        <w:tc>
          <w:tcPr>
            <w:tcW w:w="1954" w:type="dxa"/>
            <w:tcBorders>
              <w:top w:val="nil"/>
              <w:left w:val="nil"/>
              <w:bottom w:val="nil"/>
              <w:right w:val="nil"/>
            </w:tcBorders>
            <w:shd w:val="clear" w:color="auto" w:fill="auto"/>
            <w:vAlign w:val="bottom"/>
            <w:hideMark/>
          </w:tcPr>
          <w:p w:rsidR="0024196B" w:rsidRPr="0024196B" w:rsidRDefault="0024196B" w:rsidP="002D7D86">
            <w:pPr>
              <w:rPr>
                <w:rFonts w:ascii="Calibri" w:hAnsi="Calibri" w:cs="Calibri"/>
                <w:b w:val="0"/>
                <w:color w:val="000000"/>
                <w:sz w:val="22"/>
                <w:szCs w:val="22"/>
                <w:lang w:val="en-US"/>
              </w:rPr>
            </w:pPr>
          </w:p>
        </w:tc>
      </w:tr>
      <w:tr w:rsidR="0024196B" w:rsidRPr="002D7D86" w:rsidTr="006D4CA5">
        <w:trPr>
          <w:gridAfter w:val="1"/>
          <w:wAfter w:w="135" w:type="dxa"/>
          <w:trHeight w:val="255"/>
          <w:jc w:val="center"/>
        </w:trPr>
        <w:tc>
          <w:tcPr>
            <w:tcW w:w="2175" w:type="dxa"/>
            <w:tcBorders>
              <w:top w:val="nil"/>
              <w:left w:val="nil"/>
              <w:bottom w:val="nil"/>
              <w:right w:val="nil"/>
            </w:tcBorders>
            <w:shd w:val="clear" w:color="auto" w:fill="auto"/>
            <w:vAlign w:val="center"/>
            <w:hideMark/>
          </w:tcPr>
          <w:p w:rsidR="0024196B" w:rsidRPr="0024196B" w:rsidRDefault="00837A6A" w:rsidP="002D7D86">
            <w:pPr>
              <w:rPr>
                <w:rFonts w:ascii="Times New Roman" w:hAnsi="Times New Roman"/>
                <w:b w:val="0"/>
                <w:color w:val="000000"/>
                <w:sz w:val="20"/>
                <w:szCs w:val="20"/>
                <w:lang w:val="en-US"/>
              </w:rPr>
            </w:pPr>
            <w:proofErr w:type="spellStart"/>
            <w:r>
              <w:rPr>
                <w:rFonts w:ascii="Times New Roman" w:hAnsi="Times New Roman"/>
                <w:b w:val="0"/>
                <w:color w:val="000000"/>
                <w:sz w:val="20"/>
                <w:szCs w:val="20"/>
                <w:lang w:val="en-US"/>
              </w:rPr>
              <w:t>Idade</w:t>
            </w:r>
            <w:proofErr w:type="spellEnd"/>
          </w:p>
        </w:tc>
        <w:tc>
          <w:tcPr>
            <w:tcW w:w="1916" w:type="dxa"/>
            <w:tcBorders>
              <w:top w:val="nil"/>
              <w:left w:val="nil"/>
              <w:bottom w:val="nil"/>
              <w:right w:val="nil"/>
            </w:tcBorders>
            <w:shd w:val="clear" w:color="auto" w:fill="auto"/>
            <w:vAlign w:val="center"/>
            <w:hideMark/>
          </w:tcPr>
          <w:p w:rsidR="0024196B" w:rsidRPr="0024196B" w:rsidRDefault="00866C88" w:rsidP="002D7D86">
            <w:pPr>
              <w:jc w:val="right"/>
              <w:rPr>
                <w:rFonts w:ascii="Times New Roman" w:hAnsi="Times New Roman"/>
                <w:b w:val="0"/>
                <w:color w:val="000000"/>
                <w:sz w:val="20"/>
                <w:szCs w:val="20"/>
                <w:lang w:val="en-US"/>
              </w:rPr>
            </w:pPr>
            <w:proofErr w:type="spellStart"/>
            <w:r>
              <w:rPr>
                <w:rFonts w:ascii="Times New Roman" w:hAnsi="Times New Roman"/>
                <w:b w:val="0"/>
                <w:color w:val="000000"/>
                <w:sz w:val="20"/>
                <w:szCs w:val="20"/>
                <w:lang w:val="en-US"/>
              </w:rPr>
              <w:t>A</w:t>
            </w:r>
            <w:r w:rsidR="00837A6A">
              <w:rPr>
                <w:rFonts w:ascii="Times New Roman" w:hAnsi="Times New Roman"/>
                <w:b w:val="0"/>
                <w:color w:val="000000"/>
                <w:sz w:val="20"/>
                <w:szCs w:val="20"/>
                <w:lang w:val="en-US"/>
              </w:rPr>
              <w:t>nos</w:t>
            </w:r>
            <w:proofErr w:type="spellEnd"/>
          </w:p>
        </w:tc>
        <w:tc>
          <w:tcPr>
            <w:tcW w:w="1954" w:type="dxa"/>
            <w:tcBorders>
              <w:top w:val="nil"/>
              <w:left w:val="nil"/>
              <w:bottom w:val="nil"/>
              <w:right w:val="nil"/>
            </w:tcBorders>
            <w:shd w:val="clear" w:color="auto" w:fill="auto"/>
            <w:vAlign w:val="bottom"/>
            <w:hideMark/>
          </w:tcPr>
          <w:p w:rsidR="0024196B" w:rsidRPr="0024196B" w:rsidRDefault="0024196B" w:rsidP="00B35B12">
            <w:pPr>
              <w:jc w:val="center"/>
              <w:rPr>
                <w:rFonts w:ascii="Times New Roman" w:hAnsi="Times New Roman"/>
                <w:b w:val="0"/>
                <w:color w:val="000000"/>
                <w:sz w:val="20"/>
                <w:szCs w:val="20"/>
                <w:lang w:val="en-US"/>
              </w:rPr>
            </w:pPr>
            <w:r w:rsidRPr="0024196B">
              <w:rPr>
                <w:rFonts w:ascii="Times New Roman" w:hAnsi="Times New Roman"/>
                <w:b w:val="0"/>
                <w:color w:val="000000"/>
                <w:sz w:val="20"/>
                <w:szCs w:val="20"/>
                <w:lang w:val="en-US"/>
              </w:rPr>
              <w:t xml:space="preserve">41 </w:t>
            </w:r>
            <w:r w:rsidRPr="0024196B">
              <w:rPr>
                <w:rFonts w:ascii="Arial" w:hAnsi="Arial" w:cs="Arial"/>
                <w:b w:val="0"/>
                <w:color w:val="000000"/>
                <w:sz w:val="18"/>
                <w:szCs w:val="18"/>
                <w:lang w:val="en-US"/>
              </w:rPr>
              <w:t xml:space="preserve">± </w:t>
            </w:r>
            <w:r w:rsidRPr="0024196B">
              <w:rPr>
                <w:rFonts w:ascii="Times New Roman" w:hAnsi="Times New Roman"/>
                <w:b w:val="0"/>
                <w:color w:val="000000"/>
                <w:sz w:val="20"/>
                <w:szCs w:val="20"/>
                <w:lang w:val="en-US"/>
              </w:rPr>
              <w:t>14</w:t>
            </w:r>
          </w:p>
        </w:tc>
      </w:tr>
      <w:tr w:rsidR="0024196B" w:rsidRPr="002D7D86" w:rsidTr="006D4CA5">
        <w:trPr>
          <w:gridAfter w:val="1"/>
          <w:wAfter w:w="135" w:type="dxa"/>
          <w:trHeight w:val="255"/>
          <w:jc w:val="center"/>
        </w:trPr>
        <w:tc>
          <w:tcPr>
            <w:tcW w:w="2175" w:type="dxa"/>
            <w:vMerge w:val="restart"/>
            <w:tcBorders>
              <w:top w:val="nil"/>
              <w:left w:val="nil"/>
              <w:bottom w:val="nil"/>
              <w:right w:val="nil"/>
            </w:tcBorders>
            <w:shd w:val="clear" w:color="auto" w:fill="auto"/>
            <w:hideMark/>
          </w:tcPr>
          <w:p w:rsidR="0024196B" w:rsidRPr="0024196B" w:rsidRDefault="00837A6A" w:rsidP="002D7D86">
            <w:pPr>
              <w:rPr>
                <w:rFonts w:ascii="Times New Roman" w:hAnsi="Times New Roman"/>
                <w:b w:val="0"/>
                <w:color w:val="000000"/>
                <w:sz w:val="20"/>
                <w:szCs w:val="20"/>
                <w:lang w:val="en-US"/>
              </w:rPr>
            </w:pPr>
            <w:proofErr w:type="spellStart"/>
            <w:r>
              <w:rPr>
                <w:rFonts w:ascii="Times New Roman" w:hAnsi="Times New Roman"/>
                <w:b w:val="0"/>
                <w:color w:val="000000"/>
                <w:sz w:val="20"/>
                <w:szCs w:val="20"/>
                <w:lang w:val="en-US"/>
              </w:rPr>
              <w:t>Gênero</w:t>
            </w:r>
            <w:proofErr w:type="spellEnd"/>
          </w:p>
        </w:tc>
        <w:tc>
          <w:tcPr>
            <w:tcW w:w="1916" w:type="dxa"/>
            <w:tcBorders>
              <w:top w:val="nil"/>
              <w:left w:val="nil"/>
              <w:bottom w:val="nil"/>
              <w:right w:val="nil"/>
            </w:tcBorders>
            <w:shd w:val="clear" w:color="auto" w:fill="auto"/>
            <w:vAlign w:val="bottom"/>
            <w:hideMark/>
          </w:tcPr>
          <w:p w:rsidR="0024196B" w:rsidRPr="0024196B" w:rsidRDefault="00837A6A" w:rsidP="002D7D86">
            <w:pPr>
              <w:jc w:val="right"/>
              <w:rPr>
                <w:rFonts w:ascii="Times New Roman" w:hAnsi="Times New Roman"/>
                <w:b w:val="0"/>
                <w:color w:val="000000"/>
                <w:sz w:val="20"/>
                <w:szCs w:val="20"/>
                <w:lang w:val="en-US"/>
              </w:rPr>
            </w:pPr>
            <w:proofErr w:type="spellStart"/>
            <w:r>
              <w:rPr>
                <w:rFonts w:ascii="Times New Roman" w:hAnsi="Times New Roman"/>
                <w:b w:val="0"/>
                <w:color w:val="000000"/>
                <w:sz w:val="20"/>
                <w:szCs w:val="20"/>
                <w:lang w:val="en-US"/>
              </w:rPr>
              <w:t>Masculino</w:t>
            </w:r>
            <w:proofErr w:type="spellEnd"/>
          </w:p>
        </w:tc>
        <w:tc>
          <w:tcPr>
            <w:tcW w:w="1954" w:type="dxa"/>
            <w:tcBorders>
              <w:top w:val="nil"/>
              <w:left w:val="nil"/>
              <w:bottom w:val="nil"/>
              <w:right w:val="nil"/>
            </w:tcBorders>
            <w:shd w:val="clear" w:color="auto" w:fill="auto"/>
            <w:vAlign w:val="bottom"/>
            <w:hideMark/>
          </w:tcPr>
          <w:p w:rsidR="0024196B" w:rsidRPr="0024196B" w:rsidRDefault="0024196B" w:rsidP="00B06EFC">
            <w:pPr>
              <w:jc w:val="center"/>
              <w:rPr>
                <w:rFonts w:ascii="Times New Roman" w:hAnsi="Times New Roman"/>
                <w:b w:val="0"/>
                <w:color w:val="000000"/>
                <w:sz w:val="20"/>
                <w:szCs w:val="20"/>
                <w:lang w:val="en-US"/>
              </w:rPr>
            </w:pPr>
            <w:r w:rsidRPr="0024196B">
              <w:rPr>
                <w:rFonts w:ascii="Times New Roman" w:hAnsi="Times New Roman"/>
                <w:b w:val="0"/>
                <w:color w:val="000000"/>
                <w:sz w:val="20"/>
                <w:szCs w:val="20"/>
                <w:lang w:val="en-US"/>
              </w:rPr>
              <w:t>20 (67%)</w:t>
            </w:r>
          </w:p>
        </w:tc>
      </w:tr>
      <w:tr w:rsidR="0024196B" w:rsidRPr="002D7D86" w:rsidTr="006D4CA5">
        <w:trPr>
          <w:gridAfter w:val="1"/>
          <w:wAfter w:w="135" w:type="dxa"/>
          <w:trHeight w:val="255"/>
          <w:jc w:val="center"/>
        </w:trPr>
        <w:tc>
          <w:tcPr>
            <w:tcW w:w="2175" w:type="dxa"/>
            <w:vMerge/>
            <w:tcBorders>
              <w:top w:val="nil"/>
              <w:left w:val="nil"/>
              <w:bottom w:val="nil"/>
              <w:right w:val="nil"/>
            </w:tcBorders>
            <w:vAlign w:val="center"/>
            <w:hideMark/>
          </w:tcPr>
          <w:p w:rsidR="0024196B" w:rsidRPr="0024196B" w:rsidRDefault="0024196B" w:rsidP="002D7D86">
            <w:pPr>
              <w:rPr>
                <w:rFonts w:ascii="Times New Roman" w:hAnsi="Times New Roman"/>
                <w:b w:val="0"/>
                <w:color w:val="000000"/>
                <w:sz w:val="20"/>
                <w:szCs w:val="20"/>
                <w:lang w:val="en-US"/>
              </w:rPr>
            </w:pPr>
          </w:p>
        </w:tc>
        <w:tc>
          <w:tcPr>
            <w:tcW w:w="1916" w:type="dxa"/>
            <w:tcBorders>
              <w:top w:val="nil"/>
              <w:left w:val="nil"/>
              <w:bottom w:val="nil"/>
              <w:right w:val="nil"/>
            </w:tcBorders>
            <w:shd w:val="clear" w:color="auto" w:fill="auto"/>
            <w:vAlign w:val="bottom"/>
            <w:hideMark/>
          </w:tcPr>
          <w:p w:rsidR="0024196B" w:rsidRPr="0024196B" w:rsidRDefault="00837A6A" w:rsidP="002D7D86">
            <w:pPr>
              <w:jc w:val="right"/>
              <w:rPr>
                <w:rFonts w:ascii="Times New Roman" w:hAnsi="Times New Roman"/>
                <w:b w:val="0"/>
                <w:color w:val="000000"/>
                <w:sz w:val="20"/>
                <w:szCs w:val="20"/>
                <w:lang w:val="en-US"/>
              </w:rPr>
            </w:pPr>
            <w:proofErr w:type="spellStart"/>
            <w:r>
              <w:rPr>
                <w:rFonts w:ascii="Times New Roman" w:hAnsi="Times New Roman"/>
                <w:b w:val="0"/>
                <w:color w:val="000000"/>
                <w:sz w:val="20"/>
                <w:szCs w:val="20"/>
                <w:lang w:val="en-US"/>
              </w:rPr>
              <w:t>Feminino</w:t>
            </w:r>
            <w:proofErr w:type="spellEnd"/>
          </w:p>
        </w:tc>
        <w:tc>
          <w:tcPr>
            <w:tcW w:w="1954" w:type="dxa"/>
            <w:tcBorders>
              <w:top w:val="nil"/>
              <w:left w:val="nil"/>
              <w:bottom w:val="nil"/>
              <w:right w:val="nil"/>
            </w:tcBorders>
            <w:shd w:val="clear" w:color="auto" w:fill="auto"/>
            <w:vAlign w:val="bottom"/>
            <w:hideMark/>
          </w:tcPr>
          <w:p w:rsidR="0024196B" w:rsidRPr="0024196B" w:rsidRDefault="0024196B" w:rsidP="00B06EFC">
            <w:pPr>
              <w:jc w:val="center"/>
              <w:rPr>
                <w:rFonts w:ascii="Times New Roman" w:hAnsi="Times New Roman"/>
                <w:b w:val="0"/>
                <w:color w:val="000000"/>
                <w:sz w:val="20"/>
                <w:szCs w:val="20"/>
                <w:lang w:val="en-US"/>
              </w:rPr>
            </w:pPr>
            <w:r w:rsidRPr="0024196B">
              <w:rPr>
                <w:rFonts w:ascii="Times New Roman" w:hAnsi="Times New Roman"/>
                <w:b w:val="0"/>
                <w:color w:val="000000"/>
                <w:sz w:val="20"/>
                <w:szCs w:val="20"/>
                <w:lang w:val="en-US"/>
              </w:rPr>
              <w:t>10 (33%)</w:t>
            </w:r>
          </w:p>
        </w:tc>
      </w:tr>
      <w:tr w:rsidR="0024196B" w:rsidRPr="002D7D86" w:rsidTr="006D4CA5">
        <w:trPr>
          <w:gridAfter w:val="1"/>
          <w:wAfter w:w="135" w:type="dxa"/>
          <w:trHeight w:val="300"/>
          <w:jc w:val="center"/>
        </w:trPr>
        <w:tc>
          <w:tcPr>
            <w:tcW w:w="2175" w:type="dxa"/>
            <w:tcBorders>
              <w:top w:val="nil"/>
              <w:left w:val="nil"/>
              <w:bottom w:val="nil"/>
              <w:right w:val="nil"/>
            </w:tcBorders>
            <w:shd w:val="clear" w:color="auto" w:fill="auto"/>
            <w:vAlign w:val="center"/>
            <w:hideMark/>
          </w:tcPr>
          <w:p w:rsidR="0024196B" w:rsidRPr="0024196B" w:rsidRDefault="0024196B" w:rsidP="002D7D86">
            <w:pPr>
              <w:jc w:val="right"/>
              <w:rPr>
                <w:rFonts w:ascii="Times New Roman" w:hAnsi="Times New Roman"/>
                <w:b w:val="0"/>
                <w:color w:val="000000"/>
                <w:sz w:val="20"/>
                <w:szCs w:val="20"/>
                <w:lang w:val="en-US"/>
              </w:rPr>
            </w:pPr>
          </w:p>
        </w:tc>
        <w:tc>
          <w:tcPr>
            <w:tcW w:w="1916" w:type="dxa"/>
            <w:tcBorders>
              <w:top w:val="nil"/>
              <w:left w:val="nil"/>
              <w:bottom w:val="nil"/>
              <w:right w:val="nil"/>
            </w:tcBorders>
            <w:shd w:val="clear" w:color="auto" w:fill="auto"/>
            <w:vAlign w:val="bottom"/>
            <w:hideMark/>
          </w:tcPr>
          <w:p w:rsidR="0024196B" w:rsidRPr="0024196B" w:rsidRDefault="0024196B" w:rsidP="002D7D86">
            <w:pPr>
              <w:jc w:val="right"/>
              <w:rPr>
                <w:rFonts w:ascii="Times New Roman" w:hAnsi="Times New Roman"/>
                <w:b w:val="0"/>
                <w:color w:val="000000"/>
                <w:sz w:val="20"/>
                <w:szCs w:val="20"/>
                <w:lang w:val="en-US"/>
              </w:rPr>
            </w:pPr>
          </w:p>
        </w:tc>
        <w:tc>
          <w:tcPr>
            <w:tcW w:w="1954" w:type="dxa"/>
            <w:tcBorders>
              <w:top w:val="nil"/>
              <w:left w:val="nil"/>
              <w:bottom w:val="nil"/>
              <w:right w:val="nil"/>
            </w:tcBorders>
            <w:shd w:val="clear" w:color="auto" w:fill="auto"/>
            <w:vAlign w:val="bottom"/>
            <w:hideMark/>
          </w:tcPr>
          <w:p w:rsidR="0024196B" w:rsidRPr="0024196B" w:rsidRDefault="0024196B" w:rsidP="002D7D86">
            <w:pPr>
              <w:rPr>
                <w:rFonts w:ascii="Calibri" w:hAnsi="Calibri" w:cs="Calibri"/>
                <w:b w:val="0"/>
                <w:color w:val="000000"/>
                <w:sz w:val="22"/>
                <w:szCs w:val="22"/>
                <w:lang w:val="en-US"/>
              </w:rPr>
            </w:pPr>
          </w:p>
        </w:tc>
      </w:tr>
      <w:tr w:rsidR="0024196B" w:rsidRPr="002D7D86" w:rsidTr="006D4CA5">
        <w:trPr>
          <w:gridAfter w:val="1"/>
          <w:wAfter w:w="135" w:type="dxa"/>
          <w:trHeight w:val="300"/>
          <w:jc w:val="center"/>
        </w:trPr>
        <w:tc>
          <w:tcPr>
            <w:tcW w:w="4091" w:type="dxa"/>
            <w:gridSpan w:val="2"/>
            <w:tcBorders>
              <w:top w:val="nil"/>
              <w:left w:val="nil"/>
              <w:bottom w:val="nil"/>
              <w:right w:val="nil"/>
            </w:tcBorders>
            <w:shd w:val="clear" w:color="auto" w:fill="auto"/>
            <w:vAlign w:val="bottom"/>
            <w:hideMark/>
          </w:tcPr>
          <w:p w:rsidR="0024196B" w:rsidRPr="0024196B" w:rsidRDefault="00837A6A" w:rsidP="002D7D86">
            <w:pPr>
              <w:jc w:val="center"/>
              <w:rPr>
                <w:rFonts w:ascii="Times New Roman" w:hAnsi="Times New Roman"/>
                <w:b w:val="0"/>
                <w:i/>
                <w:iCs/>
                <w:color w:val="000000"/>
                <w:sz w:val="20"/>
                <w:szCs w:val="20"/>
                <w:lang w:val="en-US"/>
              </w:rPr>
            </w:pPr>
            <w:proofErr w:type="spellStart"/>
            <w:r>
              <w:rPr>
                <w:rFonts w:ascii="Times New Roman" w:hAnsi="Times New Roman"/>
                <w:b w:val="0"/>
                <w:i/>
                <w:iCs/>
                <w:color w:val="000000"/>
                <w:sz w:val="20"/>
                <w:szCs w:val="20"/>
                <w:lang w:val="en-US"/>
              </w:rPr>
              <w:t>Condições</w:t>
            </w:r>
            <w:proofErr w:type="spellEnd"/>
            <w:r>
              <w:rPr>
                <w:rFonts w:ascii="Times New Roman" w:hAnsi="Times New Roman"/>
                <w:b w:val="0"/>
                <w:i/>
                <w:iCs/>
                <w:color w:val="000000"/>
                <w:sz w:val="20"/>
                <w:szCs w:val="20"/>
                <w:lang w:val="en-US"/>
              </w:rPr>
              <w:t xml:space="preserve"> de </w:t>
            </w:r>
            <w:proofErr w:type="spellStart"/>
            <w:r>
              <w:rPr>
                <w:rFonts w:ascii="Times New Roman" w:hAnsi="Times New Roman"/>
                <w:b w:val="0"/>
                <w:i/>
                <w:iCs/>
                <w:color w:val="000000"/>
                <w:sz w:val="20"/>
                <w:szCs w:val="20"/>
                <w:lang w:val="en-US"/>
              </w:rPr>
              <w:t>Saúde</w:t>
            </w:r>
            <w:proofErr w:type="spellEnd"/>
          </w:p>
        </w:tc>
        <w:tc>
          <w:tcPr>
            <w:tcW w:w="1954" w:type="dxa"/>
            <w:tcBorders>
              <w:top w:val="nil"/>
              <w:left w:val="nil"/>
              <w:bottom w:val="nil"/>
              <w:right w:val="nil"/>
            </w:tcBorders>
            <w:shd w:val="clear" w:color="auto" w:fill="auto"/>
            <w:vAlign w:val="bottom"/>
            <w:hideMark/>
          </w:tcPr>
          <w:p w:rsidR="0024196B" w:rsidRPr="0024196B" w:rsidRDefault="0024196B" w:rsidP="002D7D86">
            <w:pPr>
              <w:rPr>
                <w:rFonts w:ascii="Calibri" w:hAnsi="Calibri" w:cs="Calibri"/>
                <w:b w:val="0"/>
                <w:color w:val="000000"/>
                <w:sz w:val="22"/>
                <w:szCs w:val="22"/>
                <w:lang w:val="en-US"/>
              </w:rPr>
            </w:pPr>
          </w:p>
        </w:tc>
      </w:tr>
      <w:tr w:rsidR="0024196B" w:rsidRPr="002D7D86" w:rsidTr="006D4CA5">
        <w:trPr>
          <w:gridAfter w:val="1"/>
          <w:wAfter w:w="135" w:type="dxa"/>
          <w:trHeight w:val="255"/>
          <w:jc w:val="center"/>
        </w:trPr>
        <w:tc>
          <w:tcPr>
            <w:tcW w:w="2175" w:type="dxa"/>
            <w:tcBorders>
              <w:top w:val="nil"/>
              <w:left w:val="nil"/>
              <w:bottom w:val="nil"/>
              <w:right w:val="nil"/>
            </w:tcBorders>
            <w:shd w:val="clear" w:color="auto" w:fill="auto"/>
            <w:vAlign w:val="center"/>
            <w:hideMark/>
          </w:tcPr>
          <w:p w:rsidR="0024196B" w:rsidRPr="0024196B" w:rsidRDefault="0024196B" w:rsidP="002D7D86">
            <w:pPr>
              <w:rPr>
                <w:rFonts w:ascii="Times New Roman" w:hAnsi="Times New Roman"/>
                <w:b w:val="0"/>
                <w:color w:val="000000"/>
                <w:sz w:val="20"/>
                <w:szCs w:val="20"/>
                <w:lang w:val="en-US"/>
              </w:rPr>
            </w:pPr>
            <w:r w:rsidRPr="0024196B">
              <w:rPr>
                <w:rFonts w:ascii="Times New Roman" w:hAnsi="Times New Roman"/>
                <w:b w:val="0"/>
                <w:color w:val="000000"/>
                <w:sz w:val="20"/>
                <w:szCs w:val="20"/>
                <w:lang w:val="en-US"/>
              </w:rPr>
              <w:t>Apache II</w:t>
            </w:r>
          </w:p>
        </w:tc>
        <w:tc>
          <w:tcPr>
            <w:tcW w:w="1916" w:type="dxa"/>
            <w:tcBorders>
              <w:top w:val="nil"/>
              <w:left w:val="nil"/>
              <w:bottom w:val="nil"/>
              <w:right w:val="nil"/>
            </w:tcBorders>
            <w:shd w:val="clear" w:color="auto" w:fill="auto"/>
            <w:vAlign w:val="center"/>
            <w:hideMark/>
          </w:tcPr>
          <w:p w:rsidR="0024196B" w:rsidRPr="0024196B" w:rsidRDefault="0024196B" w:rsidP="002D7D86">
            <w:pPr>
              <w:jc w:val="right"/>
              <w:rPr>
                <w:rFonts w:ascii="Times New Roman" w:hAnsi="Times New Roman"/>
                <w:b w:val="0"/>
                <w:color w:val="000000"/>
                <w:sz w:val="20"/>
                <w:szCs w:val="20"/>
                <w:lang w:val="en-US"/>
              </w:rPr>
            </w:pPr>
            <w:r w:rsidRPr="0024196B">
              <w:rPr>
                <w:rFonts w:ascii="Times New Roman" w:hAnsi="Times New Roman"/>
                <w:b w:val="0"/>
                <w:color w:val="000000"/>
                <w:sz w:val="20"/>
                <w:szCs w:val="20"/>
                <w:lang w:val="en-US"/>
              </w:rPr>
              <w:t>Score</w:t>
            </w:r>
          </w:p>
        </w:tc>
        <w:tc>
          <w:tcPr>
            <w:tcW w:w="1954" w:type="dxa"/>
            <w:tcBorders>
              <w:top w:val="nil"/>
              <w:left w:val="nil"/>
              <w:bottom w:val="nil"/>
              <w:right w:val="nil"/>
            </w:tcBorders>
            <w:shd w:val="clear" w:color="auto" w:fill="auto"/>
            <w:vAlign w:val="bottom"/>
            <w:hideMark/>
          </w:tcPr>
          <w:p w:rsidR="0024196B" w:rsidRPr="0024196B" w:rsidRDefault="0024196B" w:rsidP="002E1844">
            <w:pPr>
              <w:jc w:val="center"/>
              <w:rPr>
                <w:rFonts w:ascii="Times New Roman" w:hAnsi="Times New Roman"/>
                <w:b w:val="0"/>
                <w:color w:val="000000"/>
                <w:sz w:val="20"/>
                <w:szCs w:val="20"/>
                <w:lang w:val="en-US"/>
              </w:rPr>
            </w:pPr>
            <w:r w:rsidRPr="0024196B">
              <w:rPr>
                <w:rFonts w:ascii="Times New Roman" w:hAnsi="Times New Roman"/>
                <w:b w:val="0"/>
                <w:color w:val="000000"/>
                <w:sz w:val="20"/>
                <w:szCs w:val="20"/>
                <w:lang w:val="en-US"/>
              </w:rPr>
              <w:t>10 (8-14)</w:t>
            </w:r>
          </w:p>
        </w:tc>
      </w:tr>
      <w:tr w:rsidR="0024196B" w:rsidRPr="002D7D86" w:rsidTr="006D4CA5">
        <w:trPr>
          <w:gridAfter w:val="1"/>
          <w:wAfter w:w="135" w:type="dxa"/>
          <w:trHeight w:val="255"/>
          <w:jc w:val="center"/>
        </w:trPr>
        <w:tc>
          <w:tcPr>
            <w:tcW w:w="2175" w:type="dxa"/>
            <w:vMerge w:val="restart"/>
            <w:tcBorders>
              <w:top w:val="nil"/>
              <w:left w:val="nil"/>
              <w:bottom w:val="nil"/>
              <w:right w:val="nil"/>
            </w:tcBorders>
            <w:shd w:val="clear" w:color="auto" w:fill="auto"/>
            <w:hideMark/>
          </w:tcPr>
          <w:p w:rsidR="0024196B" w:rsidRPr="0024196B" w:rsidRDefault="00837A6A" w:rsidP="002D7D86">
            <w:pPr>
              <w:rPr>
                <w:rFonts w:ascii="Times New Roman" w:hAnsi="Times New Roman"/>
                <w:b w:val="0"/>
                <w:color w:val="000000"/>
                <w:sz w:val="20"/>
                <w:szCs w:val="20"/>
                <w:lang w:val="en-US"/>
              </w:rPr>
            </w:pPr>
            <w:proofErr w:type="spellStart"/>
            <w:r>
              <w:rPr>
                <w:rFonts w:ascii="Times New Roman" w:hAnsi="Times New Roman"/>
                <w:b w:val="0"/>
                <w:color w:val="000000"/>
                <w:sz w:val="20"/>
                <w:szCs w:val="20"/>
                <w:lang w:val="en-US"/>
              </w:rPr>
              <w:t>Diagnóstico</w:t>
            </w:r>
            <w:proofErr w:type="spellEnd"/>
            <w:r>
              <w:rPr>
                <w:rFonts w:ascii="Times New Roman" w:hAnsi="Times New Roman"/>
                <w:b w:val="0"/>
                <w:color w:val="000000"/>
                <w:sz w:val="20"/>
                <w:szCs w:val="20"/>
                <w:lang w:val="en-US"/>
              </w:rPr>
              <w:t xml:space="preserve"> </w:t>
            </w:r>
            <w:proofErr w:type="spellStart"/>
            <w:r>
              <w:rPr>
                <w:rFonts w:ascii="Times New Roman" w:hAnsi="Times New Roman"/>
                <w:b w:val="0"/>
                <w:color w:val="000000"/>
                <w:sz w:val="20"/>
                <w:szCs w:val="20"/>
                <w:lang w:val="en-US"/>
              </w:rPr>
              <w:t>clínico</w:t>
            </w:r>
            <w:proofErr w:type="spellEnd"/>
          </w:p>
        </w:tc>
        <w:tc>
          <w:tcPr>
            <w:tcW w:w="1916" w:type="dxa"/>
            <w:tcBorders>
              <w:top w:val="nil"/>
              <w:left w:val="nil"/>
              <w:bottom w:val="nil"/>
              <w:right w:val="nil"/>
            </w:tcBorders>
            <w:shd w:val="clear" w:color="auto" w:fill="auto"/>
            <w:vAlign w:val="bottom"/>
            <w:hideMark/>
          </w:tcPr>
          <w:p w:rsidR="0024196B" w:rsidRPr="0024196B" w:rsidRDefault="00837A6A" w:rsidP="002D7D86">
            <w:pPr>
              <w:jc w:val="right"/>
              <w:rPr>
                <w:rFonts w:ascii="Times New Roman" w:hAnsi="Times New Roman"/>
                <w:b w:val="0"/>
                <w:color w:val="000000"/>
                <w:sz w:val="20"/>
                <w:szCs w:val="20"/>
                <w:lang w:val="en-US"/>
              </w:rPr>
            </w:pPr>
            <w:r>
              <w:rPr>
                <w:rFonts w:ascii="Times New Roman" w:hAnsi="Times New Roman"/>
                <w:b w:val="0"/>
                <w:color w:val="000000"/>
                <w:sz w:val="20"/>
                <w:szCs w:val="20"/>
                <w:lang w:val="en-US"/>
              </w:rPr>
              <w:t>TCE</w:t>
            </w:r>
          </w:p>
        </w:tc>
        <w:tc>
          <w:tcPr>
            <w:tcW w:w="1954" w:type="dxa"/>
            <w:tcBorders>
              <w:top w:val="nil"/>
              <w:left w:val="nil"/>
              <w:bottom w:val="nil"/>
              <w:right w:val="nil"/>
            </w:tcBorders>
            <w:shd w:val="clear" w:color="auto" w:fill="auto"/>
            <w:vAlign w:val="bottom"/>
            <w:hideMark/>
          </w:tcPr>
          <w:p w:rsidR="0024196B" w:rsidRPr="0024196B" w:rsidRDefault="0024196B" w:rsidP="00B06EFC">
            <w:pPr>
              <w:jc w:val="center"/>
              <w:rPr>
                <w:rFonts w:ascii="Times New Roman" w:hAnsi="Times New Roman"/>
                <w:b w:val="0"/>
                <w:color w:val="000000"/>
                <w:sz w:val="20"/>
                <w:szCs w:val="20"/>
                <w:lang w:val="en-US"/>
              </w:rPr>
            </w:pPr>
            <w:r w:rsidRPr="0024196B">
              <w:rPr>
                <w:rFonts w:ascii="Times New Roman" w:hAnsi="Times New Roman"/>
                <w:b w:val="0"/>
                <w:color w:val="000000"/>
                <w:sz w:val="20"/>
                <w:szCs w:val="20"/>
                <w:lang w:val="en-US"/>
              </w:rPr>
              <w:t>19 (63%)</w:t>
            </w:r>
          </w:p>
        </w:tc>
      </w:tr>
      <w:tr w:rsidR="0024196B" w:rsidRPr="002D7D86" w:rsidTr="006D4CA5">
        <w:trPr>
          <w:gridAfter w:val="1"/>
          <w:wAfter w:w="135" w:type="dxa"/>
          <w:trHeight w:val="255"/>
          <w:jc w:val="center"/>
        </w:trPr>
        <w:tc>
          <w:tcPr>
            <w:tcW w:w="2175" w:type="dxa"/>
            <w:vMerge/>
            <w:tcBorders>
              <w:top w:val="nil"/>
              <w:left w:val="nil"/>
              <w:bottom w:val="nil"/>
              <w:right w:val="nil"/>
            </w:tcBorders>
            <w:vAlign w:val="center"/>
            <w:hideMark/>
          </w:tcPr>
          <w:p w:rsidR="0024196B" w:rsidRPr="0024196B" w:rsidRDefault="0024196B" w:rsidP="002D7D86">
            <w:pPr>
              <w:rPr>
                <w:rFonts w:ascii="Times New Roman" w:hAnsi="Times New Roman"/>
                <w:b w:val="0"/>
                <w:color w:val="000000"/>
                <w:sz w:val="20"/>
                <w:szCs w:val="20"/>
                <w:lang w:val="en-US"/>
              </w:rPr>
            </w:pPr>
          </w:p>
        </w:tc>
        <w:tc>
          <w:tcPr>
            <w:tcW w:w="1916" w:type="dxa"/>
            <w:tcBorders>
              <w:top w:val="nil"/>
              <w:left w:val="nil"/>
              <w:bottom w:val="nil"/>
              <w:right w:val="nil"/>
            </w:tcBorders>
            <w:shd w:val="clear" w:color="auto" w:fill="auto"/>
            <w:vAlign w:val="bottom"/>
            <w:hideMark/>
          </w:tcPr>
          <w:p w:rsidR="0024196B" w:rsidRPr="0024196B" w:rsidRDefault="00837A6A" w:rsidP="002D7D86">
            <w:pPr>
              <w:jc w:val="right"/>
              <w:rPr>
                <w:rFonts w:ascii="Times New Roman" w:hAnsi="Times New Roman"/>
                <w:b w:val="0"/>
                <w:color w:val="000000"/>
                <w:sz w:val="20"/>
                <w:szCs w:val="20"/>
                <w:lang w:val="en-US"/>
              </w:rPr>
            </w:pPr>
            <w:r>
              <w:rPr>
                <w:rFonts w:ascii="Times New Roman" w:hAnsi="Times New Roman"/>
                <w:b w:val="0"/>
                <w:color w:val="000000"/>
                <w:sz w:val="20"/>
                <w:szCs w:val="20"/>
                <w:lang w:val="en-US"/>
              </w:rPr>
              <w:t>AVC</w:t>
            </w:r>
          </w:p>
        </w:tc>
        <w:tc>
          <w:tcPr>
            <w:tcW w:w="1954" w:type="dxa"/>
            <w:tcBorders>
              <w:top w:val="nil"/>
              <w:left w:val="nil"/>
              <w:bottom w:val="nil"/>
              <w:right w:val="nil"/>
            </w:tcBorders>
            <w:shd w:val="clear" w:color="auto" w:fill="auto"/>
            <w:vAlign w:val="bottom"/>
            <w:hideMark/>
          </w:tcPr>
          <w:p w:rsidR="0024196B" w:rsidRPr="0024196B" w:rsidRDefault="0024196B" w:rsidP="00B06EFC">
            <w:pPr>
              <w:jc w:val="center"/>
              <w:rPr>
                <w:rFonts w:ascii="Times New Roman" w:hAnsi="Times New Roman"/>
                <w:b w:val="0"/>
                <w:color w:val="000000"/>
                <w:sz w:val="20"/>
                <w:szCs w:val="20"/>
                <w:lang w:val="en-US"/>
              </w:rPr>
            </w:pPr>
            <w:r w:rsidRPr="0024196B">
              <w:rPr>
                <w:rFonts w:ascii="Times New Roman" w:hAnsi="Times New Roman"/>
                <w:b w:val="0"/>
                <w:color w:val="000000"/>
                <w:sz w:val="20"/>
                <w:szCs w:val="20"/>
                <w:lang w:val="en-US"/>
              </w:rPr>
              <w:t>11 (37)</w:t>
            </w:r>
          </w:p>
        </w:tc>
      </w:tr>
      <w:tr w:rsidR="0024196B" w:rsidRPr="002D7D86" w:rsidTr="006D4CA5">
        <w:trPr>
          <w:gridAfter w:val="1"/>
          <w:wAfter w:w="135" w:type="dxa"/>
          <w:trHeight w:val="300"/>
          <w:jc w:val="center"/>
        </w:trPr>
        <w:tc>
          <w:tcPr>
            <w:tcW w:w="2175" w:type="dxa"/>
            <w:tcBorders>
              <w:top w:val="nil"/>
              <w:left w:val="nil"/>
              <w:bottom w:val="nil"/>
              <w:right w:val="nil"/>
            </w:tcBorders>
            <w:shd w:val="clear" w:color="auto" w:fill="auto"/>
            <w:vAlign w:val="center"/>
            <w:hideMark/>
          </w:tcPr>
          <w:p w:rsidR="0024196B" w:rsidRPr="0024196B" w:rsidRDefault="0024196B" w:rsidP="002D7D86">
            <w:pPr>
              <w:jc w:val="right"/>
              <w:rPr>
                <w:rFonts w:ascii="Times New Roman" w:hAnsi="Times New Roman"/>
                <w:b w:val="0"/>
                <w:color w:val="000000"/>
                <w:sz w:val="20"/>
                <w:szCs w:val="20"/>
                <w:lang w:val="en-US"/>
              </w:rPr>
            </w:pPr>
          </w:p>
        </w:tc>
        <w:tc>
          <w:tcPr>
            <w:tcW w:w="1916" w:type="dxa"/>
            <w:tcBorders>
              <w:top w:val="nil"/>
              <w:left w:val="nil"/>
              <w:bottom w:val="nil"/>
              <w:right w:val="nil"/>
            </w:tcBorders>
            <w:shd w:val="clear" w:color="auto" w:fill="auto"/>
            <w:vAlign w:val="center"/>
            <w:hideMark/>
          </w:tcPr>
          <w:p w:rsidR="0024196B" w:rsidRPr="0024196B" w:rsidRDefault="0024196B" w:rsidP="002D7D86">
            <w:pPr>
              <w:jc w:val="right"/>
              <w:rPr>
                <w:rFonts w:ascii="Times New Roman" w:hAnsi="Times New Roman"/>
                <w:b w:val="0"/>
                <w:color w:val="000000"/>
                <w:sz w:val="20"/>
                <w:szCs w:val="20"/>
                <w:lang w:val="en-US"/>
              </w:rPr>
            </w:pPr>
          </w:p>
        </w:tc>
        <w:tc>
          <w:tcPr>
            <w:tcW w:w="1954" w:type="dxa"/>
            <w:tcBorders>
              <w:top w:val="nil"/>
              <w:left w:val="nil"/>
              <w:bottom w:val="nil"/>
              <w:right w:val="nil"/>
            </w:tcBorders>
            <w:shd w:val="clear" w:color="auto" w:fill="auto"/>
            <w:vAlign w:val="bottom"/>
            <w:hideMark/>
          </w:tcPr>
          <w:p w:rsidR="0024196B" w:rsidRPr="0024196B" w:rsidRDefault="0024196B" w:rsidP="002D7D86">
            <w:pPr>
              <w:rPr>
                <w:rFonts w:ascii="Calibri" w:hAnsi="Calibri" w:cs="Calibri"/>
                <w:b w:val="0"/>
                <w:color w:val="000000"/>
                <w:sz w:val="22"/>
                <w:szCs w:val="22"/>
                <w:lang w:val="en-US"/>
              </w:rPr>
            </w:pPr>
          </w:p>
        </w:tc>
      </w:tr>
      <w:tr w:rsidR="0024196B" w:rsidRPr="005D049F" w:rsidTr="006D4CA5">
        <w:trPr>
          <w:gridAfter w:val="1"/>
          <w:wAfter w:w="135" w:type="dxa"/>
          <w:trHeight w:val="300"/>
          <w:jc w:val="center"/>
        </w:trPr>
        <w:tc>
          <w:tcPr>
            <w:tcW w:w="4091" w:type="dxa"/>
            <w:gridSpan w:val="2"/>
            <w:tcBorders>
              <w:top w:val="nil"/>
              <w:left w:val="nil"/>
              <w:bottom w:val="nil"/>
              <w:right w:val="nil"/>
            </w:tcBorders>
            <w:shd w:val="clear" w:color="auto" w:fill="auto"/>
            <w:vAlign w:val="center"/>
            <w:hideMark/>
          </w:tcPr>
          <w:p w:rsidR="0024196B" w:rsidRPr="0024196B" w:rsidRDefault="00837A6A" w:rsidP="002D7D86">
            <w:pPr>
              <w:jc w:val="center"/>
              <w:rPr>
                <w:rFonts w:ascii="Times New Roman" w:hAnsi="Times New Roman"/>
                <w:b w:val="0"/>
                <w:i/>
                <w:iCs/>
                <w:color w:val="000000"/>
                <w:sz w:val="20"/>
                <w:szCs w:val="20"/>
                <w:lang w:val="en-US"/>
              </w:rPr>
            </w:pPr>
            <w:proofErr w:type="spellStart"/>
            <w:r>
              <w:rPr>
                <w:rFonts w:ascii="Times New Roman" w:hAnsi="Times New Roman"/>
                <w:b w:val="0"/>
                <w:i/>
                <w:iCs/>
                <w:color w:val="000000"/>
                <w:sz w:val="20"/>
                <w:szCs w:val="20"/>
                <w:lang w:val="en-US"/>
              </w:rPr>
              <w:t>Estrutura</w:t>
            </w:r>
            <w:proofErr w:type="spellEnd"/>
            <w:r>
              <w:rPr>
                <w:rFonts w:ascii="Times New Roman" w:hAnsi="Times New Roman"/>
                <w:b w:val="0"/>
                <w:i/>
                <w:iCs/>
                <w:color w:val="000000"/>
                <w:sz w:val="20"/>
                <w:szCs w:val="20"/>
                <w:lang w:val="en-US"/>
              </w:rPr>
              <w:t xml:space="preserve"> e </w:t>
            </w:r>
            <w:proofErr w:type="spellStart"/>
            <w:r>
              <w:rPr>
                <w:rFonts w:ascii="Times New Roman" w:hAnsi="Times New Roman"/>
                <w:b w:val="0"/>
                <w:i/>
                <w:iCs/>
                <w:color w:val="000000"/>
                <w:sz w:val="20"/>
                <w:szCs w:val="20"/>
                <w:lang w:val="en-US"/>
              </w:rPr>
              <w:t>função</w:t>
            </w:r>
            <w:proofErr w:type="spellEnd"/>
            <w:r>
              <w:rPr>
                <w:rFonts w:ascii="Times New Roman" w:hAnsi="Times New Roman"/>
                <w:b w:val="0"/>
                <w:i/>
                <w:iCs/>
                <w:color w:val="000000"/>
                <w:sz w:val="20"/>
                <w:szCs w:val="20"/>
                <w:lang w:val="en-US"/>
              </w:rPr>
              <w:t xml:space="preserve"> corporal</w:t>
            </w:r>
          </w:p>
        </w:tc>
        <w:tc>
          <w:tcPr>
            <w:tcW w:w="1954" w:type="dxa"/>
            <w:tcBorders>
              <w:top w:val="nil"/>
              <w:left w:val="nil"/>
              <w:bottom w:val="nil"/>
              <w:right w:val="nil"/>
            </w:tcBorders>
            <w:shd w:val="clear" w:color="auto" w:fill="auto"/>
            <w:vAlign w:val="bottom"/>
            <w:hideMark/>
          </w:tcPr>
          <w:p w:rsidR="0024196B" w:rsidRPr="0024196B" w:rsidRDefault="0024196B" w:rsidP="002D7D86">
            <w:pPr>
              <w:rPr>
                <w:rFonts w:ascii="Calibri" w:hAnsi="Calibri" w:cs="Calibri"/>
                <w:b w:val="0"/>
                <w:color w:val="000000"/>
                <w:sz w:val="22"/>
                <w:szCs w:val="22"/>
                <w:lang w:val="en-US"/>
              </w:rPr>
            </w:pPr>
          </w:p>
        </w:tc>
      </w:tr>
      <w:tr w:rsidR="0024196B" w:rsidRPr="002D7D86" w:rsidTr="006D4CA5">
        <w:trPr>
          <w:gridAfter w:val="1"/>
          <w:wAfter w:w="135" w:type="dxa"/>
          <w:trHeight w:val="255"/>
          <w:jc w:val="center"/>
        </w:trPr>
        <w:tc>
          <w:tcPr>
            <w:tcW w:w="2175" w:type="dxa"/>
            <w:tcBorders>
              <w:top w:val="nil"/>
              <w:left w:val="nil"/>
              <w:bottom w:val="nil"/>
              <w:right w:val="nil"/>
            </w:tcBorders>
            <w:shd w:val="clear" w:color="auto" w:fill="auto"/>
            <w:vAlign w:val="center"/>
            <w:hideMark/>
          </w:tcPr>
          <w:p w:rsidR="0024196B" w:rsidRPr="0024196B" w:rsidRDefault="00837A6A" w:rsidP="002D7D86">
            <w:pPr>
              <w:rPr>
                <w:rFonts w:ascii="Times New Roman" w:hAnsi="Times New Roman"/>
                <w:b w:val="0"/>
                <w:color w:val="000000"/>
                <w:sz w:val="20"/>
                <w:szCs w:val="20"/>
                <w:lang w:val="en-US"/>
              </w:rPr>
            </w:pPr>
            <w:r>
              <w:rPr>
                <w:rFonts w:ascii="Times New Roman" w:hAnsi="Times New Roman"/>
                <w:b w:val="0"/>
                <w:color w:val="000000"/>
                <w:sz w:val="20"/>
                <w:szCs w:val="20"/>
                <w:lang w:val="en-US"/>
              </w:rPr>
              <w:t>IMC</w:t>
            </w:r>
          </w:p>
        </w:tc>
        <w:tc>
          <w:tcPr>
            <w:tcW w:w="1916" w:type="dxa"/>
            <w:tcBorders>
              <w:top w:val="nil"/>
              <w:left w:val="nil"/>
              <w:bottom w:val="nil"/>
              <w:right w:val="nil"/>
            </w:tcBorders>
            <w:shd w:val="clear" w:color="auto" w:fill="auto"/>
            <w:vAlign w:val="center"/>
            <w:hideMark/>
          </w:tcPr>
          <w:p w:rsidR="0024196B" w:rsidRPr="0024196B" w:rsidRDefault="0024196B" w:rsidP="002D7D86">
            <w:pPr>
              <w:jc w:val="right"/>
              <w:rPr>
                <w:rFonts w:ascii="Times New Roman" w:hAnsi="Times New Roman"/>
                <w:b w:val="0"/>
                <w:color w:val="000000"/>
                <w:sz w:val="20"/>
                <w:szCs w:val="20"/>
                <w:lang w:val="en-US"/>
              </w:rPr>
            </w:pPr>
            <w:r w:rsidRPr="0024196B">
              <w:rPr>
                <w:rFonts w:ascii="Times New Roman" w:hAnsi="Times New Roman"/>
                <w:b w:val="0"/>
                <w:color w:val="000000"/>
                <w:sz w:val="20"/>
                <w:szCs w:val="20"/>
                <w:lang w:val="en-US"/>
              </w:rPr>
              <w:t>kg/m</w:t>
            </w:r>
            <w:r w:rsidRPr="0024196B">
              <w:rPr>
                <w:rFonts w:ascii="Times New Roman" w:hAnsi="Times New Roman"/>
                <w:b w:val="0"/>
                <w:color w:val="000000"/>
                <w:sz w:val="20"/>
                <w:szCs w:val="20"/>
                <w:vertAlign w:val="superscript"/>
                <w:lang w:val="en-US"/>
              </w:rPr>
              <w:t>2</w:t>
            </w:r>
          </w:p>
        </w:tc>
        <w:tc>
          <w:tcPr>
            <w:tcW w:w="1954" w:type="dxa"/>
            <w:tcBorders>
              <w:top w:val="nil"/>
              <w:left w:val="nil"/>
              <w:bottom w:val="nil"/>
              <w:right w:val="nil"/>
            </w:tcBorders>
            <w:shd w:val="clear" w:color="auto" w:fill="auto"/>
            <w:vAlign w:val="bottom"/>
            <w:hideMark/>
          </w:tcPr>
          <w:p w:rsidR="0024196B" w:rsidRPr="0024196B" w:rsidRDefault="0024196B" w:rsidP="00F0606F">
            <w:pPr>
              <w:jc w:val="center"/>
              <w:rPr>
                <w:rFonts w:ascii="Times New Roman" w:hAnsi="Times New Roman"/>
                <w:b w:val="0"/>
                <w:color w:val="000000"/>
                <w:sz w:val="20"/>
                <w:szCs w:val="20"/>
                <w:lang w:val="en-US"/>
              </w:rPr>
            </w:pPr>
            <w:r w:rsidRPr="0024196B">
              <w:rPr>
                <w:rFonts w:ascii="Times New Roman" w:hAnsi="Times New Roman"/>
                <w:b w:val="0"/>
                <w:color w:val="000000"/>
                <w:sz w:val="20"/>
                <w:szCs w:val="20"/>
                <w:lang w:val="en-US"/>
              </w:rPr>
              <w:t xml:space="preserve">24.2 </w:t>
            </w:r>
            <w:r w:rsidRPr="0024196B">
              <w:rPr>
                <w:rFonts w:ascii="Arial" w:hAnsi="Arial" w:cs="Arial"/>
                <w:b w:val="0"/>
                <w:color w:val="000000"/>
                <w:sz w:val="18"/>
                <w:szCs w:val="18"/>
                <w:lang w:val="en-US"/>
              </w:rPr>
              <w:t xml:space="preserve">± </w:t>
            </w:r>
            <w:r w:rsidRPr="0024196B">
              <w:rPr>
                <w:rFonts w:ascii="Times New Roman" w:hAnsi="Times New Roman"/>
                <w:b w:val="0"/>
                <w:color w:val="000000"/>
                <w:sz w:val="20"/>
                <w:szCs w:val="20"/>
                <w:lang w:val="en-US"/>
              </w:rPr>
              <w:t>3.2</w:t>
            </w:r>
          </w:p>
        </w:tc>
      </w:tr>
      <w:tr w:rsidR="0024196B" w:rsidRPr="002D7D86" w:rsidTr="006D4CA5">
        <w:trPr>
          <w:gridAfter w:val="1"/>
          <w:wAfter w:w="135" w:type="dxa"/>
          <w:trHeight w:val="255"/>
          <w:jc w:val="center"/>
        </w:trPr>
        <w:tc>
          <w:tcPr>
            <w:tcW w:w="2175" w:type="dxa"/>
            <w:tcBorders>
              <w:top w:val="nil"/>
              <w:left w:val="nil"/>
              <w:bottom w:val="nil"/>
              <w:right w:val="nil"/>
            </w:tcBorders>
            <w:shd w:val="clear" w:color="auto" w:fill="auto"/>
            <w:vAlign w:val="bottom"/>
            <w:hideMark/>
          </w:tcPr>
          <w:p w:rsidR="0024196B" w:rsidRPr="0024196B" w:rsidRDefault="00837A6A" w:rsidP="002D7D86">
            <w:pPr>
              <w:rPr>
                <w:rFonts w:ascii="Times New Roman" w:hAnsi="Times New Roman"/>
                <w:b w:val="0"/>
                <w:color w:val="000000"/>
                <w:sz w:val="20"/>
                <w:szCs w:val="20"/>
                <w:lang w:val="en-US"/>
              </w:rPr>
            </w:pPr>
            <w:proofErr w:type="spellStart"/>
            <w:r>
              <w:rPr>
                <w:rFonts w:ascii="Times New Roman" w:hAnsi="Times New Roman"/>
                <w:b w:val="0"/>
                <w:color w:val="000000"/>
                <w:sz w:val="20"/>
                <w:szCs w:val="20"/>
                <w:lang w:val="en-US"/>
              </w:rPr>
              <w:t>Temperatura</w:t>
            </w:r>
            <w:proofErr w:type="spellEnd"/>
            <w:r>
              <w:rPr>
                <w:rFonts w:ascii="Times New Roman" w:hAnsi="Times New Roman"/>
                <w:b w:val="0"/>
                <w:color w:val="000000"/>
                <w:sz w:val="20"/>
                <w:szCs w:val="20"/>
                <w:lang w:val="en-US"/>
              </w:rPr>
              <w:t xml:space="preserve"> da </w:t>
            </w:r>
            <w:proofErr w:type="spellStart"/>
            <w:r>
              <w:rPr>
                <w:rFonts w:ascii="Times New Roman" w:hAnsi="Times New Roman"/>
                <w:b w:val="0"/>
                <w:color w:val="000000"/>
                <w:sz w:val="20"/>
                <w:szCs w:val="20"/>
                <w:lang w:val="en-US"/>
              </w:rPr>
              <w:t>pele</w:t>
            </w:r>
            <w:proofErr w:type="spellEnd"/>
          </w:p>
        </w:tc>
        <w:tc>
          <w:tcPr>
            <w:tcW w:w="1916" w:type="dxa"/>
            <w:tcBorders>
              <w:top w:val="nil"/>
              <w:left w:val="nil"/>
              <w:bottom w:val="nil"/>
              <w:right w:val="nil"/>
            </w:tcBorders>
            <w:shd w:val="clear" w:color="auto" w:fill="auto"/>
            <w:vAlign w:val="bottom"/>
            <w:hideMark/>
          </w:tcPr>
          <w:p w:rsidR="0024196B" w:rsidRPr="0024196B" w:rsidRDefault="00837A6A" w:rsidP="002D7D86">
            <w:pPr>
              <w:jc w:val="right"/>
              <w:rPr>
                <w:rFonts w:ascii="Times New Roman" w:hAnsi="Times New Roman"/>
                <w:b w:val="0"/>
                <w:color w:val="000000"/>
                <w:sz w:val="20"/>
                <w:szCs w:val="20"/>
                <w:lang w:val="en-US"/>
              </w:rPr>
            </w:pPr>
            <w:proofErr w:type="spellStart"/>
            <w:r>
              <w:rPr>
                <w:rFonts w:ascii="Times New Roman" w:hAnsi="Times New Roman"/>
                <w:b w:val="0"/>
                <w:color w:val="000000"/>
                <w:sz w:val="20"/>
                <w:szCs w:val="20"/>
                <w:lang w:val="en-US"/>
              </w:rPr>
              <w:t>Graus</w:t>
            </w:r>
            <w:proofErr w:type="spellEnd"/>
            <w:r>
              <w:rPr>
                <w:rFonts w:ascii="Times New Roman" w:hAnsi="Times New Roman"/>
                <w:b w:val="0"/>
                <w:color w:val="000000"/>
                <w:sz w:val="20"/>
                <w:szCs w:val="20"/>
                <w:lang w:val="en-US"/>
              </w:rPr>
              <w:t xml:space="preserve"> </w:t>
            </w:r>
            <w:proofErr w:type="spellStart"/>
            <w:r>
              <w:rPr>
                <w:rFonts w:ascii="Times New Roman" w:hAnsi="Times New Roman"/>
                <w:b w:val="0"/>
                <w:color w:val="000000"/>
                <w:sz w:val="20"/>
                <w:szCs w:val="20"/>
                <w:lang w:val="en-US"/>
              </w:rPr>
              <w:t>celsius</w:t>
            </w:r>
            <w:proofErr w:type="spellEnd"/>
          </w:p>
        </w:tc>
        <w:tc>
          <w:tcPr>
            <w:tcW w:w="1954" w:type="dxa"/>
            <w:tcBorders>
              <w:top w:val="nil"/>
              <w:left w:val="nil"/>
              <w:bottom w:val="nil"/>
              <w:right w:val="nil"/>
            </w:tcBorders>
            <w:shd w:val="clear" w:color="auto" w:fill="auto"/>
            <w:vAlign w:val="bottom"/>
            <w:hideMark/>
          </w:tcPr>
          <w:p w:rsidR="0024196B" w:rsidRPr="0024196B" w:rsidRDefault="0024196B" w:rsidP="0024196B">
            <w:pPr>
              <w:jc w:val="center"/>
              <w:rPr>
                <w:rFonts w:ascii="Times New Roman" w:hAnsi="Times New Roman"/>
                <w:b w:val="0"/>
                <w:color w:val="000000"/>
                <w:sz w:val="20"/>
                <w:szCs w:val="20"/>
                <w:lang w:val="en-US"/>
              </w:rPr>
            </w:pPr>
            <w:r w:rsidRPr="0024196B">
              <w:rPr>
                <w:rFonts w:ascii="Times New Roman" w:hAnsi="Times New Roman"/>
                <w:b w:val="0"/>
                <w:color w:val="000000"/>
                <w:sz w:val="20"/>
                <w:szCs w:val="20"/>
                <w:lang w:val="en-US"/>
              </w:rPr>
              <w:t xml:space="preserve">35.8 </w:t>
            </w:r>
            <w:r w:rsidRPr="0024196B">
              <w:rPr>
                <w:rFonts w:ascii="Arial" w:hAnsi="Arial" w:cs="Arial"/>
                <w:b w:val="0"/>
                <w:color w:val="000000"/>
                <w:sz w:val="18"/>
                <w:szCs w:val="18"/>
                <w:lang w:val="en-US"/>
              </w:rPr>
              <w:t xml:space="preserve">± </w:t>
            </w:r>
            <w:r w:rsidRPr="0024196B">
              <w:rPr>
                <w:rFonts w:ascii="Times New Roman" w:hAnsi="Times New Roman"/>
                <w:b w:val="0"/>
                <w:color w:val="000000"/>
                <w:sz w:val="20"/>
                <w:szCs w:val="20"/>
                <w:lang w:val="en-US"/>
              </w:rPr>
              <w:t>0.65</w:t>
            </w:r>
          </w:p>
        </w:tc>
      </w:tr>
      <w:tr w:rsidR="0024196B" w:rsidRPr="002D7D86" w:rsidTr="006D4CA5">
        <w:trPr>
          <w:gridAfter w:val="1"/>
          <w:wAfter w:w="135" w:type="dxa"/>
          <w:trHeight w:val="255"/>
          <w:jc w:val="center"/>
        </w:trPr>
        <w:tc>
          <w:tcPr>
            <w:tcW w:w="2175" w:type="dxa"/>
            <w:vMerge w:val="restart"/>
            <w:tcBorders>
              <w:top w:val="nil"/>
              <w:left w:val="nil"/>
              <w:bottom w:val="nil"/>
              <w:right w:val="nil"/>
            </w:tcBorders>
            <w:shd w:val="clear" w:color="auto" w:fill="auto"/>
            <w:hideMark/>
          </w:tcPr>
          <w:p w:rsidR="0024196B" w:rsidRPr="0024196B" w:rsidRDefault="00837A6A" w:rsidP="002D7D86">
            <w:pPr>
              <w:rPr>
                <w:rFonts w:ascii="Times New Roman" w:hAnsi="Times New Roman"/>
                <w:b w:val="0"/>
                <w:color w:val="000000"/>
                <w:sz w:val="20"/>
                <w:szCs w:val="20"/>
                <w:lang w:val="en-US"/>
              </w:rPr>
            </w:pPr>
            <w:r>
              <w:rPr>
                <w:rFonts w:ascii="Times New Roman" w:hAnsi="Times New Roman"/>
                <w:b w:val="0"/>
                <w:color w:val="000000"/>
                <w:sz w:val="20"/>
                <w:szCs w:val="20"/>
                <w:lang w:val="en-US"/>
              </w:rPr>
              <w:t xml:space="preserve">Dados </w:t>
            </w:r>
            <w:proofErr w:type="spellStart"/>
            <w:r>
              <w:rPr>
                <w:rFonts w:ascii="Times New Roman" w:hAnsi="Times New Roman"/>
                <w:b w:val="0"/>
                <w:color w:val="000000"/>
                <w:sz w:val="20"/>
                <w:szCs w:val="20"/>
                <w:lang w:val="en-US"/>
              </w:rPr>
              <w:t>laboratoriais</w:t>
            </w:r>
            <w:proofErr w:type="spellEnd"/>
          </w:p>
        </w:tc>
        <w:tc>
          <w:tcPr>
            <w:tcW w:w="1916" w:type="dxa"/>
            <w:tcBorders>
              <w:top w:val="nil"/>
              <w:left w:val="nil"/>
              <w:bottom w:val="nil"/>
              <w:right w:val="nil"/>
            </w:tcBorders>
            <w:shd w:val="clear" w:color="auto" w:fill="auto"/>
            <w:vAlign w:val="center"/>
            <w:hideMark/>
          </w:tcPr>
          <w:p w:rsidR="0024196B" w:rsidRPr="0024196B" w:rsidRDefault="00837A6A" w:rsidP="002D7D86">
            <w:pPr>
              <w:jc w:val="right"/>
              <w:rPr>
                <w:rFonts w:ascii="Times New Roman" w:hAnsi="Times New Roman"/>
                <w:b w:val="0"/>
                <w:color w:val="000000"/>
                <w:sz w:val="20"/>
                <w:szCs w:val="20"/>
                <w:lang w:val="en-US"/>
              </w:rPr>
            </w:pPr>
            <w:proofErr w:type="spellStart"/>
            <w:r>
              <w:rPr>
                <w:rFonts w:ascii="Times New Roman" w:hAnsi="Times New Roman"/>
                <w:b w:val="0"/>
                <w:color w:val="000000"/>
                <w:sz w:val="20"/>
                <w:szCs w:val="20"/>
                <w:lang w:val="en-US"/>
              </w:rPr>
              <w:t>Leucocitos</w:t>
            </w:r>
            <w:proofErr w:type="spellEnd"/>
            <w:r w:rsidR="0024196B" w:rsidRPr="0024196B">
              <w:rPr>
                <w:rFonts w:ascii="Times New Roman" w:hAnsi="Times New Roman"/>
                <w:b w:val="0"/>
                <w:color w:val="000000"/>
                <w:sz w:val="20"/>
                <w:szCs w:val="20"/>
                <w:lang w:val="en-US"/>
              </w:rPr>
              <w:t xml:space="preserve"> (mm³)</w:t>
            </w:r>
          </w:p>
        </w:tc>
        <w:tc>
          <w:tcPr>
            <w:tcW w:w="1954" w:type="dxa"/>
            <w:tcBorders>
              <w:top w:val="nil"/>
              <w:left w:val="nil"/>
              <w:bottom w:val="nil"/>
              <w:right w:val="nil"/>
            </w:tcBorders>
            <w:shd w:val="clear" w:color="auto" w:fill="auto"/>
            <w:vAlign w:val="bottom"/>
            <w:hideMark/>
          </w:tcPr>
          <w:p w:rsidR="0024196B" w:rsidRPr="0024196B" w:rsidRDefault="0024196B" w:rsidP="002D7D86">
            <w:pPr>
              <w:jc w:val="center"/>
              <w:rPr>
                <w:rFonts w:ascii="Times New Roman" w:hAnsi="Times New Roman"/>
                <w:b w:val="0"/>
                <w:color w:val="000000"/>
                <w:sz w:val="20"/>
                <w:szCs w:val="20"/>
                <w:lang w:val="en-US"/>
              </w:rPr>
            </w:pPr>
            <w:r w:rsidRPr="0024196B">
              <w:rPr>
                <w:rFonts w:ascii="Times New Roman" w:hAnsi="Times New Roman"/>
                <w:b w:val="0"/>
                <w:color w:val="000000"/>
                <w:sz w:val="20"/>
                <w:szCs w:val="20"/>
                <w:lang w:val="en-US"/>
              </w:rPr>
              <w:t xml:space="preserve">13.6 </w:t>
            </w:r>
            <w:r w:rsidRPr="0024196B">
              <w:rPr>
                <w:rFonts w:ascii="Arial" w:hAnsi="Arial" w:cs="Arial"/>
                <w:b w:val="0"/>
                <w:color w:val="000000"/>
                <w:sz w:val="18"/>
                <w:szCs w:val="18"/>
                <w:lang w:val="en-US"/>
              </w:rPr>
              <w:t xml:space="preserve">± </w:t>
            </w:r>
            <w:r w:rsidRPr="0024196B">
              <w:rPr>
                <w:rFonts w:ascii="Times New Roman" w:hAnsi="Times New Roman"/>
                <w:b w:val="0"/>
                <w:color w:val="000000"/>
                <w:sz w:val="20"/>
                <w:szCs w:val="20"/>
                <w:lang w:val="en-US"/>
              </w:rPr>
              <w:t>6.1</w:t>
            </w:r>
            <w:r w:rsidR="006D4CA5">
              <w:rPr>
                <w:rFonts w:ascii="Times New Roman" w:hAnsi="Times New Roman"/>
                <w:b w:val="0"/>
                <w:color w:val="000000"/>
                <w:sz w:val="20"/>
                <w:szCs w:val="20"/>
                <w:lang w:val="en-US"/>
              </w:rPr>
              <w:t xml:space="preserve"> (4.5 - 11)</w:t>
            </w:r>
          </w:p>
        </w:tc>
      </w:tr>
      <w:tr w:rsidR="0024196B" w:rsidRPr="002D7D86" w:rsidTr="006D4CA5">
        <w:trPr>
          <w:trHeight w:val="255"/>
          <w:jc w:val="center"/>
        </w:trPr>
        <w:tc>
          <w:tcPr>
            <w:tcW w:w="2175" w:type="dxa"/>
            <w:vMerge/>
            <w:tcBorders>
              <w:top w:val="nil"/>
              <w:left w:val="nil"/>
              <w:bottom w:val="nil"/>
              <w:right w:val="nil"/>
            </w:tcBorders>
            <w:vAlign w:val="center"/>
            <w:hideMark/>
          </w:tcPr>
          <w:p w:rsidR="0024196B" w:rsidRPr="0024196B" w:rsidRDefault="0024196B" w:rsidP="002D7D86">
            <w:pPr>
              <w:rPr>
                <w:rFonts w:ascii="Times New Roman" w:hAnsi="Times New Roman"/>
                <w:b w:val="0"/>
                <w:color w:val="000000"/>
                <w:sz w:val="20"/>
                <w:szCs w:val="20"/>
                <w:lang w:val="en-US"/>
              </w:rPr>
            </w:pPr>
          </w:p>
        </w:tc>
        <w:tc>
          <w:tcPr>
            <w:tcW w:w="1916" w:type="dxa"/>
            <w:tcBorders>
              <w:top w:val="nil"/>
              <w:left w:val="nil"/>
              <w:bottom w:val="nil"/>
              <w:right w:val="nil"/>
            </w:tcBorders>
            <w:shd w:val="clear" w:color="auto" w:fill="auto"/>
            <w:vAlign w:val="center"/>
            <w:hideMark/>
          </w:tcPr>
          <w:p w:rsidR="0024196B" w:rsidRPr="0024196B" w:rsidRDefault="00837A6A" w:rsidP="002D7D86">
            <w:pPr>
              <w:jc w:val="right"/>
              <w:rPr>
                <w:rFonts w:ascii="Times New Roman" w:hAnsi="Times New Roman"/>
                <w:b w:val="0"/>
                <w:color w:val="000000"/>
                <w:sz w:val="20"/>
                <w:szCs w:val="20"/>
                <w:lang w:val="en-US"/>
              </w:rPr>
            </w:pPr>
            <w:proofErr w:type="spellStart"/>
            <w:r>
              <w:rPr>
                <w:rFonts w:ascii="Times New Roman" w:hAnsi="Times New Roman"/>
                <w:b w:val="0"/>
                <w:color w:val="000000"/>
                <w:sz w:val="20"/>
                <w:szCs w:val="20"/>
                <w:lang w:val="en-US"/>
              </w:rPr>
              <w:t>Sódio</w:t>
            </w:r>
            <w:proofErr w:type="spellEnd"/>
            <w:r w:rsidR="0024196B" w:rsidRPr="0024196B">
              <w:rPr>
                <w:rFonts w:ascii="Times New Roman" w:hAnsi="Times New Roman"/>
                <w:b w:val="0"/>
                <w:color w:val="000000"/>
                <w:sz w:val="20"/>
                <w:szCs w:val="20"/>
                <w:lang w:val="en-US"/>
              </w:rPr>
              <w:t xml:space="preserve"> (</w:t>
            </w:r>
            <w:proofErr w:type="spellStart"/>
            <w:r w:rsidR="0024196B" w:rsidRPr="0024196B">
              <w:rPr>
                <w:rFonts w:ascii="Times New Roman" w:hAnsi="Times New Roman"/>
                <w:b w:val="0"/>
                <w:color w:val="000000"/>
                <w:sz w:val="20"/>
                <w:szCs w:val="20"/>
                <w:lang w:val="en-US"/>
              </w:rPr>
              <w:t>mmol</w:t>
            </w:r>
            <w:proofErr w:type="spellEnd"/>
            <w:r w:rsidR="0024196B" w:rsidRPr="0024196B">
              <w:rPr>
                <w:rFonts w:ascii="Times New Roman" w:hAnsi="Times New Roman"/>
                <w:b w:val="0"/>
                <w:color w:val="000000"/>
                <w:sz w:val="20"/>
                <w:szCs w:val="20"/>
                <w:lang w:val="en-US"/>
              </w:rPr>
              <w:t>/L)</w:t>
            </w:r>
          </w:p>
        </w:tc>
        <w:tc>
          <w:tcPr>
            <w:tcW w:w="2089" w:type="dxa"/>
            <w:gridSpan w:val="2"/>
            <w:tcBorders>
              <w:top w:val="nil"/>
              <w:left w:val="nil"/>
              <w:bottom w:val="nil"/>
              <w:right w:val="nil"/>
            </w:tcBorders>
            <w:shd w:val="clear" w:color="auto" w:fill="auto"/>
            <w:vAlign w:val="bottom"/>
            <w:hideMark/>
          </w:tcPr>
          <w:p w:rsidR="0024196B" w:rsidRPr="0024196B" w:rsidRDefault="0024196B" w:rsidP="002D7D86">
            <w:pPr>
              <w:jc w:val="center"/>
              <w:rPr>
                <w:rFonts w:ascii="Times New Roman" w:hAnsi="Times New Roman"/>
                <w:b w:val="0"/>
                <w:color w:val="000000"/>
                <w:sz w:val="20"/>
                <w:szCs w:val="20"/>
                <w:lang w:val="en-US"/>
              </w:rPr>
            </w:pPr>
            <w:r w:rsidRPr="0024196B">
              <w:rPr>
                <w:rFonts w:ascii="Times New Roman" w:hAnsi="Times New Roman"/>
                <w:b w:val="0"/>
                <w:color w:val="000000"/>
                <w:sz w:val="20"/>
                <w:szCs w:val="20"/>
                <w:lang w:val="en-US"/>
              </w:rPr>
              <w:t xml:space="preserve">143.4 </w:t>
            </w:r>
            <w:r w:rsidRPr="0024196B">
              <w:rPr>
                <w:rFonts w:ascii="Arial" w:hAnsi="Arial" w:cs="Arial"/>
                <w:b w:val="0"/>
                <w:color w:val="000000"/>
                <w:sz w:val="18"/>
                <w:szCs w:val="18"/>
                <w:lang w:val="en-US"/>
              </w:rPr>
              <w:t>±</w:t>
            </w:r>
            <w:r w:rsidRPr="0024196B">
              <w:rPr>
                <w:rFonts w:ascii="Times New Roman" w:hAnsi="Times New Roman"/>
                <w:b w:val="0"/>
                <w:color w:val="000000"/>
                <w:sz w:val="20"/>
                <w:szCs w:val="20"/>
                <w:lang w:val="en-US"/>
              </w:rPr>
              <w:t xml:space="preserve"> 9.2</w:t>
            </w:r>
            <w:r w:rsidR="006D4CA5">
              <w:rPr>
                <w:rFonts w:ascii="Times New Roman" w:hAnsi="Times New Roman"/>
                <w:b w:val="0"/>
                <w:color w:val="000000"/>
                <w:sz w:val="20"/>
                <w:szCs w:val="20"/>
                <w:lang w:val="en-US"/>
              </w:rPr>
              <w:t xml:space="preserve"> (135 - 145)</w:t>
            </w:r>
          </w:p>
        </w:tc>
      </w:tr>
      <w:tr w:rsidR="0024196B" w:rsidRPr="002D7D86" w:rsidTr="006D4CA5">
        <w:trPr>
          <w:gridAfter w:val="1"/>
          <w:wAfter w:w="135" w:type="dxa"/>
          <w:trHeight w:val="255"/>
          <w:jc w:val="center"/>
        </w:trPr>
        <w:tc>
          <w:tcPr>
            <w:tcW w:w="2175" w:type="dxa"/>
            <w:vMerge/>
            <w:tcBorders>
              <w:top w:val="nil"/>
              <w:left w:val="nil"/>
              <w:bottom w:val="nil"/>
              <w:right w:val="nil"/>
            </w:tcBorders>
            <w:vAlign w:val="center"/>
            <w:hideMark/>
          </w:tcPr>
          <w:p w:rsidR="0024196B" w:rsidRPr="0024196B" w:rsidRDefault="0024196B" w:rsidP="002D7D86">
            <w:pPr>
              <w:rPr>
                <w:rFonts w:ascii="Times New Roman" w:hAnsi="Times New Roman"/>
                <w:b w:val="0"/>
                <w:color w:val="000000"/>
                <w:sz w:val="20"/>
                <w:szCs w:val="20"/>
                <w:lang w:val="en-US"/>
              </w:rPr>
            </w:pPr>
          </w:p>
        </w:tc>
        <w:tc>
          <w:tcPr>
            <w:tcW w:w="1916" w:type="dxa"/>
            <w:tcBorders>
              <w:top w:val="nil"/>
              <w:left w:val="nil"/>
              <w:bottom w:val="nil"/>
              <w:right w:val="nil"/>
            </w:tcBorders>
            <w:shd w:val="clear" w:color="auto" w:fill="auto"/>
            <w:vAlign w:val="center"/>
            <w:hideMark/>
          </w:tcPr>
          <w:p w:rsidR="0024196B" w:rsidRPr="0024196B" w:rsidRDefault="00837A6A" w:rsidP="002D7D86">
            <w:pPr>
              <w:jc w:val="right"/>
              <w:rPr>
                <w:rFonts w:ascii="Times New Roman" w:hAnsi="Times New Roman"/>
                <w:b w:val="0"/>
                <w:color w:val="000000"/>
                <w:sz w:val="20"/>
                <w:szCs w:val="20"/>
                <w:lang w:val="en-US"/>
              </w:rPr>
            </w:pPr>
            <w:proofErr w:type="spellStart"/>
            <w:r>
              <w:rPr>
                <w:rFonts w:ascii="Times New Roman" w:hAnsi="Times New Roman"/>
                <w:b w:val="0"/>
                <w:color w:val="000000"/>
                <w:sz w:val="20"/>
                <w:szCs w:val="20"/>
                <w:lang w:val="en-US"/>
              </w:rPr>
              <w:t>Potassio</w:t>
            </w:r>
            <w:proofErr w:type="spellEnd"/>
            <w:r w:rsidR="0024196B" w:rsidRPr="0024196B">
              <w:rPr>
                <w:rFonts w:ascii="Times New Roman" w:hAnsi="Times New Roman"/>
                <w:b w:val="0"/>
                <w:color w:val="000000"/>
                <w:sz w:val="20"/>
                <w:szCs w:val="20"/>
                <w:lang w:val="en-US"/>
              </w:rPr>
              <w:t xml:space="preserve"> (</w:t>
            </w:r>
            <w:proofErr w:type="spellStart"/>
            <w:r w:rsidR="0024196B" w:rsidRPr="0024196B">
              <w:rPr>
                <w:rFonts w:ascii="Times New Roman" w:hAnsi="Times New Roman"/>
                <w:b w:val="0"/>
                <w:color w:val="000000"/>
                <w:sz w:val="20"/>
                <w:szCs w:val="20"/>
                <w:lang w:val="en-US"/>
              </w:rPr>
              <w:t>mmol</w:t>
            </w:r>
            <w:proofErr w:type="spellEnd"/>
            <w:r w:rsidR="0024196B" w:rsidRPr="0024196B">
              <w:rPr>
                <w:rFonts w:ascii="Times New Roman" w:hAnsi="Times New Roman"/>
                <w:b w:val="0"/>
                <w:color w:val="000000"/>
                <w:sz w:val="20"/>
                <w:szCs w:val="20"/>
                <w:lang w:val="en-US"/>
              </w:rPr>
              <w:t>/L)</w:t>
            </w:r>
          </w:p>
        </w:tc>
        <w:tc>
          <w:tcPr>
            <w:tcW w:w="1954" w:type="dxa"/>
            <w:tcBorders>
              <w:top w:val="nil"/>
              <w:left w:val="nil"/>
              <w:bottom w:val="nil"/>
              <w:right w:val="nil"/>
            </w:tcBorders>
            <w:shd w:val="clear" w:color="auto" w:fill="auto"/>
            <w:vAlign w:val="bottom"/>
            <w:hideMark/>
          </w:tcPr>
          <w:p w:rsidR="0024196B" w:rsidRPr="0024196B" w:rsidRDefault="0024196B" w:rsidP="002D7D86">
            <w:pPr>
              <w:jc w:val="center"/>
              <w:rPr>
                <w:rFonts w:ascii="Times New Roman" w:hAnsi="Times New Roman"/>
                <w:b w:val="0"/>
                <w:color w:val="000000"/>
                <w:sz w:val="20"/>
                <w:szCs w:val="20"/>
                <w:lang w:val="en-US"/>
              </w:rPr>
            </w:pPr>
            <w:r w:rsidRPr="0024196B">
              <w:rPr>
                <w:rFonts w:ascii="Times New Roman" w:hAnsi="Times New Roman"/>
                <w:b w:val="0"/>
                <w:color w:val="000000"/>
                <w:sz w:val="20"/>
                <w:szCs w:val="20"/>
                <w:lang w:val="en-US"/>
              </w:rPr>
              <w:t xml:space="preserve">3.8 </w:t>
            </w:r>
            <w:r w:rsidRPr="0024196B">
              <w:rPr>
                <w:rFonts w:ascii="Arial" w:hAnsi="Arial" w:cs="Arial"/>
                <w:b w:val="0"/>
                <w:color w:val="000000"/>
                <w:sz w:val="18"/>
                <w:szCs w:val="18"/>
                <w:lang w:val="en-US"/>
              </w:rPr>
              <w:t>±</w:t>
            </w:r>
            <w:r w:rsidRPr="0024196B">
              <w:rPr>
                <w:rFonts w:ascii="Times New Roman" w:hAnsi="Times New Roman"/>
                <w:b w:val="0"/>
                <w:color w:val="000000"/>
                <w:sz w:val="20"/>
                <w:szCs w:val="20"/>
                <w:lang w:val="en-US"/>
              </w:rPr>
              <w:t xml:space="preserve"> 0.71</w:t>
            </w:r>
            <w:r w:rsidR="006D4CA5">
              <w:rPr>
                <w:rFonts w:ascii="Times New Roman" w:hAnsi="Times New Roman"/>
                <w:b w:val="0"/>
                <w:color w:val="000000"/>
                <w:sz w:val="20"/>
                <w:szCs w:val="20"/>
                <w:lang w:val="en-US"/>
              </w:rPr>
              <w:t xml:space="preserve"> (3.5 - 5.5)</w:t>
            </w:r>
          </w:p>
        </w:tc>
      </w:tr>
      <w:tr w:rsidR="0024196B" w:rsidRPr="002D7D86" w:rsidTr="006D4CA5">
        <w:trPr>
          <w:gridAfter w:val="1"/>
          <w:wAfter w:w="135" w:type="dxa"/>
          <w:trHeight w:val="255"/>
          <w:jc w:val="center"/>
        </w:trPr>
        <w:tc>
          <w:tcPr>
            <w:tcW w:w="2175" w:type="dxa"/>
            <w:vMerge/>
            <w:tcBorders>
              <w:top w:val="nil"/>
              <w:left w:val="nil"/>
              <w:bottom w:val="nil"/>
              <w:right w:val="nil"/>
            </w:tcBorders>
            <w:vAlign w:val="center"/>
            <w:hideMark/>
          </w:tcPr>
          <w:p w:rsidR="0024196B" w:rsidRPr="0024196B" w:rsidRDefault="0024196B" w:rsidP="002D7D86">
            <w:pPr>
              <w:rPr>
                <w:rFonts w:ascii="Times New Roman" w:hAnsi="Times New Roman"/>
                <w:b w:val="0"/>
                <w:color w:val="000000"/>
                <w:sz w:val="20"/>
                <w:szCs w:val="20"/>
                <w:lang w:val="en-US"/>
              </w:rPr>
            </w:pPr>
          </w:p>
        </w:tc>
        <w:tc>
          <w:tcPr>
            <w:tcW w:w="1916" w:type="dxa"/>
            <w:tcBorders>
              <w:top w:val="nil"/>
              <w:left w:val="nil"/>
              <w:bottom w:val="nil"/>
              <w:right w:val="nil"/>
            </w:tcBorders>
            <w:shd w:val="clear" w:color="auto" w:fill="auto"/>
            <w:vAlign w:val="center"/>
            <w:hideMark/>
          </w:tcPr>
          <w:p w:rsidR="0024196B" w:rsidRPr="0024196B" w:rsidRDefault="00837A6A" w:rsidP="002D7D86">
            <w:pPr>
              <w:jc w:val="right"/>
              <w:rPr>
                <w:rFonts w:ascii="Times New Roman" w:hAnsi="Times New Roman"/>
                <w:b w:val="0"/>
                <w:color w:val="000000"/>
                <w:sz w:val="20"/>
                <w:szCs w:val="20"/>
                <w:lang w:val="en-US"/>
              </w:rPr>
            </w:pPr>
            <w:proofErr w:type="spellStart"/>
            <w:r>
              <w:rPr>
                <w:rFonts w:ascii="Times New Roman" w:hAnsi="Times New Roman"/>
                <w:b w:val="0"/>
                <w:color w:val="000000"/>
                <w:sz w:val="20"/>
                <w:szCs w:val="20"/>
                <w:lang w:val="en-US"/>
              </w:rPr>
              <w:t>Cloreto</w:t>
            </w:r>
            <w:proofErr w:type="spellEnd"/>
            <w:r w:rsidR="0024196B" w:rsidRPr="0024196B">
              <w:rPr>
                <w:rFonts w:ascii="Times New Roman" w:hAnsi="Times New Roman"/>
                <w:b w:val="0"/>
                <w:color w:val="000000"/>
                <w:sz w:val="20"/>
                <w:szCs w:val="20"/>
                <w:lang w:val="en-US"/>
              </w:rPr>
              <w:t xml:space="preserve"> (</w:t>
            </w:r>
            <w:proofErr w:type="spellStart"/>
            <w:r w:rsidR="0024196B" w:rsidRPr="0024196B">
              <w:rPr>
                <w:rFonts w:ascii="Times New Roman" w:hAnsi="Times New Roman"/>
                <w:b w:val="0"/>
                <w:color w:val="000000"/>
                <w:sz w:val="20"/>
                <w:szCs w:val="20"/>
                <w:lang w:val="en-US"/>
              </w:rPr>
              <w:t>mmol</w:t>
            </w:r>
            <w:proofErr w:type="spellEnd"/>
            <w:r w:rsidR="0024196B" w:rsidRPr="0024196B">
              <w:rPr>
                <w:rFonts w:ascii="Times New Roman" w:hAnsi="Times New Roman"/>
                <w:b w:val="0"/>
                <w:color w:val="000000"/>
                <w:sz w:val="20"/>
                <w:szCs w:val="20"/>
                <w:lang w:val="en-US"/>
              </w:rPr>
              <w:t>/L)</w:t>
            </w:r>
          </w:p>
        </w:tc>
        <w:tc>
          <w:tcPr>
            <w:tcW w:w="1954" w:type="dxa"/>
            <w:tcBorders>
              <w:top w:val="nil"/>
              <w:left w:val="nil"/>
              <w:bottom w:val="nil"/>
              <w:right w:val="nil"/>
            </w:tcBorders>
            <w:shd w:val="clear" w:color="auto" w:fill="auto"/>
            <w:vAlign w:val="bottom"/>
            <w:hideMark/>
          </w:tcPr>
          <w:p w:rsidR="0024196B" w:rsidRPr="0024196B" w:rsidRDefault="0024196B" w:rsidP="002D7D86">
            <w:pPr>
              <w:jc w:val="center"/>
              <w:rPr>
                <w:rFonts w:ascii="Times New Roman" w:hAnsi="Times New Roman"/>
                <w:b w:val="0"/>
                <w:color w:val="000000"/>
                <w:sz w:val="20"/>
                <w:szCs w:val="20"/>
                <w:lang w:val="en-US"/>
              </w:rPr>
            </w:pPr>
            <w:r w:rsidRPr="0024196B">
              <w:rPr>
                <w:rFonts w:ascii="Times New Roman" w:hAnsi="Times New Roman"/>
                <w:b w:val="0"/>
                <w:color w:val="000000"/>
                <w:sz w:val="20"/>
                <w:szCs w:val="20"/>
                <w:lang w:val="en-US"/>
              </w:rPr>
              <w:t xml:space="preserve">108.8 </w:t>
            </w:r>
            <w:r w:rsidRPr="0024196B">
              <w:rPr>
                <w:rFonts w:ascii="Arial" w:hAnsi="Arial" w:cs="Arial"/>
                <w:b w:val="0"/>
                <w:color w:val="000000"/>
                <w:sz w:val="18"/>
                <w:szCs w:val="18"/>
                <w:lang w:val="en-US"/>
              </w:rPr>
              <w:t>±</w:t>
            </w:r>
            <w:r w:rsidRPr="0024196B">
              <w:rPr>
                <w:rFonts w:ascii="Times New Roman" w:hAnsi="Times New Roman"/>
                <w:b w:val="0"/>
                <w:color w:val="000000"/>
                <w:sz w:val="20"/>
                <w:szCs w:val="20"/>
                <w:lang w:val="en-US"/>
              </w:rPr>
              <w:t xml:space="preserve"> 8.6</w:t>
            </w:r>
            <w:r w:rsidR="006D4CA5">
              <w:rPr>
                <w:rFonts w:ascii="Times New Roman" w:hAnsi="Times New Roman"/>
                <w:b w:val="0"/>
                <w:color w:val="000000"/>
                <w:sz w:val="20"/>
                <w:szCs w:val="20"/>
                <w:lang w:val="en-US"/>
              </w:rPr>
              <w:t xml:space="preserve"> (96 - 106)</w:t>
            </w:r>
          </w:p>
        </w:tc>
      </w:tr>
      <w:tr w:rsidR="0024196B" w:rsidRPr="002D7D86" w:rsidTr="006D4CA5">
        <w:trPr>
          <w:gridAfter w:val="1"/>
          <w:wAfter w:w="135" w:type="dxa"/>
          <w:trHeight w:val="255"/>
          <w:jc w:val="center"/>
        </w:trPr>
        <w:tc>
          <w:tcPr>
            <w:tcW w:w="2175" w:type="dxa"/>
            <w:tcBorders>
              <w:top w:val="nil"/>
              <w:left w:val="nil"/>
              <w:bottom w:val="nil"/>
              <w:right w:val="nil"/>
            </w:tcBorders>
            <w:shd w:val="clear" w:color="auto" w:fill="auto"/>
            <w:vAlign w:val="center"/>
            <w:hideMark/>
          </w:tcPr>
          <w:p w:rsidR="0024196B" w:rsidRPr="0024196B" w:rsidRDefault="00837A6A" w:rsidP="00837A6A">
            <w:pPr>
              <w:rPr>
                <w:rFonts w:ascii="Times New Roman" w:hAnsi="Times New Roman"/>
                <w:b w:val="0"/>
                <w:color w:val="000000"/>
                <w:sz w:val="20"/>
                <w:szCs w:val="20"/>
                <w:lang w:val="en-US"/>
              </w:rPr>
            </w:pPr>
            <w:proofErr w:type="spellStart"/>
            <w:r>
              <w:rPr>
                <w:rFonts w:ascii="Times New Roman" w:hAnsi="Times New Roman"/>
                <w:b w:val="0"/>
                <w:color w:val="000000"/>
                <w:sz w:val="20"/>
                <w:szCs w:val="20"/>
                <w:lang w:val="en-US"/>
              </w:rPr>
              <w:t>Balanço</w:t>
            </w:r>
            <w:proofErr w:type="spellEnd"/>
            <w:r>
              <w:rPr>
                <w:rFonts w:ascii="Times New Roman" w:hAnsi="Times New Roman"/>
                <w:b w:val="0"/>
                <w:color w:val="000000"/>
                <w:sz w:val="20"/>
                <w:szCs w:val="20"/>
                <w:lang w:val="en-US"/>
              </w:rPr>
              <w:t xml:space="preserve"> </w:t>
            </w:r>
            <w:proofErr w:type="spellStart"/>
            <w:r>
              <w:rPr>
                <w:rFonts w:ascii="Times New Roman" w:hAnsi="Times New Roman"/>
                <w:b w:val="0"/>
                <w:color w:val="000000"/>
                <w:sz w:val="20"/>
                <w:szCs w:val="20"/>
                <w:lang w:val="en-US"/>
              </w:rPr>
              <w:t>hídrico</w:t>
            </w:r>
            <w:proofErr w:type="spellEnd"/>
          </w:p>
        </w:tc>
        <w:tc>
          <w:tcPr>
            <w:tcW w:w="1916" w:type="dxa"/>
            <w:tcBorders>
              <w:top w:val="nil"/>
              <w:left w:val="nil"/>
              <w:bottom w:val="nil"/>
              <w:right w:val="nil"/>
            </w:tcBorders>
            <w:shd w:val="clear" w:color="auto" w:fill="auto"/>
            <w:vAlign w:val="center"/>
            <w:hideMark/>
          </w:tcPr>
          <w:p w:rsidR="0024196B" w:rsidRPr="0024196B" w:rsidRDefault="0024196B" w:rsidP="002D7D86">
            <w:pPr>
              <w:jc w:val="right"/>
              <w:rPr>
                <w:rFonts w:ascii="Times New Roman" w:hAnsi="Times New Roman"/>
                <w:b w:val="0"/>
                <w:color w:val="000000"/>
                <w:sz w:val="20"/>
                <w:szCs w:val="20"/>
                <w:lang w:val="en-US"/>
              </w:rPr>
            </w:pPr>
            <w:r w:rsidRPr="0024196B">
              <w:rPr>
                <w:rFonts w:ascii="Times New Roman" w:hAnsi="Times New Roman"/>
                <w:b w:val="0"/>
                <w:color w:val="000000"/>
                <w:sz w:val="20"/>
                <w:szCs w:val="20"/>
                <w:lang w:val="en-US"/>
              </w:rPr>
              <w:t>ml</w:t>
            </w:r>
          </w:p>
        </w:tc>
        <w:tc>
          <w:tcPr>
            <w:tcW w:w="1954" w:type="dxa"/>
            <w:tcBorders>
              <w:top w:val="nil"/>
              <w:left w:val="nil"/>
              <w:bottom w:val="nil"/>
              <w:right w:val="nil"/>
            </w:tcBorders>
            <w:shd w:val="clear" w:color="auto" w:fill="auto"/>
            <w:vAlign w:val="bottom"/>
            <w:hideMark/>
          </w:tcPr>
          <w:p w:rsidR="0024196B" w:rsidRPr="0024196B" w:rsidRDefault="0024196B" w:rsidP="002D7D86">
            <w:pPr>
              <w:jc w:val="center"/>
              <w:rPr>
                <w:rFonts w:ascii="Times New Roman" w:hAnsi="Times New Roman"/>
                <w:b w:val="0"/>
                <w:color w:val="000000"/>
                <w:sz w:val="20"/>
                <w:szCs w:val="20"/>
                <w:lang w:val="en-US"/>
              </w:rPr>
            </w:pPr>
            <w:r w:rsidRPr="0024196B">
              <w:rPr>
                <w:rFonts w:ascii="Times New Roman" w:hAnsi="Times New Roman"/>
                <w:b w:val="0"/>
                <w:color w:val="000000"/>
                <w:sz w:val="20"/>
                <w:szCs w:val="20"/>
                <w:lang w:val="en-US"/>
              </w:rPr>
              <w:t xml:space="preserve">989 </w:t>
            </w:r>
            <w:r w:rsidRPr="0024196B">
              <w:rPr>
                <w:rFonts w:ascii="Arial" w:hAnsi="Arial" w:cs="Arial"/>
                <w:b w:val="0"/>
                <w:color w:val="000000"/>
                <w:sz w:val="18"/>
                <w:szCs w:val="18"/>
                <w:lang w:val="en-US"/>
              </w:rPr>
              <w:t>±</w:t>
            </w:r>
            <w:r w:rsidRPr="0024196B">
              <w:rPr>
                <w:rFonts w:ascii="Times New Roman" w:hAnsi="Times New Roman"/>
                <w:b w:val="0"/>
                <w:color w:val="000000"/>
                <w:sz w:val="20"/>
                <w:szCs w:val="20"/>
                <w:lang w:val="en-US"/>
              </w:rPr>
              <w:t xml:space="preserve"> 1565</w:t>
            </w:r>
          </w:p>
        </w:tc>
      </w:tr>
      <w:tr w:rsidR="0024196B" w:rsidRPr="002D7D86" w:rsidTr="006D4CA5">
        <w:trPr>
          <w:gridAfter w:val="1"/>
          <w:wAfter w:w="135" w:type="dxa"/>
          <w:trHeight w:val="255"/>
          <w:jc w:val="center"/>
        </w:trPr>
        <w:tc>
          <w:tcPr>
            <w:tcW w:w="2175" w:type="dxa"/>
            <w:tcBorders>
              <w:top w:val="nil"/>
              <w:left w:val="nil"/>
              <w:bottom w:val="nil"/>
              <w:right w:val="nil"/>
            </w:tcBorders>
            <w:shd w:val="clear" w:color="auto" w:fill="auto"/>
            <w:vAlign w:val="center"/>
            <w:hideMark/>
          </w:tcPr>
          <w:p w:rsidR="0024196B" w:rsidRPr="0024196B" w:rsidRDefault="0024196B" w:rsidP="002D7D86">
            <w:pPr>
              <w:rPr>
                <w:rFonts w:ascii="Times New Roman" w:hAnsi="Times New Roman"/>
                <w:b w:val="0"/>
                <w:color w:val="000000"/>
                <w:sz w:val="20"/>
                <w:szCs w:val="20"/>
                <w:lang w:val="en-US"/>
              </w:rPr>
            </w:pPr>
            <w:r w:rsidRPr="0024196B">
              <w:rPr>
                <w:rFonts w:ascii="Times New Roman" w:hAnsi="Times New Roman"/>
                <w:b w:val="0"/>
                <w:color w:val="000000"/>
                <w:sz w:val="20"/>
                <w:szCs w:val="20"/>
                <w:lang w:val="en-US"/>
              </w:rPr>
              <w:t>Edema</w:t>
            </w:r>
          </w:p>
        </w:tc>
        <w:tc>
          <w:tcPr>
            <w:tcW w:w="1916" w:type="dxa"/>
            <w:tcBorders>
              <w:top w:val="nil"/>
              <w:left w:val="nil"/>
              <w:bottom w:val="nil"/>
              <w:right w:val="nil"/>
            </w:tcBorders>
            <w:shd w:val="clear" w:color="auto" w:fill="auto"/>
            <w:vAlign w:val="center"/>
            <w:hideMark/>
          </w:tcPr>
          <w:p w:rsidR="0024196B" w:rsidRPr="0024196B" w:rsidRDefault="006F147A" w:rsidP="002D7D86">
            <w:pPr>
              <w:jc w:val="right"/>
              <w:rPr>
                <w:rFonts w:ascii="Times New Roman" w:hAnsi="Times New Roman"/>
                <w:b w:val="0"/>
                <w:color w:val="000000"/>
                <w:sz w:val="20"/>
                <w:szCs w:val="20"/>
                <w:lang w:val="en-US"/>
              </w:rPr>
            </w:pPr>
            <w:proofErr w:type="spellStart"/>
            <w:r>
              <w:rPr>
                <w:rFonts w:ascii="Times New Roman" w:hAnsi="Times New Roman"/>
                <w:b w:val="0"/>
                <w:color w:val="000000"/>
                <w:sz w:val="20"/>
                <w:szCs w:val="20"/>
                <w:lang w:val="en-US"/>
              </w:rPr>
              <w:t>P</w:t>
            </w:r>
            <w:r w:rsidR="00837A6A">
              <w:rPr>
                <w:rFonts w:ascii="Times New Roman" w:hAnsi="Times New Roman"/>
                <w:b w:val="0"/>
                <w:color w:val="000000"/>
                <w:sz w:val="20"/>
                <w:szCs w:val="20"/>
                <w:lang w:val="en-US"/>
              </w:rPr>
              <w:t>ontos</w:t>
            </w:r>
            <w:proofErr w:type="spellEnd"/>
          </w:p>
        </w:tc>
        <w:tc>
          <w:tcPr>
            <w:tcW w:w="1954" w:type="dxa"/>
            <w:tcBorders>
              <w:top w:val="nil"/>
              <w:left w:val="nil"/>
              <w:bottom w:val="nil"/>
              <w:right w:val="nil"/>
            </w:tcBorders>
            <w:shd w:val="clear" w:color="auto" w:fill="auto"/>
            <w:vAlign w:val="bottom"/>
            <w:hideMark/>
          </w:tcPr>
          <w:p w:rsidR="0024196B" w:rsidRPr="0024196B" w:rsidRDefault="0024196B" w:rsidP="0024196B">
            <w:pPr>
              <w:jc w:val="center"/>
              <w:rPr>
                <w:rFonts w:ascii="Times New Roman" w:hAnsi="Times New Roman"/>
                <w:b w:val="0"/>
                <w:color w:val="000000"/>
                <w:sz w:val="20"/>
                <w:szCs w:val="20"/>
                <w:lang w:val="en-US"/>
              </w:rPr>
            </w:pPr>
            <w:r w:rsidRPr="0024196B">
              <w:rPr>
                <w:rFonts w:ascii="Times New Roman" w:hAnsi="Times New Roman"/>
                <w:b w:val="0"/>
                <w:color w:val="000000"/>
                <w:sz w:val="20"/>
                <w:szCs w:val="20"/>
                <w:lang w:val="en-US"/>
              </w:rPr>
              <w:t>2 (0-4)</w:t>
            </w:r>
          </w:p>
        </w:tc>
      </w:tr>
      <w:tr w:rsidR="0024196B" w:rsidRPr="002D7D86" w:rsidTr="006D4CA5">
        <w:trPr>
          <w:gridAfter w:val="1"/>
          <w:wAfter w:w="135" w:type="dxa"/>
          <w:trHeight w:val="300"/>
          <w:jc w:val="center"/>
        </w:trPr>
        <w:tc>
          <w:tcPr>
            <w:tcW w:w="2175" w:type="dxa"/>
            <w:tcBorders>
              <w:top w:val="nil"/>
              <w:left w:val="nil"/>
              <w:bottom w:val="nil"/>
              <w:right w:val="nil"/>
            </w:tcBorders>
            <w:shd w:val="clear" w:color="auto" w:fill="auto"/>
            <w:vAlign w:val="center"/>
            <w:hideMark/>
          </w:tcPr>
          <w:p w:rsidR="0024196B" w:rsidRPr="0024196B" w:rsidRDefault="0024196B" w:rsidP="002D7D86">
            <w:pPr>
              <w:jc w:val="right"/>
              <w:rPr>
                <w:rFonts w:ascii="Times New Roman" w:hAnsi="Times New Roman"/>
                <w:b w:val="0"/>
                <w:color w:val="000000"/>
                <w:sz w:val="20"/>
                <w:szCs w:val="20"/>
                <w:lang w:val="en-US"/>
              </w:rPr>
            </w:pPr>
          </w:p>
        </w:tc>
        <w:tc>
          <w:tcPr>
            <w:tcW w:w="1916" w:type="dxa"/>
            <w:tcBorders>
              <w:top w:val="nil"/>
              <w:left w:val="nil"/>
              <w:bottom w:val="nil"/>
              <w:right w:val="nil"/>
            </w:tcBorders>
            <w:shd w:val="clear" w:color="auto" w:fill="auto"/>
            <w:vAlign w:val="center"/>
            <w:hideMark/>
          </w:tcPr>
          <w:p w:rsidR="0024196B" w:rsidRPr="0024196B" w:rsidRDefault="0024196B" w:rsidP="002D7D86">
            <w:pPr>
              <w:jc w:val="right"/>
              <w:rPr>
                <w:rFonts w:ascii="Times New Roman" w:hAnsi="Times New Roman"/>
                <w:b w:val="0"/>
                <w:color w:val="000000"/>
                <w:sz w:val="20"/>
                <w:szCs w:val="20"/>
                <w:lang w:val="en-US"/>
              </w:rPr>
            </w:pPr>
          </w:p>
        </w:tc>
        <w:tc>
          <w:tcPr>
            <w:tcW w:w="1954" w:type="dxa"/>
            <w:tcBorders>
              <w:top w:val="nil"/>
              <w:left w:val="nil"/>
              <w:bottom w:val="nil"/>
              <w:right w:val="nil"/>
            </w:tcBorders>
            <w:shd w:val="clear" w:color="auto" w:fill="auto"/>
            <w:vAlign w:val="bottom"/>
            <w:hideMark/>
          </w:tcPr>
          <w:p w:rsidR="0024196B" w:rsidRPr="0024196B" w:rsidRDefault="0024196B" w:rsidP="002D7D86">
            <w:pPr>
              <w:rPr>
                <w:rFonts w:ascii="Calibri" w:hAnsi="Calibri" w:cs="Calibri"/>
                <w:b w:val="0"/>
                <w:color w:val="000000"/>
                <w:sz w:val="22"/>
                <w:szCs w:val="22"/>
                <w:lang w:val="en-US"/>
              </w:rPr>
            </w:pPr>
          </w:p>
        </w:tc>
      </w:tr>
      <w:tr w:rsidR="0024196B" w:rsidRPr="005D049F" w:rsidTr="006D4CA5">
        <w:trPr>
          <w:gridAfter w:val="1"/>
          <w:wAfter w:w="135" w:type="dxa"/>
          <w:trHeight w:val="300"/>
          <w:jc w:val="center"/>
        </w:trPr>
        <w:tc>
          <w:tcPr>
            <w:tcW w:w="4091" w:type="dxa"/>
            <w:gridSpan w:val="2"/>
            <w:tcBorders>
              <w:top w:val="nil"/>
              <w:left w:val="nil"/>
              <w:bottom w:val="nil"/>
              <w:right w:val="nil"/>
            </w:tcBorders>
            <w:shd w:val="clear" w:color="auto" w:fill="auto"/>
            <w:vAlign w:val="center"/>
            <w:hideMark/>
          </w:tcPr>
          <w:p w:rsidR="0024196B" w:rsidRPr="0024196B" w:rsidRDefault="006F147A" w:rsidP="002D7D86">
            <w:pPr>
              <w:jc w:val="center"/>
              <w:rPr>
                <w:rFonts w:ascii="Times New Roman" w:hAnsi="Times New Roman"/>
                <w:b w:val="0"/>
                <w:i/>
                <w:iCs/>
                <w:color w:val="000000"/>
                <w:sz w:val="20"/>
                <w:szCs w:val="20"/>
                <w:lang w:val="en-US"/>
              </w:rPr>
            </w:pPr>
            <w:proofErr w:type="spellStart"/>
            <w:r>
              <w:rPr>
                <w:rFonts w:ascii="Times New Roman" w:hAnsi="Times New Roman"/>
                <w:b w:val="0"/>
                <w:i/>
                <w:iCs/>
                <w:color w:val="000000"/>
                <w:sz w:val="20"/>
                <w:szCs w:val="20"/>
                <w:lang w:val="en-US"/>
              </w:rPr>
              <w:t>Dominio</w:t>
            </w:r>
            <w:proofErr w:type="spellEnd"/>
            <w:r>
              <w:rPr>
                <w:rFonts w:ascii="Times New Roman" w:hAnsi="Times New Roman"/>
                <w:b w:val="0"/>
                <w:i/>
                <w:iCs/>
                <w:color w:val="000000"/>
                <w:sz w:val="20"/>
                <w:szCs w:val="20"/>
                <w:lang w:val="en-US"/>
              </w:rPr>
              <w:t xml:space="preserve"> de </w:t>
            </w:r>
            <w:proofErr w:type="spellStart"/>
            <w:r>
              <w:rPr>
                <w:rFonts w:ascii="Times New Roman" w:hAnsi="Times New Roman"/>
                <w:b w:val="0"/>
                <w:i/>
                <w:iCs/>
                <w:color w:val="000000"/>
                <w:sz w:val="20"/>
                <w:szCs w:val="20"/>
                <w:lang w:val="en-US"/>
              </w:rPr>
              <w:t>atividade</w:t>
            </w:r>
            <w:proofErr w:type="spellEnd"/>
          </w:p>
        </w:tc>
        <w:tc>
          <w:tcPr>
            <w:tcW w:w="1954" w:type="dxa"/>
            <w:tcBorders>
              <w:top w:val="nil"/>
              <w:left w:val="nil"/>
              <w:bottom w:val="nil"/>
              <w:right w:val="nil"/>
            </w:tcBorders>
            <w:shd w:val="clear" w:color="auto" w:fill="auto"/>
            <w:vAlign w:val="bottom"/>
            <w:hideMark/>
          </w:tcPr>
          <w:p w:rsidR="0024196B" w:rsidRPr="0024196B" w:rsidRDefault="0024196B" w:rsidP="002D7D86">
            <w:pPr>
              <w:rPr>
                <w:rFonts w:ascii="Calibri" w:hAnsi="Calibri" w:cs="Calibri"/>
                <w:b w:val="0"/>
                <w:color w:val="000000"/>
                <w:sz w:val="22"/>
                <w:szCs w:val="22"/>
                <w:lang w:val="en-US"/>
              </w:rPr>
            </w:pPr>
          </w:p>
        </w:tc>
      </w:tr>
      <w:tr w:rsidR="0024196B" w:rsidRPr="002D7D86" w:rsidTr="006D4CA5">
        <w:trPr>
          <w:gridAfter w:val="1"/>
          <w:wAfter w:w="135" w:type="dxa"/>
          <w:trHeight w:val="255"/>
          <w:jc w:val="center"/>
        </w:trPr>
        <w:tc>
          <w:tcPr>
            <w:tcW w:w="2175" w:type="dxa"/>
            <w:tcBorders>
              <w:top w:val="nil"/>
              <w:left w:val="nil"/>
              <w:bottom w:val="nil"/>
              <w:right w:val="nil"/>
            </w:tcBorders>
            <w:shd w:val="clear" w:color="auto" w:fill="auto"/>
            <w:vAlign w:val="center"/>
            <w:hideMark/>
          </w:tcPr>
          <w:p w:rsidR="0024196B" w:rsidRPr="0024196B" w:rsidRDefault="00866C88" w:rsidP="002D7D86">
            <w:pPr>
              <w:rPr>
                <w:rFonts w:ascii="Times New Roman" w:hAnsi="Times New Roman"/>
                <w:b w:val="0"/>
                <w:color w:val="000000"/>
                <w:sz w:val="20"/>
                <w:szCs w:val="20"/>
                <w:lang w:val="en-US"/>
              </w:rPr>
            </w:pPr>
            <w:r>
              <w:rPr>
                <w:rFonts w:ascii="Times New Roman" w:hAnsi="Times New Roman"/>
                <w:b w:val="0"/>
                <w:color w:val="000000"/>
                <w:sz w:val="20"/>
                <w:szCs w:val="20"/>
                <w:lang w:val="en-US"/>
              </w:rPr>
              <w:t>EMU</w:t>
            </w:r>
          </w:p>
        </w:tc>
        <w:tc>
          <w:tcPr>
            <w:tcW w:w="1916" w:type="dxa"/>
            <w:tcBorders>
              <w:top w:val="nil"/>
              <w:left w:val="nil"/>
              <w:bottom w:val="nil"/>
              <w:right w:val="nil"/>
            </w:tcBorders>
            <w:shd w:val="clear" w:color="auto" w:fill="auto"/>
            <w:vAlign w:val="center"/>
            <w:hideMark/>
          </w:tcPr>
          <w:p w:rsidR="0024196B" w:rsidRPr="0024196B" w:rsidRDefault="006F147A" w:rsidP="002D7D86">
            <w:pPr>
              <w:jc w:val="right"/>
              <w:rPr>
                <w:rFonts w:ascii="Times New Roman" w:hAnsi="Times New Roman"/>
                <w:b w:val="0"/>
                <w:color w:val="000000"/>
                <w:sz w:val="20"/>
                <w:szCs w:val="20"/>
                <w:lang w:val="en-US"/>
              </w:rPr>
            </w:pPr>
            <w:r>
              <w:rPr>
                <w:rFonts w:ascii="Times New Roman" w:hAnsi="Times New Roman"/>
                <w:b w:val="0"/>
                <w:color w:val="000000"/>
                <w:sz w:val="20"/>
                <w:szCs w:val="20"/>
                <w:lang w:val="en-US"/>
              </w:rPr>
              <w:t>Score</w:t>
            </w:r>
          </w:p>
        </w:tc>
        <w:tc>
          <w:tcPr>
            <w:tcW w:w="1954" w:type="dxa"/>
            <w:tcBorders>
              <w:top w:val="nil"/>
              <w:left w:val="nil"/>
              <w:bottom w:val="nil"/>
              <w:right w:val="nil"/>
            </w:tcBorders>
            <w:shd w:val="clear" w:color="auto" w:fill="auto"/>
            <w:vAlign w:val="bottom"/>
            <w:hideMark/>
          </w:tcPr>
          <w:p w:rsidR="0024196B" w:rsidRPr="0024196B" w:rsidRDefault="0024196B" w:rsidP="0024196B">
            <w:pPr>
              <w:jc w:val="center"/>
              <w:rPr>
                <w:rFonts w:ascii="Times New Roman" w:hAnsi="Times New Roman"/>
                <w:b w:val="0"/>
                <w:color w:val="000000"/>
                <w:sz w:val="20"/>
                <w:szCs w:val="20"/>
                <w:lang w:val="en-US"/>
              </w:rPr>
            </w:pPr>
            <w:r w:rsidRPr="0024196B">
              <w:rPr>
                <w:rFonts w:ascii="Times New Roman" w:hAnsi="Times New Roman"/>
                <w:b w:val="0"/>
                <w:color w:val="000000"/>
                <w:sz w:val="20"/>
                <w:szCs w:val="20"/>
                <w:lang w:val="en-US"/>
              </w:rPr>
              <w:t>0</w:t>
            </w:r>
          </w:p>
        </w:tc>
      </w:tr>
      <w:tr w:rsidR="0024196B" w:rsidRPr="002D7D86" w:rsidTr="006D4CA5">
        <w:trPr>
          <w:gridAfter w:val="1"/>
          <w:wAfter w:w="135" w:type="dxa"/>
          <w:trHeight w:val="300"/>
          <w:jc w:val="center"/>
        </w:trPr>
        <w:tc>
          <w:tcPr>
            <w:tcW w:w="2175" w:type="dxa"/>
            <w:tcBorders>
              <w:top w:val="nil"/>
              <w:left w:val="nil"/>
              <w:bottom w:val="nil"/>
              <w:right w:val="nil"/>
            </w:tcBorders>
            <w:shd w:val="clear" w:color="auto" w:fill="auto"/>
            <w:vAlign w:val="center"/>
            <w:hideMark/>
          </w:tcPr>
          <w:p w:rsidR="0024196B" w:rsidRPr="0024196B" w:rsidRDefault="0024196B" w:rsidP="002D7D86">
            <w:pPr>
              <w:jc w:val="right"/>
              <w:rPr>
                <w:rFonts w:ascii="Times New Roman" w:hAnsi="Times New Roman"/>
                <w:b w:val="0"/>
                <w:color w:val="000000"/>
                <w:sz w:val="20"/>
                <w:szCs w:val="20"/>
                <w:lang w:val="en-US"/>
              </w:rPr>
            </w:pPr>
          </w:p>
        </w:tc>
        <w:tc>
          <w:tcPr>
            <w:tcW w:w="1916" w:type="dxa"/>
            <w:tcBorders>
              <w:top w:val="nil"/>
              <w:left w:val="nil"/>
              <w:bottom w:val="nil"/>
              <w:right w:val="nil"/>
            </w:tcBorders>
            <w:shd w:val="clear" w:color="auto" w:fill="auto"/>
            <w:vAlign w:val="center"/>
            <w:hideMark/>
          </w:tcPr>
          <w:p w:rsidR="0024196B" w:rsidRPr="0024196B" w:rsidRDefault="0024196B" w:rsidP="002D7D86">
            <w:pPr>
              <w:jc w:val="right"/>
              <w:rPr>
                <w:rFonts w:ascii="Times New Roman" w:hAnsi="Times New Roman"/>
                <w:b w:val="0"/>
                <w:color w:val="000000"/>
                <w:sz w:val="20"/>
                <w:szCs w:val="20"/>
                <w:lang w:val="en-US"/>
              </w:rPr>
            </w:pPr>
          </w:p>
        </w:tc>
        <w:tc>
          <w:tcPr>
            <w:tcW w:w="1954" w:type="dxa"/>
            <w:tcBorders>
              <w:top w:val="nil"/>
              <w:left w:val="nil"/>
              <w:bottom w:val="nil"/>
              <w:right w:val="nil"/>
            </w:tcBorders>
            <w:shd w:val="clear" w:color="auto" w:fill="auto"/>
            <w:vAlign w:val="bottom"/>
            <w:hideMark/>
          </w:tcPr>
          <w:p w:rsidR="0024196B" w:rsidRPr="0024196B" w:rsidRDefault="0024196B" w:rsidP="002D7D86">
            <w:pPr>
              <w:rPr>
                <w:rFonts w:ascii="Calibri" w:hAnsi="Calibri" w:cs="Calibri"/>
                <w:b w:val="0"/>
                <w:color w:val="000000"/>
                <w:sz w:val="22"/>
                <w:szCs w:val="22"/>
                <w:lang w:val="en-US"/>
              </w:rPr>
            </w:pPr>
          </w:p>
        </w:tc>
      </w:tr>
      <w:tr w:rsidR="0024196B" w:rsidRPr="002D7D86" w:rsidTr="006D4CA5">
        <w:trPr>
          <w:gridAfter w:val="1"/>
          <w:wAfter w:w="135" w:type="dxa"/>
          <w:trHeight w:val="300"/>
          <w:jc w:val="center"/>
        </w:trPr>
        <w:tc>
          <w:tcPr>
            <w:tcW w:w="4091" w:type="dxa"/>
            <w:gridSpan w:val="2"/>
            <w:tcBorders>
              <w:top w:val="nil"/>
              <w:left w:val="nil"/>
              <w:bottom w:val="nil"/>
              <w:right w:val="nil"/>
            </w:tcBorders>
            <w:shd w:val="clear" w:color="auto" w:fill="auto"/>
            <w:vAlign w:val="center"/>
            <w:hideMark/>
          </w:tcPr>
          <w:p w:rsidR="0024196B" w:rsidRPr="0024196B" w:rsidRDefault="006F147A" w:rsidP="002D7D86">
            <w:pPr>
              <w:jc w:val="center"/>
              <w:rPr>
                <w:rFonts w:ascii="Times New Roman" w:hAnsi="Times New Roman"/>
                <w:b w:val="0"/>
                <w:i/>
                <w:iCs/>
                <w:color w:val="000000"/>
                <w:sz w:val="20"/>
                <w:szCs w:val="20"/>
                <w:lang w:val="en-US"/>
              </w:rPr>
            </w:pPr>
            <w:proofErr w:type="spellStart"/>
            <w:r>
              <w:rPr>
                <w:rFonts w:ascii="Times New Roman" w:hAnsi="Times New Roman"/>
                <w:b w:val="0"/>
                <w:i/>
                <w:iCs/>
                <w:color w:val="000000"/>
                <w:sz w:val="20"/>
                <w:szCs w:val="20"/>
                <w:lang w:val="en-US"/>
              </w:rPr>
              <w:t>Fatores</w:t>
            </w:r>
            <w:proofErr w:type="spellEnd"/>
            <w:r>
              <w:rPr>
                <w:rFonts w:ascii="Times New Roman" w:hAnsi="Times New Roman"/>
                <w:b w:val="0"/>
                <w:i/>
                <w:iCs/>
                <w:color w:val="000000"/>
                <w:sz w:val="20"/>
                <w:szCs w:val="20"/>
                <w:lang w:val="en-US"/>
              </w:rPr>
              <w:t xml:space="preserve"> </w:t>
            </w:r>
            <w:proofErr w:type="spellStart"/>
            <w:r>
              <w:rPr>
                <w:rFonts w:ascii="Times New Roman" w:hAnsi="Times New Roman"/>
                <w:b w:val="0"/>
                <w:i/>
                <w:iCs/>
                <w:color w:val="000000"/>
                <w:sz w:val="20"/>
                <w:szCs w:val="20"/>
                <w:lang w:val="en-US"/>
              </w:rPr>
              <w:t>ambientais</w:t>
            </w:r>
            <w:proofErr w:type="spellEnd"/>
          </w:p>
        </w:tc>
        <w:tc>
          <w:tcPr>
            <w:tcW w:w="1954" w:type="dxa"/>
            <w:tcBorders>
              <w:top w:val="nil"/>
              <w:left w:val="nil"/>
              <w:bottom w:val="nil"/>
              <w:right w:val="nil"/>
            </w:tcBorders>
            <w:shd w:val="clear" w:color="auto" w:fill="auto"/>
            <w:vAlign w:val="bottom"/>
            <w:hideMark/>
          </w:tcPr>
          <w:p w:rsidR="0024196B" w:rsidRPr="0024196B" w:rsidRDefault="0024196B" w:rsidP="002D7D86">
            <w:pPr>
              <w:rPr>
                <w:rFonts w:ascii="Calibri" w:hAnsi="Calibri" w:cs="Calibri"/>
                <w:b w:val="0"/>
                <w:color w:val="000000"/>
                <w:sz w:val="22"/>
                <w:szCs w:val="22"/>
                <w:lang w:val="en-US"/>
              </w:rPr>
            </w:pPr>
          </w:p>
        </w:tc>
      </w:tr>
      <w:tr w:rsidR="0024196B" w:rsidRPr="002D7D86" w:rsidTr="006D4CA5">
        <w:trPr>
          <w:gridAfter w:val="1"/>
          <w:wAfter w:w="135" w:type="dxa"/>
          <w:trHeight w:val="255"/>
          <w:jc w:val="center"/>
        </w:trPr>
        <w:tc>
          <w:tcPr>
            <w:tcW w:w="2175" w:type="dxa"/>
            <w:tcBorders>
              <w:top w:val="nil"/>
              <w:left w:val="nil"/>
              <w:bottom w:val="nil"/>
              <w:right w:val="nil"/>
            </w:tcBorders>
            <w:shd w:val="clear" w:color="auto" w:fill="auto"/>
            <w:vAlign w:val="bottom"/>
            <w:hideMark/>
          </w:tcPr>
          <w:p w:rsidR="0024196B" w:rsidRPr="0024196B" w:rsidRDefault="006F147A" w:rsidP="002D7D86">
            <w:pPr>
              <w:rPr>
                <w:rFonts w:ascii="Times New Roman" w:hAnsi="Times New Roman"/>
                <w:b w:val="0"/>
                <w:color w:val="000000"/>
                <w:sz w:val="20"/>
                <w:szCs w:val="20"/>
                <w:lang w:val="en-US"/>
              </w:rPr>
            </w:pPr>
            <w:proofErr w:type="spellStart"/>
            <w:r>
              <w:rPr>
                <w:rFonts w:ascii="Times New Roman" w:hAnsi="Times New Roman"/>
                <w:b w:val="0"/>
                <w:color w:val="000000"/>
                <w:sz w:val="20"/>
                <w:szCs w:val="20"/>
                <w:lang w:val="en-US"/>
              </w:rPr>
              <w:t>Ventilação</w:t>
            </w:r>
            <w:proofErr w:type="spellEnd"/>
            <w:r>
              <w:rPr>
                <w:rFonts w:ascii="Times New Roman" w:hAnsi="Times New Roman"/>
                <w:b w:val="0"/>
                <w:color w:val="000000"/>
                <w:sz w:val="20"/>
                <w:szCs w:val="20"/>
                <w:lang w:val="en-US"/>
              </w:rPr>
              <w:t xml:space="preserve"> </w:t>
            </w:r>
            <w:proofErr w:type="spellStart"/>
            <w:r>
              <w:rPr>
                <w:rFonts w:ascii="Times New Roman" w:hAnsi="Times New Roman"/>
                <w:b w:val="0"/>
                <w:color w:val="000000"/>
                <w:sz w:val="20"/>
                <w:szCs w:val="20"/>
                <w:lang w:val="en-US"/>
              </w:rPr>
              <w:t>mecânica</w:t>
            </w:r>
            <w:proofErr w:type="spellEnd"/>
          </w:p>
        </w:tc>
        <w:tc>
          <w:tcPr>
            <w:tcW w:w="1916" w:type="dxa"/>
            <w:tcBorders>
              <w:top w:val="nil"/>
              <w:left w:val="nil"/>
              <w:bottom w:val="nil"/>
              <w:right w:val="nil"/>
            </w:tcBorders>
            <w:shd w:val="clear" w:color="auto" w:fill="auto"/>
            <w:vAlign w:val="bottom"/>
            <w:hideMark/>
          </w:tcPr>
          <w:p w:rsidR="0024196B" w:rsidRPr="0024196B" w:rsidRDefault="006F147A" w:rsidP="002D7D86">
            <w:pPr>
              <w:jc w:val="right"/>
              <w:rPr>
                <w:rFonts w:ascii="Times New Roman" w:hAnsi="Times New Roman"/>
                <w:b w:val="0"/>
                <w:color w:val="000000"/>
                <w:sz w:val="20"/>
                <w:szCs w:val="20"/>
                <w:lang w:val="en-US"/>
              </w:rPr>
            </w:pPr>
            <w:r>
              <w:rPr>
                <w:rFonts w:ascii="Times New Roman" w:hAnsi="Times New Roman"/>
                <w:b w:val="0"/>
                <w:color w:val="000000"/>
                <w:sz w:val="20"/>
                <w:szCs w:val="20"/>
                <w:lang w:val="en-US"/>
              </w:rPr>
              <w:t>Dias</w:t>
            </w:r>
          </w:p>
        </w:tc>
        <w:tc>
          <w:tcPr>
            <w:tcW w:w="1954" w:type="dxa"/>
            <w:tcBorders>
              <w:top w:val="nil"/>
              <w:left w:val="nil"/>
              <w:bottom w:val="nil"/>
              <w:right w:val="nil"/>
            </w:tcBorders>
            <w:shd w:val="clear" w:color="auto" w:fill="auto"/>
            <w:vAlign w:val="bottom"/>
            <w:hideMark/>
          </w:tcPr>
          <w:p w:rsidR="0024196B" w:rsidRPr="0024196B" w:rsidRDefault="0024196B" w:rsidP="002D7D86">
            <w:pPr>
              <w:jc w:val="center"/>
              <w:rPr>
                <w:rFonts w:ascii="Times New Roman" w:hAnsi="Times New Roman"/>
                <w:b w:val="0"/>
                <w:color w:val="000000"/>
                <w:sz w:val="20"/>
                <w:szCs w:val="20"/>
                <w:lang w:val="en-US"/>
              </w:rPr>
            </w:pPr>
            <w:r w:rsidRPr="0024196B">
              <w:rPr>
                <w:rFonts w:ascii="Times New Roman" w:hAnsi="Times New Roman"/>
                <w:b w:val="0"/>
                <w:color w:val="000000"/>
                <w:sz w:val="20"/>
                <w:szCs w:val="20"/>
                <w:lang w:val="en-US"/>
              </w:rPr>
              <w:t>7 ± 3</w:t>
            </w:r>
          </w:p>
        </w:tc>
      </w:tr>
      <w:tr w:rsidR="0024196B" w:rsidRPr="002D7D86" w:rsidTr="006D4CA5">
        <w:trPr>
          <w:gridAfter w:val="1"/>
          <w:wAfter w:w="135" w:type="dxa"/>
          <w:trHeight w:val="255"/>
          <w:jc w:val="center"/>
        </w:trPr>
        <w:tc>
          <w:tcPr>
            <w:tcW w:w="2175" w:type="dxa"/>
            <w:tcBorders>
              <w:top w:val="nil"/>
              <w:left w:val="nil"/>
              <w:bottom w:val="single" w:sz="4" w:space="0" w:color="auto"/>
              <w:right w:val="nil"/>
            </w:tcBorders>
            <w:shd w:val="clear" w:color="auto" w:fill="auto"/>
            <w:vAlign w:val="center"/>
            <w:hideMark/>
          </w:tcPr>
          <w:p w:rsidR="0024196B" w:rsidRPr="0024196B" w:rsidRDefault="0024196B" w:rsidP="002D7D86">
            <w:pPr>
              <w:jc w:val="right"/>
              <w:rPr>
                <w:rFonts w:ascii="Times New Roman" w:hAnsi="Times New Roman"/>
                <w:b w:val="0"/>
                <w:color w:val="000000"/>
                <w:sz w:val="20"/>
                <w:szCs w:val="20"/>
                <w:lang w:val="en-US"/>
              </w:rPr>
            </w:pPr>
            <w:r w:rsidRPr="0024196B">
              <w:rPr>
                <w:rFonts w:ascii="Times New Roman" w:hAnsi="Times New Roman"/>
                <w:b w:val="0"/>
                <w:color w:val="000000"/>
                <w:sz w:val="20"/>
                <w:szCs w:val="20"/>
                <w:lang w:val="en-US"/>
              </w:rPr>
              <w:t> </w:t>
            </w:r>
          </w:p>
        </w:tc>
        <w:tc>
          <w:tcPr>
            <w:tcW w:w="1916" w:type="dxa"/>
            <w:tcBorders>
              <w:top w:val="nil"/>
              <w:left w:val="nil"/>
              <w:bottom w:val="single" w:sz="4" w:space="0" w:color="auto"/>
              <w:right w:val="nil"/>
            </w:tcBorders>
            <w:shd w:val="clear" w:color="auto" w:fill="auto"/>
            <w:vAlign w:val="bottom"/>
            <w:hideMark/>
          </w:tcPr>
          <w:p w:rsidR="0024196B" w:rsidRPr="0024196B" w:rsidRDefault="0024196B" w:rsidP="002D7D86">
            <w:pPr>
              <w:jc w:val="right"/>
              <w:rPr>
                <w:rFonts w:ascii="Times New Roman" w:hAnsi="Times New Roman"/>
                <w:b w:val="0"/>
                <w:color w:val="000000"/>
                <w:sz w:val="20"/>
                <w:szCs w:val="20"/>
                <w:lang w:val="en-US"/>
              </w:rPr>
            </w:pPr>
            <w:r w:rsidRPr="0024196B">
              <w:rPr>
                <w:rFonts w:ascii="Times New Roman" w:hAnsi="Times New Roman"/>
                <w:b w:val="0"/>
                <w:color w:val="000000"/>
                <w:sz w:val="20"/>
                <w:szCs w:val="20"/>
                <w:lang w:val="en-US"/>
              </w:rPr>
              <w:t> </w:t>
            </w:r>
          </w:p>
        </w:tc>
        <w:tc>
          <w:tcPr>
            <w:tcW w:w="1954" w:type="dxa"/>
            <w:tcBorders>
              <w:top w:val="nil"/>
              <w:left w:val="nil"/>
              <w:bottom w:val="single" w:sz="4" w:space="0" w:color="auto"/>
              <w:right w:val="nil"/>
            </w:tcBorders>
            <w:shd w:val="clear" w:color="auto" w:fill="auto"/>
            <w:vAlign w:val="center"/>
            <w:hideMark/>
          </w:tcPr>
          <w:p w:rsidR="0024196B" w:rsidRPr="0024196B" w:rsidRDefault="0024196B" w:rsidP="002D7D86">
            <w:pPr>
              <w:jc w:val="center"/>
              <w:rPr>
                <w:rFonts w:ascii="Times New Roman" w:hAnsi="Times New Roman"/>
                <w:b w:val="0"/>
                <w:color w:val="000000"/>
                <w:sz w:val="20"/>
                <w:szCs w:val="20"/>
                <w:lang w:val="en-US"/>
              </w:rPr>
            </w:pPr>
            <w:r w:rsidRPr="0024196B">
              <w:rPr>
                <w:rFonts w:ascii="Times New Roman" w:hAnsi="Times New Roman"/>
                <w:b w:val="0"/>
                <w:color w:val="000000"/>
                <w:sz w:val="20"/>
                <w:szCs w:val="20"/>
                <w:lang w:val="en-US"/>
              </w:rPr>
              <w:t> </w:t>
            </w:r>
          </w:p>
        </w:tc>
      </w:tr>
    </w:tbl>
    <w:p w:rsidR="002E1844" w:rsidRPr="00866C88" w:rsidRDefault="002E1844" w:rsidP="00B73185">
      <w:pPr>
        <w:rPr>
          <w:rFonts w:ascii="Times New Roman" w:hAnsi="Times New Roman"/>
          <w:sz w:val="20"/>
          <w:szCs w:val="20"/>
        </w:rPr>
      </w:pPr>
      <w:r w:rsidRPr="00866C88">
        <w:rPr>
          <w:rFonts w:ascii="Times New Roman" w:hAnsi="Times New Roman"/>
          <w:iCs/>
          <w:sz w:val="20"/>
          <w:szCs w:val="20"/>
        </w:rPr>
        <w:t>L</w:t>
      </w:r>
      <w:r w:rsidRPr="00866C88">
        <w:rPr>
          <w:rFonts w:ascii="Times New Roman" w:hAnsi="Times New Roman"/>
          <w:sz w:val="20"/>
          <w:szCs w:val="20"/>
        </w:rPr>
        <w:t>egend</w:t>
      </w:r>
      <w:r w:rsidR="006F147A" w:rsidRPr="00866C88">
        <w:rPr>
          <w:rFonts w:ascii="Times New Roman" w:hAnsi="Times New Roman"/>
          <w:sz w:val="20"/>
          <w:szCs w:val="20"/>
        </w:rPr>
        <w:t>a</w:t>
      </w:r>
      <w:r w:rsidRPr="00866C88">
        <w:rPr>
          <w:rFonts w:ascii="Times New Roman" w:hAnsi="Times New Roman"/>
          <w:sz w:val="20"/>
          <w:szCs w:val="20"/>
        </w:rPr>
        <w:t xml:space="preserve">: </w:t>
      </w:r>
      <w:r w:rsidR="006F147A" w:rsidRPr="00866C88">
        <w:rPr>
          <w:rFonts w:ascii="Times New Roman" w:hAnsi="Times New Roman"/>
          <w:b w:val="0"/>
          <w:sz w:val="20"/>
          <w:szCs w:val="20"/>
        </w:rPr>
        <w:t>Dados indicados por média</w:t>
      </w:r>
      <w:r w:rsidR="00BB07B8" w:rsidRPr="00866C88">
        <w:rPr>
          <w:rFonts w:ascii="Times New Roman" w:hAnsi="Times New Roman"/>
          <w:b w:val="0"/>
          <w:sz w:val="20"/>
          <w:szCs w:val="20"/>
        </w:rPr>
        <w:t xml:space="preserve"> ± </w:t>
      </w:r>
      <w:r w:rsidR="006F147A" w:rsidRPr="00866C88">
        <w:rPr>
          <w:rFonts w:ascii="Times New Roman" w:hAnsi="Times New Roman"/>
          <w:b w:val="0"/>
          <w:sz w:val="20"/>
          <w:szCs w:val="20"/>
        </w:rPr>
        <w:t>desvio padrão</w:t>
      </w:r>
      <w:r w:rsidR="00BB07B8" w:rsidRPr="00866C88">
        <w:rPr>
          <w:rFonts w:ascii="Times New Roman" w:hAnsi="Times New Roman"/>
          <w:b w:val="0"/>
          <w:sz w:val="20"/>
          <w:szCs w:val="20"/>
        </w:rPr>
        <w:t xml:space="preserve"> o</w:t>
      </w:r>
      <w:r w:rsidR="006F147A" w:rsidRPr="00866C88">
        <w:rPr>
          <w:rFonts w:ascii="Times New Roman" w:hAnsi="Times New Roman"/>
          <w:b w:val="0"/>
          <w:sz w:val="20"/>
          <w:szCs w:val="20"/>
        </w:rPr>
        <w:t>u</w:t>
      </w:r>
      <w:r w:rsidR="00BB07B8" w:rsidRPr="00866C88">
        <w:rPr>
          <w:rFonts w:ascii="Times New Roman" w:hAnsi="Times New Roman"/>
          <w:b w:val="0"/>
          <w:sz w:val="20"/>
          <w:szCs w:val="20"/>
        </w:rPr>
        <w:t xml:space="preserve"> median</w:t>
      </w:r>
      <w:r w:rsidR="006F147A" w:rsidRPr="00866C88">
        <w:rPr>
          <w:rFonts w:ascii="Times New Roman" w:hAnsi="Times New Roman"/>
          <w:b w:val="0"/>
          <w:sz w:val="20"/>
          <w:szCs w:val="20"/>
        </w:rPr>
        <w:t>a</w:t>
      </w:r>
      <w:r w:rsidR="00B73185" w:rsidRPr="00866C88">
        <w:rPr>
          <w:rFonts w:ascii="Times New Roman" w:hAnsi="Times New Roman"/>
          <w:b w:val="0"/>
          <w:sz w:val="20"/>
          <w:szCs w:val="20"/>
        </w:rPr>
        <w:t xml:space="preserve"> e interquartil</w:t>
      </w:r>
      <w:r w:rsidR="001661A4">
        <w:rPr>
          <w:rFonts w:ascii="Times New Roman" w:hAnsi="Times New Roman"/>
          <w:b w:val="0"/>
          <w:sz w:val="20"/>
          <w:szCs w:val="20"/>
        </w:rPr>
        <w:t>; dados laboratoriais com valores de referência</w:t>
      </w:r>
      <w:r w:rsidRPr="00866C88">
        <w:rPr>
          <w:rFonts w:ascii="Times New Roman" w:hAnsi="Times New Roman"/>
          <w:b w:val="0"/>
          <w:sz w:val="20"/>
          <w:szCs w:val="20"/>
        </w:rPr>
        <w:t>.</w:t>
      </w:r>
      <w:r w:rsidRPr="00866C88">
        <w:rPr>
          <w:rFonts w:ascii="Times New Roman" w:hAnsi="Times New Roman"/>
          <w:sz w:val="20"/>
          <w:szCs w:val="20"/>
        </w:rPr>
        <w:t xml:space="preserve"> APACHE </w:t>
      </w:r>
      <w:r w:rsidR="00BB07B8" w:rsidRPr="00866C88">
        <w:rPr>
          <w:rFonts w:ascii="Times New Roman" w:hAnsi="Times New Roman"/>
          <w:sz w:val="20"/>
          <w:szCs w:val="20"/>
        </w:rPr>
        <w:t>II</w:t>
      </w:r>
      <w:r w:rsidR="0024196B" w:rsidRPr="00866C88">
        <w:rPr>
          <w:rFonts w:ascii="Times New Roman" w:hAnsi="Times New Roman"/>
          <w:sz w:val="20"/>
          <w:szCs w:val="20"/>
        </w:rPr>
        <w:t>:</w:t>
      </w:r>
      <w:r w:rsidRPr="00866C88">
        <w:rPr>
          <w:rFonts w:ascii="Times New Roman" w:hAnsi="Times New Roman"/>
          <w:sz w:val="20"/>
          <w:szCs w:val="20"/>
        </w:rPr>
        <w:t xml:space="preserve"> </w:t>
      </w:r>
      <w:proofErr w:type="spellStart"/>
      <w:r w:rsidRPr="00866C88">
        <w:rPr>
          <w:rFonts w:ascii="Times New Roman" w:hAnsi="Times New Roman"/>
          <w:b w:val="0"/>
          <w:sz w:val="20"/>
          <w:szCs w:val="20"/>
          <w:shd w:val="clear" w:color="auto" w:fill="FFFFFF"/>
        </w:rPr>
        <w:t>Acute</w:t>
      </w:r>
      <w:proofErr w:type="spellEnd"/>
      <w:r w:rsidRPr="00866C88">
        <w:rPr>
          <w:rFonts w:ascii="Times New Roman" w:hAnsi="Times New Roman"/>
          <w:b w:val="0"/>
          <w:sz w:val="20"/>
          <w:szCs w:val="20"/>
          <w:shd w:val="clear" w:color="auto" w:fill="FFFFFF"/>
        </w:rPr>
        <w:t xml:space="preserve"> </w:t>
      </w:r>
      <w:proofErr w:type="spellStart"/>
      <w:r w:rsidRPr="00866C88">
        <w:rPr>
          <w:rFonts w:ascii="Times New Roman" w:hAnsi="Times New Roman"/>
          <w:b w:val="0"/>
          <w:sz w:val="20"/>
          <w:szCs w:val="20"/>
          <w:shd w:val="clear" w:color="auto" w:fill="FFFFFF"/>
        </w:rPr>
        <w:t>Physiology</w:t>
      </w:r>
      <w:proofErr w:type="spellEnd"/>
      <w:r w:rsidRPr="00866C88">
        <w:rPr>
          <w:rFonts w:ascii="Times New Roman" w:hAnsi="Times New Roman"/>
          <w:b w:val="0"/>
          <w:sz w:val="20"/>
          <w:szCs w:val="20"/>
          <w:shd w:val="clear" w:color="auto" w:fill="FFFFFF"/>
        </w:rPr>
        <w:t xml:space="preserve"> </w:t>
      </w:r>
      <w:proofErr w:type="spellStart"/>
      <w:r w:rsidRPr="00866C88">
        <w:rPr>
          <w:rFonts w:ascii="Times New Roman" w:hAnsi="Times New Roman"/>
          <w:b w:val="0"/>
          <w:sz w:val="20"/>
          <w:szCs w:val="20"/>
          <w:shd w:val="clear" w:color="auto" w:fill="FFFFFF"/>
        </w:rPr>
        <w:t>and</w:t>
      </w:r>
      <w:proofErr w:type="spellEnd"/>
      <w:r w:rsidRPr="00866C88">
        <w:rPr>
          <w:rFonts w:ascii="Times New Roman" w:hAnsi="Times New Roman"/>
          <w:b w:val="0"/>
          <w:sz w:val="20"/>
          <w:szCs w:val="20"/>
          <w:shd w:val="clear" w:color="auto" w:fill="FFFFFF"/>
        </w:rPr>
        <w:t xml:space="preserve"> </w:t>
      </w:r>
      <w:proofErr w:type="spellStart"/>
      <w:r w:rsidRPr="00866C88">
        <w:rPr>
          <w:rFonts w:ascii="Times New Roman" w:hAnsi="Times New Roman"/>
          <w:b w:val="0"/>
          <w:sz w:val="20"/>
          <w:szCs w:val="20"/>
          <w:shd w:val="clear" w:color="auto" w:fill="FFFFFF"/>
        </w:rPr>
        <w:t>Chronic</w:t>
      </w:r>
      <w:proofErr w:type="spellEnd"/>
      <w:r w:rsidRPr="00866C88">
        <w:rPr>
          <w:rFonts w:ascii="Times New Roman" w:hAnsi="Times New Roman"/>
          <w:b w:val="0"/>
          <w:sz w:val="20"/>
          <w:szCs w:val="20"/>
          <w:shd w:val="clear" w:color="auto" w:fill="FFFFFF"/>
        </w:rPr>
        <w:t xml:space="preserve"> Health </w:t>
      </w:r>
      <w:proofErr w:type="spellStart"/>
      <w:r w:rsidRPr="00866C88">
        <w:rPr>
          <w:rFonts w:ascii="Times New Roman" w:hAnsi="Times New Roman"/>
          <w:b w:val="0"/>
          <w:sz w:val="20"/>
          <w:szCs w:val="20"/>
          <w:shd w:val="clear" w:color="auto" w:fill="FFFFFF"/>
        </w:rPr>
        <w:t>Disease</w:t>
      </w:r>
      <w:proofErr w:type="spellEnd"/>
      <w:r w:rsidRPr="00866C88">
        <w:rPr>
          <w:rFonts w:ascii="Times New Roman" w:hAnsi="Times New Roman"/>
          <w:b w:val="0"/>
          <w:sz w:val="20"/>
          <w:szCs w:val="20"/>
          <w:shd w:val="clear" w:color="auto" w:fill="FFFFFF"/>
        </w:rPr>
        <w:t xml:space="preserve"> </w:t>
      </w:r>
      <w:proofErr w:type="spellStart"/>
      <w:r w:rsidRPr="00866C88">
        <w:rPr>
          <w:rFonts w:ascii="Times New Roman" w:hAnsi="Times New Roman"/>
          <w:b w:val="0"/>
          <w:sz w:val="20"/>
          <w:szCs w:val="20"/>
          <w:shd w:val="clear" w:color="auto" w:fill="FFFFFF"/>
        </w:rPr>
        <w:t>Classification</w:t>
      </w:r>
      <w:proofErr w:type="spellEnd"/>
      <w:r w:rsidRPr="00866C88">
        <w:rPr>
          <w:rFonts w:ascii="Times New Roman" w:hAnsi="Times New Roman"/>
          <w:b w:val="0"/>
          <w:sz w:val="20"/>
          <w:szCs w:val="20"/>
          <w:shd w:val="clear" w:color="auto" w:fill="FFFFFF"/>
        </w:rPr>
        <w:t xml:space="preserve"> System II</w:t>
      </w:r>
      <w:r w:rsidRPr="00866C88">
        <w:rPr>
          <w:rFonts w:ascii="Times New Roman" w:hAnsi="Times New Roman"/>
          <w:b w:val="0"/>
          <w:sz w:val="20"/>
          <w:szCs w:val="20"/>
        </w:rPr>
        <w:t>;</w:t>
      </w:r>
      <w:r w:rsidRPr="00866C88">
        <w:rPr>
          <w:rFonts w:ascii="Times New Roman" w:hAnsi="Times New Roman"/>
          <w:sz w:val="20"/>
          <w:szCs w:val="20"/>
        </w:rPr>
        <w:t xml:space="preserve"> </w:t>
      </w:r>
      <w:r w:rsidR="00B73185" w:rsidRPr="00866C88">
        <w:rPr>
          <w:rFonts w:ascii="Times New Roman" w:hAnsi="Times New Roman"/>
          <w:sz w:val="20"/>
          <w:szCs w:val="20"/>
        </w:rPr>
        <w:t>IMC</w:t>
      </w:r>
      <w:r w:rsidR="0024196B" w:rsidRPr="00866C88">
        <w:rPr>
          <w:rFonts w:ascii="Times New Roman" w:hAnsi="Times New Roman"/>
          <w:sz w:val="20"/>
          <w:szCs w:val="20"/>
        </w:rPr>
        <w:t xml:space="preserve">: </w:t>
      </w:r>
      <w:proofErr w:type="spellStart"/>
      <w:r w:rsidR="00B73185" w:rsidRPr="00866C88">
        <w:rPr>
          <w:rFonts w:ascii="Times New Roman" w:hAnsi="Times New Roman"/>
          <w:b w:val="0"/>
          <w:sz w:val="20"/>
          <w:szCs w:val="20"/>
        </w:rPr>
        <w:t>Indice</w:t>
      </w:r>
      <w:proofErr w:type="spellEnd"/>
      <w:r w:rsidR="00B73185" w:rsidRPr="00866C88">
        <w:rPr>
          <w:rFonts w:ascii="Times New Roman" w:hAnsi="Times New Roman"/>
          <w:b w:val="0"/>
          <w:sz w:val="20"/>
          <w:szCs w:val="20"/>
        </w:rPr>
        <w:t xml:space="preserve"> de massa corporal</w:t>
      </w:r>
      <w:r w:rsidRPr="00866C88">
        <w:rPr>
          <w:rFonts w:ascii="Times New Roman" w:hAnsi="Times New Roman"/>
          <w:b w:val="0"/>
          <w:sz w:val="20"/>
          <w:szCs w:val="20"/>
          <w:shd w:val="clear" w:color="auto" w:fill="FFFFFF"/>
        </w:rPr>
        <w:t>;</w:t>
      </w:r>
      <w:r w:rsidRPr="00866C88">
        <w:rPr>
          <w:rFonts w:ascii="Times New Roman" w:hAnsi="Times New Roman"/>
          <w:sz w:val="20"/>
          <w:szCs w:val="20"/>
          <w:shd w:val="clear" w:color="auto" w:fill="FFFFFF"/>
        </w:rPr>
        <w:t xml:space="preserve"> </w:t>
      </w:r>
      <w:r w:rsidR="00866C88" w:rsidRPr="00866C88">
        <w:rPr>
          <w:rFonts w:ascii="Times New Roman" w:hAnsi="Times New Roman"/>
          <w:sz w:val="20"/>
          <w:szCs w:val="20"/>
          <w:shd w:val="clear" w:color="auto" w:fill="FFFFFF"/>
        </w:rPr>
        <w:t>EMU</w:t>
      </w:r>
      <w:r w:rsidR="0024196B" w:rsidRPr="00866C88">
        <w:rPr>
          <w:rFonts w:ascii="Times New Roman" w:hAnsi="Times New Roman"/>
          <w:sz w:val="20"/>
          <w:szCs w:val="20"/>
          <w:shd w:val="clear" w:color="auto" w:fill="FFFFFF"/>
        </w:rPr>
        <w:t>:</w:t>
      </w:r>
      <w:r w:rsidRPr="00866C88">
        <w:rPr>
          <w:rFonts w:ascii="Times New Roman" w:hAnsi="Times New Roman"/>
          <w:sz w:val="20"/>
          <w:szCs w:val="20"/>
          <w:shd w:val="clear" w:color="auto" w:fill="FFFFFF"/>
        </w:rPr>
        <w:t xml:space="preserve"> </w:t>
      </w:r>
      <w:r w:rsidR="00866C88">
        <w:rPr>
          <w:rFonts w:ascii="Times New Roman" w:hAnsi="Times New Roman"/>
          <w:b w:val="0"/>
          <w:color w:val="000000"/>
          <w:sz w:val="20"/>
          <w:szCs w:val="20"/>
          <w:shd w:val="clear" w:color="auto" w:fill="FFFFFF"/>
        </w:rPr>
        <w:t>Escala de Mobilidade em UTI</w:t>
      </w:r>
      <w:r w:rsidR="00BB07B8" w:rsidRPr="00866C88">
        <w:rPr>
          <w:rFonts w:ascii="Times New Roman" w:hAnsi="Times New Roman"/>
          <w:b w:val="0"/>
          <w:color w:val="000000"/>
          <w:sz w:val="20"/>
          <w:szCs w:val="20"/>
          <w:shd w:val="clear" w:color="auto" w:fill="FFFFFF"/>
        </w:rPr>
        <w:t>;</w:t>
      </w:r>
      <w:r w:rsidR="00BB07B8" w:rsidRPr="00866C88">
        <w:rPr>
          <w:rFonts w:ascii="Times New Roman" w:hAnsi="Times New Roman"/>
          <w:color w:val="000000"/>
          <w:sz w:val="20"/>
          <w:szCs w:val="20"/>
          <w:shd w:val="clear" w:color="auto" w:fill="FFFFFF"/>
        </w:rPr>
        <w:t xml:space="preserve"> </w:t>
      </w:r>
      <w:r w:rsidR="00BB07B8" w:rsidRPr="00866C88">
        <w:rPr>
          <w:rFonts w:ascii="Times New Roman" w:hAnsi="Times New Roman"/>
          <w:sz w:val="20"/>
          <w:szCs w:val="20"/>
        </w:rPr>
        <w:t>T</w:t>
      </w:r>
      <w:r w:rsidR="00B73185" w:rsidRPr="00866C88">
        <w:rPr>
          <w:rFonts w:ascii="Times New Roman" w:hAnsi="Times New Roman"/>
          <w:sz w:val="20"/>
          <w:szCs w:val="20"/>
        </w:rPr>
        <w:t>CE</w:t>
      </w:r>
      <w:r w:rsidR="0024196B" w:rsidRPr="00866C88">
        <w:rPr>
          <w:rFonts w:ascii="Times New Roman" w:hAnsi="Times New Roman"/>
          <w:sz w:val="20"/>
          <w:szCs w:val="20"/>
        </w:rPr>
        <w:t>:</w:t>
      </w:r>
      <w:r w:rsidR="00BB07B8" w:rsidRPr="00866C88">
        <w:rPr>
          <w:rFonts w:ascii="Times New Roman" w:hAnsi="Times New Roman"/>
          <w:sz w:val="20"/>
          <w:szCs w:val="20"/>
        </w:rPr>
        <w:t xml:space="preserve"> </w:t>
      </w:r>
      <w:r w:rsidR="00B73185" w:rsidRPr="00866C88">
        <w:rPr>
          <w:rFonts w:ascii="Times New Roman" w:hAnsi="Times New Roman"/>
          <w:b w:val="0"/>
          <w:sz w:val="20"/>
          <w:szCs w:val="20"/>
        </w:rPr>
        <w:t xml:space="preserve">traumatismo crânio </w:t>
      </w:r>
      <w:r w:rsidR="00472DF4" w:rsidRPr="00866C88">
        <w:rPr>
          <w:rFonts w:ascii="Times New Roman" w:hAnsi="Times New Roman"/>
          <w:b w:val="0"/>
          <w:sz w:val="20"/>
          <w:szCs w:val="20"/>
        </w:rPr>
        <w:t>encefálico</w:t>
      </w:r>
      <w:r w:rsidR="00B73185" w:rsidRPr="00866C88">
        <w:rPr>
          <w:rFonts w:ascii="Times New Roman" w:hAnsi="Times New Roman"/>
          <w:b w:val="0"/>
          <w:sz w:val="20"/>
          <w:szCs w:val="20"/>
        </w:rPr>
        <w:t>;</w:t>
      </w:r>
      <w:r w:rsidR="00B73185" w:rsidRPr="00866C88">
        <w:rPr>
          <w:rFonts w:ascii="Times New Roman" w:hAnsi="Times New Roman"/>
          <w:sz w:val="20"/>
          <w:szCs w:val="20"/>
        </w:rPr>
        <w:t xml:space="preserve"> AVC: </w:t>
      </w:r>
      <w:r w:rsidR="00B73185" w:rsidRPr="00866C88">
        <w:rPr>
          <w:rFonts w:ascii="Times New Roman" w:hAnsi="Times New Roman"/>
          <w:b w:val="0"/>
          <w:sz w:val="20"/>
          <w:szCs w:val="20"/>
        </w:rPr>
        <w:t>acidente vascular cerebral</w:t>
      </w:r>
      <w:r w:rsidR="00BB07B8" w:rsidRPr="00866C88">
        <w:rPr>
          <w:rFonts w:ascii="Times New Roman" w:hAnsi="Times New Roman"/>
          <w:b w:val="0"/>
          <w:sz w:val="20"/>
          <w:szCs w:val="20"/>
        </w:rPr>
        <w:t>.</w:t>
      </w:r>
    </w:p>
    <w:p w:rsidR="002E1844" w:rsidRPr="00866C88" w:rsidRDefault="002E1844" w:rsidP="002E1844">
      <w:pPr>
        <w:spacing w:line="480" w:lineRule="auto"/>
        <w:jc w:val="both"/>
        <w:rPr>
          <w:rFonts w:ascii="Times New Roman" w:hAnsi="Times New Roman"/>
          <w:b w:val="0"/>
          <w:sz w:val="24"/>
          <w:szCs w:val="24"/>
        </w:rPr>
      </w:pPr>
    </w:p>
    <w:p w:rsidR="007242F4" w:rsidRPr="00866C88" w:rsidRDefault="007242F4">
      <w:pPr>
        <w:spacing w:after="200" w:line="276" w:lineRule="auto"/>
        <w:rPr>
          <w:rFonts w:ascii="Times New Roman" w:hAnsi="Times New Roman"/>
          <w:b w:val="0"/>
          <w:sz w:val="24"/>
          <w:szCs w:val="24"/>
        </w:rPr>
      </w:pPr>
      <w:r w:rsidRPr="00866C88">
        <w:rPr>
          <w:rFonts w:ascii="Times New Roman" w:hAnsi="Times New Roman"/>
          <w:b w:val="0"/>
          <w:sz w:val="24"/>
          <w:szCs w:val="24"/>
        </w:rPr>
        <w:br w:type="page"/>
      </w:r>
    </w:p>
    <w:p w:rsidR="00A74CBA" w:rsidRPr="006A12A2" w:rsidRDefault="009158F6" w:rsidP="009158F6">
      <w:pPr>
        <w:spacing w:line="480" w:lineRule="auto"/>
        <w:ind w:firstLine="709"/>
        <w:jc w:val="both"/>
        <w:rPr>
          <w:rFonts w:ascii="Times New Roman" w:hAnsi="Times New Roman"/>
          <w:b w:val="0"/>
          <w:sz w:val="24"/>
          <w:szCs w:val="24"/>
        </w:rPr>
      </w:pPr>
      <w:r w:rsidRPr="009158F6">
        <w:rPr>
          <w:rFonts w:ascii="Times New Roman" w:hAnsi="Times New Roman"/>
          <w:b w:val="0"/>
          <w:sz w:val="24"/>
          <w:szCs w:val="24"/>
        </w:rPr>
        <w:lastRenderedPageBreak/>
        <w:t>Os resultados das medidas eletrofisiol</w:t>
      </w:r>
      <w:r w:rsidRPr="009158F6">
        <w:rPr>
          <w:rFonts w:ascii="Times New Roman" w:hAnsi="Times New Roman" w:hint="eastAsia"/>
          <w:b w:val="0"/>
          <w:sz w:val="24"/>
          <w:szCs w:val="24"/>
        </w:rPr>
        <w:t>ó</w:t>
      </w:r>
      <w:r w:rsidRPr="009158F6">
        <w:rPr>
          <w:rFonts w:ascii="Times New Roman" w:hAnsi="Times New Roman"/>
          <w:b w:val="0"/>
          <w:sz w:val="24"/>
          <w:szCs w:val="24"/>
        </w:rPr>
        <w:t>gicas obtidas atrav</w:t>
      </w:r>
      <w:r w:rsidRPr="009158F6">
        <w:rPr>
          <w:rFonts w:ascii="Times New Roman" w:hAnsi="Times New Roman" w:hint="eastAsia"/>
          <w:b w:val="0"/>
          <w:sz w:val="24"/>
          <w:szCs w:val="24"/>
        </w:rPr>
        <w:t>é</w:t>
      </w:r>
      <w:r w:rsidRPr="009158F6">
        <w:rPr>
          <w:rFonts w:ascii="Times New Roman" w:hAnsi="Times New Roman"/>
          <w:b w:val="0"/>
          <w:sz w:val="24"/>
          <w:szCs w:val="24"/>
        </w:rPr>
        <w:t xml:space="preserve">s do </w:t>
      </w:r>
      <w:r>
        <w:rPr>
          <w:rFonts w:ascii="Times New Roman" w:hAnsi="Times New Roman"/>
          <w:b w:val="0"/>
          <w:sz w:val="24"/>
          <w:szCs w:val="24"/>
        </w:rPr>
        <w:t>TEDE</w:t>
      </w:r>
      <w:r w:rsidRPr="009158F6">
        <w:rPr>
          <w:rFonts w:ascii="Times New Roman" w:hAnsi="Times New Roman"/>
          <w:b w:val="0"/>
          <w:sz w:val="24"/>
          <w:szCs w:val="24"/>
        </w:rPr>
        <w:t xml:space="preserve"> s</w:t>
      </w:r>
      <w:r w:rsidRPr="009158F6">
        <w:rPr>
          <w:rFonts w:ascii="Times New Roman" w:hAnsi="Times New Roman" w:hint="eastAsia"/>
          <w:b w:val="0"/>
          <w:sz w:val="24"/>
          <w:szCs w:val="24"/>
        </w:rPr>
        <w:t>ã</w:t>
      </w:r>
      <w:r w:rsidRPr="009158F6">
        <w:rPr>
          <w:rFonts w:ascii="Times New Roman" w:hAnsi="Times New Roman"/>
          <w:b w:val="0"/>
          <w:sz w:val="24"/>
          <w:szCs w:val="24"/>
        </w:rPr>
        <w:t xml:space="preserve">o mostrados na figura 2. Os valores de </w:t>
      </w:r>
      <w:proofErr w:type="gramStart"/>
      <w:r>
        <w:rPr>
          <w:rFonts w:ascii="Times New Roman" w:hAnsi="Times New Roman"/>
          <w:b w:val="0"/>
          <w:sz w:val="24"/>
          <w:szCs w:val="24"/>
        </w:rPr>
        <w:t xml:space="preserve">cronaxia </w:t>
      </w:r>
      <w:r w:rsidRPr="009158F6">
        <w:rPr>
          <w:rFonts w:ascii="Times New Roman" w:hAnsi="Times New Roman"/>
          <w:b w:val="0"/>
          <w:sz w:val="24"/>
          <w:szCs w:val="24"/>
        </w:rPr>
        <w:t xml:space="preserve"> apresentaram</w:t>
      </w:r>
      <w:proofErr w:type="gramEnd"/>
      <w:r w:rsidRPr="009158F6">
        <w:rPr>
          <w:rFonts w:ascii="Times New Roman" w:hAnsi="Times New Roman"/>
          <w:b w:val="0"/>
          <w:sz w:val="24"/>
          <w:szCs w:val="24"/>
        </w:rPr>
        <w:t xml:space="preserve"> diferen</w:t>
      </w:r>
      <w:r w:rsidRPr="009158F6">
        <w:rPr>
          <w:rFonts w:ascii="Times New Roman" w:hAnsi="Times New Roman" w:hint="eastAsia"/>
          <w:b w:val="0"/>
          <w:sz w:val="24"/>
          <w:szCs w:val="24"/>
        </w:rPr>
        <w:t>ç</w:t>
      </w:r>
      <w:r w:rsidRPr="009158F6">
        <w:rPr>
          <w:rFonts w:ascii="Times New Roman" w:hAnsi="Times New Roman"/>
          <w:b w:val="0"/>
          <w:sz w:val="24"/>
          <w:szCs w:val="24"/>
        </w:rPr>
        <w:t>as significativas na compara</w:t>
      </w:r>
      <w:r w:rsidRPr="009158F6">
        <w:rPr>
          <w:rFonts w:ascii="Times New Roman" w:hAnsi="Times New Roman" w:hint="eastAsia"/>
          <w:b w:val="0"/>
          <w:sz w:val="24"/>
          <w:szCs w:val="24"/>
        </w:rPr>
        <w:t>çã</w:t>
      </w:r>
      <w:r w:rsidRPr="009158F6">
        <w:rPr>
          <w:rFonts w:ascii="Times New Roman" w:hAnsi="Times New Roman"/>
          <w:b w:val="0"/>
          <w:sz w:val="24"/>
          <w:szCs w:val="24"/>
        </w:rPr>
        <w:t>o entre os m</w:t>
      </w:r>
      <w:r w:rsidRPr="009158F6">
        <w:rPr>
          <w:rFonts w:ascii="Times New Roman" w:hAnsi="Times New Roman" w:hint="eastAsia"/>
          <w:b w:val="0"/>
          <w:sz w:val="24"/>
          <w:szCs w:val="24"/>
        </w:rPr>
        <w:t>ú</w:t>
      </w:r>
      <w:r w:rsidRPr="009158F6">
        <w:rPr>
          <w:rFonts w:ascii="Times New Roman" w:hAnsi="Times New Roman"/>
          <w:b w:val="0"/>
          <w:sz w:val="24"/>
          <w:szCs w:val="24"/>
        </w:rPr>
        <w:t xml:space="preserve">sculos. As </w:t>
      </w:r>
      <w:proofErr w:type="spellStart"/>
      <w:r w:rsidRPr="009158F6">
        <w:rPr>
          <w:rFonts w:ascii="Times New Roman" w:hAnsi="Times New Roman"/>
          <w:b w:val="0"/>
          <w:sz w:val="24"/>
          <w:szCs w:val="24"/>
        </w:rPr>
        <w:t>cron</w:t>
      </w:r>
      <w:r>
        <w:rPr>
          <w:rFonts w:ascii="Times New Roman" w:hAnsi="Times New Roman"/>
          <w:b w:val="0"/>
          <w:sz w:val="24"/>
          <w:szCs w:val="24"/>
        </w:rPr>
        <w:t>a</w:t>
      </w:r>
      <w:r w:rsidRPr="009158F6">
        <w:rPr>
          <w:rFonts w:ascii="Times New Roman" w:hAnsi="Times New Roman"/>
          <w:b w:val="0"/>
          <w:sz w:val="24"/>
          <w:szCs w:val="24"/>
        </w:rPr>
        <w:t>xias</w:t>
      </w:r>
      <w:proofErr w:type="spellEnd"/>
      <w:r w:rsidRPr="009158F6">
        <w:rPr>
          <w:rFonts w:ascii="Times New Roman" w:hAnsi="Times New Roman"/>
          <w:b w:val="0"/>
          <w:sz w:val="24"/>
          <w:szCs w:val="24"/>
        </w:rPr>
        <w:t xml:space="preserve"> adquiridas na TA foram maiores do que as encontradas na VL para as medidas </w:t>
      </w:r>
      <w:r w:rsidR="002E56F4">
        <w:rPr>
          <w:rFonts w:ascii="Times New Roman" w:hAnsi="Times New Roman"/>
          <w:b w:val="0"/>
          <w:sz w:val="24"/>
          <w:szCs w:val="24"/>
        </w:rPr>
        <w:t>adquiridas</w:t>
      </w:r>
      <w:r w:rsidRPr="009158F6">
        <w:rPr>
          <w:rFonts w:ascii="Times New Roman" w:hAnsi="Times New Roman"/>
          <w:b w:val="0"/>
          <w:sz w:val="24"/>
          <w:szCs w:val="24"/>
        </w:rPr>
        <w:t xml:space="preserve"> pelos dois </w:t>
      </w:r>
      <w:r w:rsidR="002E56F4">
        <w:rPr>
          <w:rFonts w:ascii="Times New Roman" w:hAnsi="Times New Roman"/>
          <w:b w:val="0"/>
          <w:sz w:val="24"/>
          <w:szCs w:val="24"/>
        </w:rPr>
        <w:t>examinadores</w:t>
      </w:r>
      <w:r w:rsidRPr="009158F6">
        <w:rPr>
          <w:rFonts w:ascii="Times New Roman" w:hAnsi="Times New Roman"/>
          <w:b w:val="0"/>
          <w:sz w:val="24"/>
          <w:szCs w:val="24"/>
        </w:rPr>
        <w:t xml:space="preserve"> (p &lt;0,05). N</w:t>
      </w:r>
      <w:r w:rsidRPr="009158F6">
        <w:rPr>
          <w:rFonts w:ascii="Times New Roman" w:hAnsi="Times New Roman" w:hint="eastAsia"/>
          <w:b w:val="0"/>
          <w:sz w:val="24"/>
          <w:szCs w:val="24"/>
        </w:rPr>
        <w:t>ã</w:t>
      </w:r>
      <w:r w:rsidRPr="009158F6">
        <w:rPr>
          <w:rFonts w:ascii="Times New Roman" w:hAnsi="Times New Roman"/>
          <w:b w:val="0"/>
          <w:sz w:val="24"/>
          <w:szCs w:val="24"/>
        </w:rPr>
        <w:t>o foram encontradas diferen</w:t>
      </w:r>
      <w:r w:rsidRPr="009158F6">
        <w:rPr>
          <w:rFonts w:ascii="Times New Roman" w:hAnsi="Times New Roman" w:hint="eastAsia"/>
          <w:b w:val="0"/>
          <w:sz w:val="24"/>
          <w:szCs w:val="24"/>
        </w:rPr>
        <w:t>ç</w:t>
      </w:r>
      <w:r w:rsidRPr="009158F6">
        <w:rPr>
          <w:rFonts w:ascii="Times New Roman" w:hAnsi="Times New Roman"/>
          <w:b w:val="0"/>
          <w:sz w:val="24"/>
          <w:szCs w:val="24"/>
        </w:rPr>
        <w:t>as entre os tipos de eletrodos (p&gt; 0,05).</w:t>
      </w:r>
    </w:p>
    <w:p w:rsidR="00ED2EEB" w:rsidRDefault="003369FD" w:rsidP="004C2E45">
      <w:pPr>
        <w:jc w:val="both"/>
        <w:rPr>
          <w:rFonts w:ascii="Times New Roman" w:hAnsi="Times New Roman"/>
          <w:sz w:val="24"/>
          <w:szCs w:val="24"/>
        </w:rPr>
      </w:pPr>
      <w:r>
        <w:rPr>
          <w:rFonts w:ascii="Times New Roman" w:hAnsi="Times New Roman"/>
          <w:noProof/>
          <w:sz w:val="24"/>
          <w:szCs w:val="24"/>
        </w:rPr>
        <w:drawing>
          <wp:inline distT="0" distB="0" distL="0" distR="0">
            <wp:extent cx="5400040" cy="2975692"/>
            <wp:effectExtent l="19050" t="0" r="0" b="0"/>
            <wp:docPr id="6" name="Imagem 3" descr="C:\Users\Eduardo\Dropbox\Amaro\FIGURAS\Figura 1 banca 14 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uardo\Dropbox\Amaro\FIGURAS\Figura 1 banca 14 set.jpg"/>
                    <pic:cNvPicPr>
                      <a:picLocks noChangeAspect="1" noChangeArrowheads="1"/>
                    </pic:cNvPicPr>
                  </pic:nvPicPr>
                  <pic:blipFill>
                    <a:blip r:embed="rId10" cstate="print"/>
                    <a:srcRect/>
                    <a:stretch>
                      <a:fillRect/>
                    </a:stretch>
                  </pic:blipFill>
                  <pic:spPr bwMode="auto">
                    <a:xfrm>
                      <a:off x="0" y="0"/>
                      <a:ext cx="5400040" cy="2975692"/>
                    </a:xfrm>
                    <a:prstGeom prst="rect">
                      <a:avLst/>
                    </a:prstGeom>
                    <a:noFill/>
                    <a:ln w="9525">
                      <a:noFill/>
                      <a:miter lim="800000"/>
                      <a:headEnd/>
                      <a:tailEnd/>
                    </a:ln>
                  </pic:spPr>
                </pic:pic>
              </a:graphicData>
            </a:graphic>
          </wp:inline>
        </w:drawing>
      </w:r>
    </w:p>
    <w:p w:rsidR="001108F9" w:rsidRPr="002E56F4" w:rsidRDefault="002273AE" w:rsidP="004C2E45">
      <w:pPr>
        <w:jc w:val="both"/>
        <w:rPr>
          <w:rFonts w:ascii="Times New Roman" w:hAnsi="Times New Roman"/>
          <w:b w:val="0"/>
          <w:sz w:val="20"/>
          <w:szCs w:val="20"/>
        </w:rPr>
      </w:pPr>
      <w:r w:rsidRPr="002E56F4">
        <w:rPr>
          <w:rFonts w:ascii="Times New Roman" w:hAnsi="Times New Roman"/>
          <w:sz w:val="20"/>
          <w:szCs w:val="20"/>
        </w:rPr>
        <w:t xml:space="preserve">Figura </w:t>
      </w:r>
      <w:r w:rsidR="00387BF7" w:rsidRPr="002E56F4">
        <w:rPr>
          <w:rFonts w:ascii="Times New Roman" w:hAnsi="Times New Roman"/>
          <w:sz w:val="20"/>
          <w:szCs w:val="20"/>
        </w:rPr>
        <w:t>2</w:t>
      </w:r>
      <w:r w:rsidRPr="002E56F4">
        <w:rPr>
          <w:rFonts w:ascii="Times New Roman" w:hAnsi="Times New Roman"/>
          <w:sz w:val="20"/>
          <w:szCs w:val="20"/>
        </w:rPr>
        <w:t>:</w:t>
      </w:r>
      <w:r w:rsidRPr="002E56F4">
        <w:rPr>
          <w:rFonts w:ascii="Times New Roman" w:hAnsi="Times New Roman"/>
          <w:b w:val="0"/>
          <w:sz w:val="20"/>
          <w:szCs w:val="20"/>
        </w:rPr>
        <w:t xml:space="preserve"> </w:t>
      </w:r>
      <w:r w:rsidR="001108F9" w:rsidRPr="002E56F4">
        <w:rPr>
          <w:rFonts w:ascii="Times New Roman" w:hAnsi="Times New Roman"/>
          <w:b w:val="0"/>
          <w:sz w:val="20"/>
          <w:szCs w:val="20"/>
        </w:rPr>
        <w:t xml:space="preserve">Valores </w:t>
      </w:r>
      <w:r w:rsidR="00BA1A63" w:rsidRPr="002E56F4">
        <w:rPr>
          <w:rFonts w:ascii="Times New Roman" w:hAnsi="Times New Roman"/>
          <w:b w:val="0"/>
          <w:sz w:val="20"/>
          <w:szCs w:val="20"/>
        </w:rPr>
        <w:t>de</w:t>
      </w:r>
      <w:r w:rsidR="001108F9" w:rsidRPr="002E56F4">
        <w:rPr>
          <w:rFonts w:ascii="Times New Roman" w:hAnsi="Times New Roman"/>
          <w:b w:val="0"/>
          <w:sz w:val="20"/>
          <w:szCs w:val="20"/>
        </w:rPr>
        <w:t xml:space="preserve"> cronaxia encontrados pelos examinadores, em ambos os </w:t>
      </w:r>
      <w:proofErr w:type="gramStart"/>
      <w:r w:rsidR="001108F9" w:rsidRPr="002E56F4">
        <w:rPr>
          <w:rFonts w:ascii="Times New Roman" w:hAnsi="Times New Roman"/>
          <w:b w:val="0"/>
          <w:sz w:val="20"/>
          <w:szCs w:val="20"/>
        </w:rPr>
        <w:t>músculos  com</w:t>
      </w:r>
      <w:proofErr w:type="gramEnd"/>
      <w:r w:rsidR="001108F9" w:rsidRPr="002E56F4">
        <w:rPr>
          <w:rFonts w:ascii="Times New Roman" w:hAnsi="Times New Roman"/>
          <w:b w:val="0"/>
          <w:sz w:val="20"/>
          <w:szCs w:val="20"/>
        </w:rPr>
        <w:t xml:space="preserve"> diferentes eletrodos</w:t>
      </w:r>
      <w:r w:rsidR="00B35B12" w:rsidRPr="002E56F4">
        <w:rPr>
          <w:rFonts w:ascii="Times New Roman" w:hAnsi="Times New Roman"/>
          <w:b w:val="0"/>
          <w:sz w:val="20"/>
          <w:szCs w:val="20"/>
        </w:rPr>
        <w:t>.</w:t>
      </w:r>
    </w:p>
    <w:p w:rsidR="001108F9" w:rsidRPr="002E56F4" w:rsidRDefault="001108F9" w:rsidP="004C2E45">
      <w:pPr>
        <w:jc w:val="both"/>
        <w:rPr>
          <w:rFonts w:ascii="Times New Roman" w:hAnsi="Times New Roman"/>
          <w:b w:val="0"/>
          <w:sz w:val="20"/>
          <w:szCs w:val="20"/>
        </w:rPr>
      </w:pPr>
    </w:p>
    <w:p w:rsidR="00A74CBA" w:rsidRPr="002E56F4" w:rsidRDefault="001108F9" w:rsidP="004C2E45">
      <w:pPr>
        <w:jc w:val="both"/>
        <w:rPr>
          <w:rFonts w:ascii="Times New Roman" w:hAnsi="Times New Roman"/>
          <w:b w:val="0"/>
          <w:sz w:val="20"/>
          <w:szCs w:val="20"/>
        </w:rPr>
      </w:pPr>
      <w:r w:rsidRPr="002E56F4">
        <w:rPr>
          <w:rFonts w:ascii="Times New Roman" w:hAnsi="Times New Roman"/>
          <w:sz w:val="20"/>
          <w:szCs w:val="20"/>
        </w:rPr>
        <w:t>Legenda</w:t>
      </w:r>
      <w:r w:rsidRPr="002E56F4">
        <w:rPr>
          <w:rFonts w:ascii="Times New Roman" w:hAnsi="Times New Roman"/>
          <w:b w:val="0"/>
          <w:sz w:val="20"/>
          <w:szCs w:val="20"/>
        </w:rPr>
        <w:t xml:space="preserve">: </w:t>
      </w:r>
      <w:r w:rsidR="008C042A" w:rsidRPr="002E56F4">
        <w:rPr>
          <w:rFonts w:ascii="Times New Roman" w:hAnsi="Times New Roman"/>
          <w:b w:val="0"/>
          <w:sz w:val="20"/>
          <w:szCs w:val="20"/>
        </w:rPr>
        <w:t>Esta figura apresenta a compara</w:t>
      </w:r>
      <w:r w:rsidR="008C042A" w:rsidRPr="002E56F4">
        <w:rPr>
          <w:rFonts w:ascii="Times New Roman" w:hAnsi="Times New Roman" w:hint="eastAsia"/>
          <w:b w:val="0"/>
          <w:sz w:val="20"/>
          <w:szCs w:val="20"/>
        </w:rPr>
        <w:t>çã</w:t>
      </w:r>
      <w:r w:rsidR="008C042A" w:rsidRPr="002E56F4">
        <w:rPr>
          <w:rFonts w:ascii="Times New Roman" w:hAnsi="Times New Roman"/>
          <w:b w:val="0"/>
          <w:sz w:val="20"/>
          <w:szCs w:val="20"/>
        </w:rPr>
        <w:t>o dos valores de cronaxia distribu</w:t>
      </w:r>
      <w:r w:rsidR="008C042A" w:rsidRPr="002E56F4">
        <w:rPr>
          <w:rFonts w:ascii="Times New Roman" w:hAnsi="Times New Roman" w:hint="eastAsia"/>
          <w:b w:val="0"/>
          <w:sz w:val="20"/>
          <w:szCs w:val="20"/>
        </w:rPr>
        <w:t>í</w:t>
      </w:r>
      <w:r w:rsidR="008C042A" w:rsidRPr="002E56F4">
        <w:rPr>
          <w:rFonts w:ascii="Times New Roman" w:hAnsi="Times New Roman"/>
          <w:b w:val="0"/>
          <w:sz w:val="20"/>
          <w:szCs w:val="20"/>
        </w:rPr>
        <w:t>dos por condi</w:t>
      </w:r>
      <w:r w:rsidR="008C042A" w:rsidRPr="002E56F4">
        <w:rPr>
          <w:rFonts w:ascii="Times New Roman" w:hAnsi="Times New Roman" w:hint="eastAsia"/>
          <w:b w:val="0"/>
          <w:sz w:val="20"/>
          <w:szCs w:val="20"/>
        </w:rPr>
        <w:t>çõ</w:t>
      </w:r>
      <w:r w:rsidR="008C042A" w:rsidRPr="002E56F4">
        <w:rPr>
          <w:rFonts w:ascii="Times New Roman" w:hAnsi="Times New Roman"/>
          <w:b w:val="0"/>
          <w:sz w:val="20"/>
          <w:szCs w:val="20"/>
        </w:rPr>
        <w:t>es experimentais agrupadas definidas pelos m</w:t>
      </w:r>
      <w:r w:rsidR="008C042A" w:rsidRPr="002E56F4">
        <w:rPr>
          <w:rFonts w:ascii="Times New Roman" w:hAnsi="Times New Roman" w:hint="eastAsia"/>
          <w:b w:val="0"/>
          <w:sz w:val="20"/>
          <w:szCs w:val="20"/>
        </w:rPr>
        <w:t>ú</w:t>
      </w:r>
      <w:r w:rsidR="008C042A" w:rsidRPr="002E56F4">
        <w:rPr>
          <w:rFonts w:ascii="Times New Roman" w:hAnsi="Times New Roman"/>
          <w:b w:val="0"/>
          <w:sz w:val="20"/>
          <w:szCs w:val="20"/>
        </w:rPr>
        <w:t xml:space="preserve">sculos: </w:t>
      </w:r>
      <w:proofErr w:type="gramStart"/>
      <w:r w:rsidR="008C042A" w:rsidRPr="002E56F4">
        <w:rPr>
          <w:rFonts w:ascii="Times New Roman" w:hAnsi="Times New Roman"/>
          <w:b w:val="0"/>
          <w:sz w:val="20"/>
          <w:szCs w:val="20"/>
        </w:rPr>
        <w:t>TA</w:t>
      </w:r>
      <w:proofErr w:type="gramEnd"/>
      <w:r w:rsidR="008C042A" w:rsidRPr="002E56F4">
        <w:rPr>
          <w:rFonts w:ascii="Times New Roman" w:hAnsi="Times New Roman"/>
          <w:b w:val="0"/>
          <w:sz w:val="20"/>
          <w:szCs w:val="20"/>
        </w:rPr>
        <w:t xml:space="preserve"> (branco) e VL (cinza) com os dois tipos de eletrodo (Caneta e Quadrado). A m</w:t>
      </w:r>
      <w:r w:rsidR="008C042A" w:rsidRPr="002E56F4">
        <w:rPr>
          <w:rFonts w:ascii="Times New Roman" w:hAnsi="Times New Roman" w:hint="eastAsia"/>
          <w:b w:val="0"/>
          <w:sz w:val="20"/>
          <w:szCs w:val="20"/>
        </w:rPr>
        <w:t>é</w:t>
      </w:r>
      <w:r w:rsidR="008C042A" w:rsidRPr="002E56F4">
        <w:rPr>
          <w:rFonts w:ascii="Times New Roman" w:hAnsi="Times New Roman"/>
          <w:b w:val="0"/>
          <w:sz w:val="20"/>
          <w:szCs w:val="20"/>
        </w:rPr>
        <w:t>dia entre as duas medidas repetidas na an</w:t>
      </w:r>
      <w:r w:rsidR="008C042A" w:rsidRPr="002E56F4">
        <w:rPr>
          <w:rFonts w:ascii="Times New Roman" w:hAnsi="Times New Roman" w:hint="eastAsia"/>
          <w:b w:val="0"/>
          <w:sz w:val="20"/>
          <w:szCs w:val="20"/>
        </w:rPr>
        <w:t>á</w:t>
      </w:r>
      <w:r w:rsidR="008C042A" w:rsidRPr="002E56F4">
        <w:rPr>
          <w:rFonts w:ascii="Times New Roman" w:hAnsi="Times New Roman"/>
          <w:b w:val="0"/>
          <w:sz w:val="20"/>
          <w:szCs w:val="20"/>
        </w:rPr>
        <w:t>lise intra examinador foi empregada para definir a mediana, os quartis superiores / inferiores e os valores m</w:t>
      </w:r>
      <w:r w:rsidR="008C042A" w:rsidRPr="002E56F4">
        <w:rPr>
          <w:rFonts w:ascii="Times New Roman" w:hAnsi="Times New Roman" w:hint="eastAsia"/>
          <w:b w:val="0"/>
          <w:sz w:val="20"/>
          <w:szCs w:val="20"/>
        </w:rPr>
        <w:t>á</w:t>
      </w:r>
      <w:r w:rsidR="008C042A" w:rsidRPr="002E56F4">
        <w:rPr>
          <w:rFonts w:ascii="Times New Roman" w:hAnsi="Times New Roman"/>
          <w:b w:val="0"/>
          <w:sz w:val="20"/>
          <w:szCs w:val="20"/>
        </w:rPr>
        <w:t>ximos / m</w:t>
      </w:r>
      <w:r w:rsidR="008C042A" w:rsidRPr="002E56F4">
        <w:rPr>
          <w:rFonts w:ascii="Times New Roman" w:hAnsi="Times New Roman" w:hint="eastAsia"/>
          <w:b w:val="0"/>
          <w:sz w:val="20"/>
          <w:szCs w:val="20"/>
        </w:rPr>
        <w:t>í</w:t>
      </w:r>
      <w:r w:rsidR="008C042A" w:rsidRPr="002E56F4">
        <w:rPr>
          <w:rFonts w:ascii="Times New Roman" w:hAnsi="Times New Roman"/>
          <w:b w:val="0"/>
          <w:sz w:val="20"/>
          <w:szCs w:val="20"/>
        </w:rPr>
        <w:t>nimos no gr</w:t>
      </w:r>
      <w:r w:rsidR="008C042A" w:rsidRPr="002E56F4">
        <w:rPr>
          <w:rFonts w:ascii="Times New Roman" w:hAnsi="Times New Roman" w:hint="eastAsia"/>
          <w:b w:val="0"/>
          <w:sz w:val="20"/>
          <w:szCs w:val="20"/>
        </w:rPr>
        <w:t>á</w:t>
      </w:r>
      <w:r w:rsidR="008C042A" w:rsidRPr="002E56F4">
        <w:rPr>
          <w:rFonts w:ascii="Times New Roman" w:hAnsi="Times New Roman"/>
          <w:b w:val="0"/>
          <w:sz w:val="20"/>
          <w:szCs w:val="20"/>
        </w:rPr>
        <w:t xml:space="preserve">fico </w:t>
      </w:r>
      <w:proofErr w:type="spellStart"/>
      <w:r w:rsidR="008C042A" w:rsidRPr="002E56F4">
        <w:rPr>
          <w:rFonts w:ascii="Times New Roman" w:hAnsi="Times New Roman"/>
          <w:b w:val="0"/>
          <w:sz w:val="20"/>
          <w:szCs w:val="20"/>
        </w:rPr>
        <w:t>boxplot</w:t>
      </w:r>
      <w:proofErr w:type="spellEnd"/>
      <w:r w:rsidR="00020C81" w:rsidRPr="00020C81">
        <w:rPr>
          <w:rFonts w:ascii="Times New Roman" w:hAnsi="Times New Roman"/>
          <w:b w:val="0"/>
          <w:sz w:val="20"/>
          <w:szCs w:val="20"/>
        </w:rPr>
        <w:t xml:space="preserve"> </w:t>
      </w:r>
      <w:r w:rsidR="00020C81" w:rsidRPr="002E56F4">
        <w:rPr>
          <w:rFonts w:ascii="Times New Roman" w:hAnsi="Times New Roman"/>
          <w:b w:val="0"/>
          <w:sz w:val="20"/>
          <w:szCs w:val="20"/>
        </w:rPr>
        <w:t xml:space="preserve">para cada </w:t>
      </w:r>
      <w:proofErr w:type="gramStart"/>
      <w:r w:rsidR="00020C81" w:rsidRPr="002E56F4">
        <w:rPr>
          <w:rFonts w:ascii="Times New Roman" w:hAnsi="Times New Roman"/>
          <w:b w:val="0"/>
          <w:sz w:val="20"/>
          <w:szCs w:val="20"/>
        </w:rPr>
        <w:t xml:space="preserve">examinador,  </w:t>
      </w:r>
      <w:r w:rsidR="008C042A" w:rsidRPr="002E56F4">
        <w:rPr>
          <w:rFonts w:ascii="Times New Roman" w:hAnsi="Times New Roman"/>
          <w:b w:val="0"/>
          <w:sz w:val="20"/>
          <w:szCs w:val="20"/>
        </w:rPr>
        <w:t>,</w:t>
      </w:r>
      <w:proofErr w:type="gramEnd"/>
      <w:r w:rsidR="008C042A" w:rsidRPr="002E56F4">
        <w:rPr>
          <w:rFonts w:ascii="Times New Roman" w:hAnsi="Times New Roman"/>
          <w:b w:val="0"/>
          <w:sz w:val="20"/>
          <w:szCs w:val="20"/>
        </w:rPr>
        <w:t xml:space="preserve"> uma vez que as vari</w:t>
      </w:r>
      <w:r w:rsidR="008C042A" w:rsidRPr="002E56F4">
        <w:rPr>
          <w:rFonts w:ascii="Times New Roman" w:hAnsi="Times New Roman" w:hint="eastAsia"/>
          <w:b w:val="0"/>
          <w:sz w:val="20"/>
          <w:szCs w:val="20"/>
        </w:rPr>
        <w:t>á</w:t>
      </w:r>
      <w:r w:rsidR="008C042A" w:rsidRPr="002E56F4">
        <w:rPr>
          <w:rFonts w:ascii="Times New Roman" w:hAnsi="Times New Roman"/>
          <w:b w:val="0"/>
          <w:sz w:val="20"/>
          <w:szCs w:val="20"/>
        </w:rPr>
        <w:t>veis n</w:t>
      </w:r>
      <w:r w:rsidR="008C042A" w:rsidRPr="002E56F4">
        <w:rPr>
          <w:rFonts w:ascii="Times New Roman" w:hAnsi="Times New Roman" w:hint="eastAsia"/>
          <w:b w:val="0"/>
          <w:sz w:val="20"/>
          <w:szCs w:val="20"/>
        </w:rPr>
        <w:t>ã</w:t>
      </w:r>
      <w:r w:rsidR="008C042A" w:rsidRPr="002E56F4">
        <w:rPr>
          <w:rFonts w:ascii="Times New Roman" w:hAnsi="Times New Roman"/>
          <w:b w:val="0"/>
          <w:sz w:val="20"/>
          <w:szCs w:val="20"/>
        </w:rPr>
        <w:t>o atendiam aos crit</w:t>
      </w:r>
      <w:r w:rsidR="008C042A" w:rsidRPr="002E56F4">
        <w:rPr>
          <w:rFonts w:ascii="Times New Roman" w:hAnsi="Times New Roman" w:hint="eastAsia"/>
          <w:b w:val="0"/>
          <w:sz w:val="20"/>
          <w:szCs w:val="20"/>
        </w:rPr>
        <w:t>é</w:t>
      </w:r>
      <w:r w:rsidR="008C042A" w:rsidRPr="002E56F4">
        <w:rPr>
          <w:rFonts w:ascii="Times New Roman" w:hAnsi="Times New Roman"/>
          <w:b w:val="0"/>
          <w:sz w:val="20"/>
          <w:szCs w:val="20"/>
        </w:rPr>
        <w:t>rios de Gauss pelo teste de Shapiro-</w:t>
      </w:r>
      <w:proofErr w:type="spellStart"/>
      <w:r w:rsidR="008C042A" w:rsidRPr="002E56F4">
        <w:rPr>
          <w:rFonts w:ascii="Times New Roman" w:hAnsi="Times New Roman"/>
          <w:b w:val="0"/>
          <w:sz w:val="20"/>
          <w:szCs w:val="20"/>
        </w:rPr>
        <w:t>Wilk</w:t>
      </w:r>
      <w:proofErr w:type="spellEnd"/>
      <w:r w:rsidR="008C042A" w:rsidRPr="002E56F4">
        <w:rPr>
          <w:rFonts w:ascii="Times New Roman" w:hAnsi="Times New Roman"/>
          <w:b w:val="0"/>
          <w:sz w:val="20"/>
          <w:szCs w:val="20"/>
        </w:rPr>
        <w:t>. A linhas</w:t>
      </w:r>
      <w:r w:rsidR="000308DC">
        <w:rPr>
          <w:rFonts w:ascii="Times New Roman" w:hAnsi="Times New Roman"/>
          <w:b w:val="0"/>
          <w:sz w:val="20"/>
          <w:szCs w:val="20"/>
        </w:rPr>
        <w:t xml:space="preserve"> pontilhada</w:t>
      </w:r>
      <w:r w:rsidR="008C042A" w:rsidRPr="002E56F4">
        <w:rPr>
          <w:rFonts w:ascii="Times New Roman" w:hAnsi="Times New Roman"/>
          <w:b w:val="0"/>
          <w:sz w:val="20"/>
          <w:szCs w:val="20"/>
        </w:rPr>
        <w:t>s indicam diferen</w:t>
      </w:r>
      <w:r w:rsidR="008C042A" w:rsidRPr="002E56F4">
        <w:rPr>
          <w:rFonts w:ascii="Times New Roman" w:hAnsi="Times New Roman" w:hint="eastAsia"/>
          <w:b w:val="0"/>
          <w:sz w:val="20"/>
          <w:szCs w:val="20"/>
        </w:rPr>
        <w:t>ç</w:t>
      </w:r>
      <w:r w:rsidR="008C042A" w:rsidRPr="002E56F4">
        <w:rPr>
          <w:rFonts w:ascii="Times New Roman" w:hAnsi="Times New Roman"/>
          <w:b w:val="0"/>
          <w:sz w:val="20"/>
          <w:szCs w:val="20"/>
        </w:rPr>
        <w:t>a estatisticamente significativa para compara</w:t>
      </w:r>
      <w:r w:rsidR="008C042A" w:rsidRPr="002E56F4">
        <w:rPr>
          <w:rFonts w:ascii="Times New Roman" w:hAnsi="Times New Roman" w:hint="eastAsia"/>
          <w:b w:val="0"/>
          <w:sz w:val="20"/>
          <w:szCs w:val="20"/>
        </w:rPr>
        <w:t>çõ</w:t>
      </w:r>
      <w:r w:rsidR="008C042A" w:rsidRPr="002E56F4">
        <w:rPr>
          <w:rFonts w:ascii="Times New Roman" w:hAnsi="Times New Roman"/>
          <w:b w:val="0"/>
          <w:sz w:val="20"/>
          <w:szCs w:val="20"/>
        </w:rPr>
        <w:t>es entre os m</w:t>
      </w:r>
      <w:r w:rsidR="008C042A" w:rsidRPr="002E56F4">
        <w:rPr>
          <w:rFonts w:ascii="Times New Roman" w:hAnsi="Times New Roman" w:hint="eastAsia"/>
          <w:b w:val="0"/>
          <w:sz w:val="20"/>
          <w:szCs w:val="20"/>
        </w:rPr>
        <w:t>ú</w:t>
      </w:r>
      <w:r w:rsidR="008C042A" w:rsidRPr="002E56F4">
        <w:rPr>
          <w:rFonts w:ascii="Times New Roman" w:hAnsi="Times New Roman"/>
          <w:b w:val="0"/>
          <w:sz w:val="20"/>
          <w:szCs w:val="20"/>
        </w:rPr>
        <w:t>sculos (p &lt;0,05).</w:t>
      </w:r>
    </w:p>
    <w:p w:rsidR="009158F6" w:rsidRDefault="009158F6">
      <w:pPr>
        <w:spacing w:after="200" w:line="276" w:lineRule="auto"/>
        <w:rPr>
          <w:rFonts w:ascii="Times New Roman" w:hAnsi="Times New Roman"/>
          <w:b w:val="0"/>
          <w:sz w:val="24"/>
          <w:szCs w:val="24"/>
        </w:rPr>
      </w:pPr>
    </w:p>
    <w:p w:rsidR="00A74CBA" w:rsidRDefault="00A74CBA">
      <w:pPr>
        <w:spacing w:after="200" w:line="276" w:lineRule="auto"/>
        <w:rPr>
          <w:rFonts w:ascii="Times New Roman" w:hAnsi="Times New Roman"/>
          <w:b w:val="0"/>
          <w:sz w:val="24"/>
          <w:szCs w:val="24"/>
        </w:rPr>
      </w:pPr>
      <w:r>
        <w:rPr>
          <w:rFonts w:ascii="Times New Roman" w:hAnsi="Times New Roman"/>
          <w:b w:val="0"/>
          <w:sz w:val="24"/>
          <w:szCs w:val="24"/>
        </w:rPr>
        <w:br w:type="page"/>
      </w:r>
    </w:p>
    <w:p w:rsidR="00BE0D55" w:rsidRPr="000627D4" w:rsidRDefault="00BE0D55" w:rsidP="000627D4">
      <w:pPr>
        <w:pStyle w:val="Ttulo2"/>
        <w:rPr>
          <w:rFonts w:ascii="Times New Roman" w:eastAsiaTheme="minorHAnsi" w:hAnsi="Times New Roman"/>
          <w:lang w:eastAsia="en-US"/>
        </w:rPr>
      </w:pPr>
      <w:bookmarkStart w:id="32" w:name="_Toc497167026"/>
      <w:r w:rsidRPr="000627D4">
        <w:rPr>
          <w:rFonts w:ascii="Times New Roman" w:eastAsiaTheme="minorHAnsi" w:hAnsi="Times New Roman"/>
          <w:lang w:eastAsia="en-US"/>
        </w:rPr>
        <w:lastRenderedPageBreak/>
        <w:t>Conf</w:t>
      </w:r>
      <w:r w:rsidR="000308DC">
        <w:rPr>
          <w:rFonts w:ascii="Times New Roman" w:eastAsiaTheme="minorHAnsi" w:hAnsi="Times New Roman"/>
          <w:lang w:eastAsia="en-US"/>
        </w:rPr>
        <w:t xml:space="preserve">iabilidade e concordância intra </w:t>
      </w:r>
      <w:r w:rsidRPr="000627D4">
        <w:rPr>
          <w:rFonts w:ascii="Times New Roman" w:eastAsiaTheme="minorHAnsi" w:hAnsi="Times New Roman"/>
          <w:lang w:eastAsia="en-US"/>
        </w:rPr>
        <w:t>examinador</w:t>
      </w:r>
      <w:bookmarkEnd w:id="32"/>
    </w:p>
    <w:p w:rsidR="00C201E9" w:rsidRDefault="008C042A" w:rsidP="00D40EFD">
      <w:pPr>
        <w:spacing w:line="480" w:lineRule="auto"/>
        <w:ind w:firstLine="709"/>
        <w:jc w:val="both"/>
        <w:rPr>
          <w:rFonts w:ascii="Times New Roman" w:eastAsiaTheme="minorHAnsi" w:hAnsi="Times New Roman"/>
          <w:b w:val="0"/>
          <w:sz w:val="24"/>
          <w:szCs w:val="24"/>
          <w:lang w:eastAsia="en-US"/>
        </w:rPr>
      </w:pPr>
      <w:r w:rsidRPr="008C042A">
        <w:rPr>
          <w:rFonts w:ascii="Times New Roman" w:eastAsiaTheme="minorHAnsi" w:hAnsi="Times New Roman"/>
          <w:b w:val="0"/>
          <w:sz w:val="24"/>
          <w:szCs w:val="24"/>
          <w:lang w:eastAsia="en-US"/>
        </w:rPr>
        <w:t>Em uma an</w:t>
      </w:r>
      <w:r w:rsidRPr="008C042A">
        <w:rPr>
          <w:rFonts w:ascii="Times New Roman" w:eastAsiaTheme="minorHAnsi" w:hAnsi="Times New Roman" w:hint="eastAsia"/>
          <w:b w:val="0"/>
          <w:sz w:val="24"/>
          <w:szCs w:val="24"/>
          <w:lang w:eastAsia="en-US"/>
        </w:rPr>
        <w:t>á</w:t>
      </w:r>
      <w:r w:rsidRPr="008C042A">
        <w:rPr>
          <w:rFonts w:ascii="Times New Roman" w:eastAsiaTheme="minorHAnsi" w:hAnsi="Times New Roman"/>
          <w:b w:val="0"/>
          <w:sz w:val="24"/>
          <w:szCs w:val="24"/>
          <w:lang w:eastAsia="en-US"/>
        </w:rPr>
        <w:t>lise geral intra</w:t>
      </w:r>
      <w:r>
        <w:rPr>
          <w:rFonts w:ascii="Times New Roman" w:eastAsiaTheme="minorHAnsi" w:hAnsi="Times New Roman"/>
          <w:b w:val="0"/>
          <w:sz w:val="24"/>
          <w:szCs w:val="24"/>
          <w:lang w:eastAsia="en-US"/>
        </w:rPr>
        <w:t xml:space="preserve"> examinador</w:t>
      </w:r>
      <w:r w:rsidRPr="008C042A">
        <w:rPr>
          <w:rFonts w:ascii="Times New Roman" w:eastAsiaTheme="minorHAnsi" w:hAnsi="Times New Roman"/>
          <w:b w:val="0"/>
          <w:sz w:val="24"/>
          <w:szCs w:val="24"/>
          <w:lang w:eastAsia="en-US"/>
        </w:rPr>
        <w:t xml:space="preserve"> (Figura 3) das medidas repetidas </w:t>
      </w:r>
      <w:r>
        <w:rPr>
          <w:rFonts w:ascii="Times New Roman" w:eastAsiaTheme="minorHAnsi" w:hAnsi="Times New Roman"/>
          <w:b w:val="0"/>
          <w:sz w:val="24"/>
          <w:szCs w:val="24"/>
          <w:lang w:eastAsia="en-US"/>
        </w:rPr>
        <w:t>adquiridas</w:t>
      </w:r>
      <w:r w:rsidRPr="008C042A">
        <w:rPr>
          <w:rFonts w:ascii="Times New Roman" w:eastAsiaTheme="minorHAnsi" w:hAnsi="Times New Roman"/>
          <w:b w:val="0"/>
          <w:sz w:val="24"/>
          <w:szCs w:val="24"/>
          <w:lang w:eastAsia="en-US"/>
        </w:rPr>
        <w:t xml:space="preserve"> pelo mesmo </w:t>
      </w:r>
      <w:r w:rsidR="000308DC">
        <w:rPr>
          <w:rFonts w:ascii="Times New Roman" w:eastAsiaTheme="minorHAnsi" w:hAnsi="Times New Roman"/>
          <w:b w:val="0"/>
          <w:sz w:val="24"/>
          <w:szCs w:val="24"/>
          <w:lang w:eastAsia="en-US"/>
        </w:rPr>
        <w:t>examinador</w:t>
      </w:r>
      <w:r w:rsidRPr="008C042A">
        <w:rPr>
          <w:rFonts w:ascii="Times New Roman" w:eastAsiaTheme="minorHAnsi" w:hAnsi="Times New Roman"/>
          <w:b w:val="0"/>
          <w:sz w:val="24"/>
          <w:szCs w:val="24"/>
          <w:lang w:eastAsia="en-US"/>
        </w:rPr>
        <w:t xml:space="preserve"> para as diferentes condi</w:t>
      </w:r>
      <w:r w:rsidRPr="008C042A">
        <w:rPr>
          <w:rFonts w:ascii="Times New Roman" w:eastAsiaTheme="minorHAnsi" w:hAnsi="Times New Roman" w:hint="eastAsia"/>
          <w:b w:val="0"/>
          <w:sz w:val="24"/>
          <w:szCs w:val="24"/>
          <w:lang w:eastAsia="en-US"/>
        </w:rPr>
        <w:t>çõ</w:t>
      </w:r>
      <w:r w:rsidRPr="008C042A">
        <w:rPr>
          <w:rFonts w:ascii="Times New Roman" w:eastAsiaTheme="minorHAnsi" w:hAnsi="Times New Roman"/>
          <w:b w:val="0"/>
          <w:sz w:val="24"/>
          <w:szCs w:val="24"/>
          <w:lang w:eastAsia="en-US"/>
        </w:rPr>
        <w:t>es experimentais, encontramos associa</w:t>
      </w:r>
      <w:r w:rsidRPr="008C042A">
        <w:rPr>
          <w:rFonts w:ascii="Times New Roman" w:eastAsiaTheme="minorHAnsi" w:hAnsi="Times New Roman" w:hint="eastAsia"/>
          <w:b w:val="0"/>
          <w:sz w:val="24"/>
          <w:szCs w:val="24"/>
          <w:lang w:eastAsia="en-US"/>
        </w:rPr>
        <w:t>çã</w:t>
      </w:r>
      <w:r w:rsidRPr="008C042A">
        <w:rPr>
          <w:rFonts w:ascii="Times New Roman" w:eastAsiaTheme="minorHAnsi" w:hAnsi="Times New Roman"/>
          <w:b w:val="0"/>
          <w:sz w:val="24"/>
          <w:szCs w:val="24"/>
          <w:lang w:eastAsia="en-US"/>
        </w:rPr>
        <w:t>o predominantemente alta com exce</w:t>
      </w:r>
      <w:r w:rsidRPr="008C042A">
        <w:rPr>
          <w:rFonts w:ascii="Times New Roman" w:eastAsiaTheme="minorHAnsi" w:hAnsi="Times New Roman" w:hint="eastAsia"/>
          <w:b w:val="0"/>
          <w:sz w:val="24"/>
          <w:szCs w:val="24"/>
          <w:lang w:eastAsia="en-US"/>
        </w:rPr>
        <w:t>çã</w:t>
      </w:r>
      <w:r w:rsidRPr="008C042A">
        <w:rPr>
          <w:rFonts w:ascii="Times New Roman" w:eastAsiaTheme="minorHAnsi" w:hAnsi="Times New Roman"/>
          <w:b w:val="0"/>
          <w:sz w:val="24"/>
          <w:szCs w:val="24"/>
          <w:lang w:eastAsia="en-US"/>
        </w:rPr>
        <w:t>o para a an</w:t>
      </w:r>
      <w:r w:rsidRPr="008C042A">
        <w:rPr>
          <w:rFonts w:ascii="Times New Roman" w:eastAsiaTheme="minorHAnsi" w:hAnsi="Times New Roman" w:hint="eastAsia"/>
          <w:b w:val="0"/>
          <w:sz w:val="24"/>
          <w:szCs w:val="24"/>
          <w:lang w:eastAsia="en-US"/>
        </w:rPr>
        <w:t>á</w:t>
      </w:r>
      <w:r w:rsidRPr="008C042A">
        <w:rPr>
          <w:rFonts w:ascii="Times New Roman" w:eastAsiaTheme="minorHAnsi" w:hAnsi="Times New Roman"/>
          <w:b w:val="0"/>
          <w:sz w:val="24"/>
          <w:szCs w:val="24"/>
          <w:lang w:eastAsia="en-US"/>
        </w:rPr>
        <w:t>lise intra</w:t>
      </w:r>
      <w:r>
        <w:rPr>
          <w:rFonts w:ascii="Times New Roman" w:eastAsiaTheme="minorHAnsi" w:hAnsi="Times New Roman"/>
          <w:b w:val="0"/>
          <w:sz w:val="24"/>
          <w:szCs w:val="24"/>
          <w:lang w:eastAsia="en-US"/>
        </w:rPr>
        <w:t xml:space="preserve"> </w:t>
      </w:r>
      <w:proofErr w:type="gramStart"/>
      <w:r>
        <w:rPr>
          <w:rFonts w:ascii="Times New Roman" w:eastAsiaTheme="minorHAnsi" w:hAnsi="Times New Roman"/>
          <w:b w:val="0"/>
          <w:sz w:val="24"/>
          <w:szCs w:val="24"/>
          <w:lang w:eastAsia="en-US"/>
        </w:rPr>
        <w:t xml:space="preserve">examinador </w:t>
      </w:r>
      <w:r w:rsidRPr="008C042A">
        <w:rPr>
          <w:rFonts w:ascii="Times New Roman" w:eastAsiaTheme="minorHAnsi" w:hAnsi="Times New Roman"/>
          <w:b w:val="0"/>
          <w:sz w:val="24"/>
          <w:szCs w:val="24"/>
          <w:lang w:eastAsia="en-US"/>
        </w:rPr>
        <w:t xml:space="preserve"> por</w:t>
      </w:r>
      <w:proofErr w:type="gramEnd"/>
      <w:r w:rsidRPr="008C042A">
        <w:rPr>
          <w:rFonts w:ascii="Times New Roman" w:eastAsiaTheme="minorHAnsi" w:hAnsi="Times New Roman"/>
          <w:b w:val="0"/>
          <w:sz w:val="24"/>
          <w:szCs w:val="24"/>
          <w:lang w:eastAsia="en-US"/>
        </w:rPr>
        <w:t xml:space="preserve"> medidas repetidas pelo </w:t>
      </w:r>
      <w:r w:rsidR="000308DC">
        <w:rPr>
          <w:rFonts w:ascii="Times New Roman" w:eastAsiaTheme="minorHAnsi" w:hAnsi="Times New Roman"/>
          <w:b w:val="0"/>
          <w:sz w:val="24"/>
          <w:szCs w:val="24"/>
          <w:lang w:eastAsia="en-US"/>
        </w:rPr>
        <w:t>examinador 2</w:t>
      </w:r>
      <w:r w:rsidRPr="008C042A">
        <w:rPr>
          <w:rFonts w:ascii="Times New Roman" w:eastAsiaTheme="minorHAnsi" w:hAnsi="Times New Roman"/>
          <w:b w:val="0"/>
          <w:sz w:val="24"/>
          <w:szCs w:val="24"/>
          <w:lang w:eastAsia="en-US"/>
        </w:rPr>
        <w:t xml:space="preserve"> n</w:t>
      </w:r>
      <w:r>
        <w:rPr>
          <w:rFonts w:ascii="Times New Roman" w:eastAsiaTheme="minorHAnsi" w:hAnsi="Times New Roman"/>
          <w:b w:val="0"/>
          <w:sz w:val="24"/>
          <w:szCs w:val="24"/>
          <w:lang w:eastAsia="en-US"/>
        </w:rPr>
        <w:t>o</w:t>
      </w:r>
      <w:r w:rsidR="000308DC">
        <w:rPr>
          <w:rFonts w:ascii="Times New Roman" w:eastAsiaTheme="minorHAnsi" w:hAnsi="Times New Roman"/>
          <w:b w:val="0"/>
          <w:sz w:val="24"/>
          <w:szCs w:val="24"/>
          <w:lang w:eastAsia="en-US"/>
        </w:rPr>
        <w:t xml:space="preserve"> VL, usando</w:t>
      </w:r>
      <w:r w:rsidRPr="008C042A">
        <w:rPr>
          <w:rFonts w:ascii="Times New Roman" w:eastAsiaTheme="minorHAnsi" w:hAnsi="Times New Roman"/>
          <w:b w:val="0"/>
          <w:sz w:val="24"/>
          <w:szCs w:val="24"/>
          <w:lang w:eastAsia="en-US"/>
        </w:rPr>
        <w:t xml:space="preserve"> eletrodo de caneta (r = 0,62). A maior associa</w:t>
      </w:r>
      <w:r w:rsidRPr="008C042A">
        <w:rPr>
          <w:rFonts w:ascii="Times New Roman" w:eastAsiaTheme="minorHAnsi" w:hAnsi="Times New Roman" w:hint="eastAsia"/>
          <w:b w:val="0"/>
          <w:sz w:val="24"/>
          <w:szCs w:val="24"/>
          <w:lang w:eastAsia="en-US"/>
        </w:rPr>
        <w:t>çã</w:t>
      </w:r>
      <w:r w:rsidRPr="008C042A">
        <w:rPr>
          <w:rFonts w:ascii="Times New Roman" w:eastAsiaTheme="minorHAnsi" w:hAnsi="Times New Roman"/>
          <w:b w:val="0"/>
          <w:sz w:val="24"/>
          <w:szCs w:val="24"/>
          <w:lang w:eastAsia="en-US"/>
        </w:rPr>
        <w:t>o (r = 0,88) na mesma an</w:t>
      </w:r>
      <w:r w:rsidRPr="008C042A">
        <w:rPr>
          <w:rFonts w:ascii="Times New Roman" w:eastAsiaTheme="minorHAnsi" w:hAnsi="Times New Roman" w:hint="eastAsia"/>
          <w:b w:val="0"/>
          <w:sz w:val="24"/>
          <w:szCs w:val="24"/>
          <w:lang w:eastAsia="en-US"/>
        </w:rPr>
        <w:t>á</w:t>
      </w:r>
      <w:r w:rsidRPr="008C042A">
        <w:rPr>
          <w:rFonts w:ascii="Times New Roman" w:eastAsiaTheme="minorHAnsi" w:hAnsi="Times New Roman"/>
          <w:b w:val="0"/>
          <w:sz w:val="24"/>
          <w:szCs w:val="24"/>
          <w:lang w:eastAsia="en-US"/>
        </w:rPr>
        <w:t xml:space="preserve">lise foi detectada por medidas repetidas pelo </w:t>
      </w:r>
      <w:r w:rsidR="000308DC">
        <w:rPr>
          <w:rFonts w:ascii="Times New Roman" w:eastAsiaTheme="minorHAnsi" w:hAnsi="Times New Roman"/>
          <w:b w:val="0"/>
          <w:sz w:val="24"/>
          <w:szCs w:val="24"/>
          <w:lang w:eastAsia="en-US"/>
        </w:rPr>
        <w:t>examinador</w:t>
      </w:r>
      <w:r w:rsidRPr="008C042A">
        <w:rPr>
          <w:rFonts w:ascii="Times New Roman" w:eastAsiaTheme="minorHAnsi" w:hAnsi="Times New Roman"/>
          <w:b w:val="0"/>
          <w:sz w:val="24"/>
          <w:szCs w:val="24"/>
          <w:lang w:eastAsia="en-US"/>
        </w:rPr>
        <w:t xml:space="preserve"> 1, tamb</w:t>
      </w:r>
      <w:r w:rsidRPr="008C042A">
        <w:rPr>
          <w:rFonts w:ascii="Times New Roman" w:eastAsiaTheme="minorHAnsi" w:hAnsi="Times New Roman" w:hint="eastAsia"/>
          <w:b w:val="0"/>
          <w:sz w:val="24"/>
          <w:szCs w:val="24"/>
          <w:lang w:eastAsia="en-US"/>
        </w:rPr>
        <w:t>é</w:t>
      </w:r>
      <w:r w:rsidRPr="008C042A">
        <w:rPr>
          <w:rFonts w:ascii="Times New Roman" w:eastAsiaTheme="minorHAnsi" w:hAnsi="Times New Roman"/>
          <w:b w:val="0"/>
          <w:sz w:val="24"/>
          <w:szCs w:val="24"/>
          <w:lang w:eastAsia="en-US"/>
        </w:rPr>
        <w:t>m n</w:t>
      </w:r>
      <w:r w:rsidR="000308DC">
        <w:rPr>
          <w:rFonts w:ascii="Times New Roman" w:eastAsiaTheme="minorHAnsi" w:hAnsi="Times New Roman"/>
          <w:b w:val="0"/>
          <w:sz w:val="24"/>
          <w:szCs w:val="24"/>
          <w:lang w:eastAsia="en-US"/>
        </w:rPr>
        <w:t>o</w:t>
      </w:r>
      <w:r w:rsidRPr="008C042A">
        <w:rPr>
          <w:rFonts w:ascii="Times New Roman" w:eastAsiaTheme="minorHAnsi" w:hAnsi="Times New Roman"/>
          <w:b w:val="0"/>
          <w:sz w:val="24"/>
          <w:szCs w:val="24"/>
          <w:lang w:eastAsia="en-US"/>
        </w:rPr>
        <w:t xml:space="preserve"> VL, por</w:t>
      </w:r>
      <w:r w:rsidRPr="008C042A">
        <w:rPr>
          <w:rFonts w:ascii="Times New Roman" w:eastAsiaTheme="minorHAnsi" w:hAnsi="Times New Roman" w:hint="eastAsia"/>
          <w:b w:val="0"/>
          <w:sz w:val="24"/>
          <w:szCs w:val="24"/>
          <w:lang w:eastAsia="en-US"/>
        </w:rPr>
        <w:t>é</w:t>
      </w:r>
      <w:r w:rsidRPr="008C042A">
        <w:rPr>
          <w:rFonts w:ascii="Times New Roman" w:eastAsiaTheme="minorHAnsi" w:hAnsi="Times New Roman"/>
          <w:b w:val="0"/>
          <w:sz w:val="24"/>
          <w:szCs w:val="24"/>
          <w:lang w:eastAsia="en-US"/>
        </w:rPr>
        <w:t>m usando eletrodos quadrados.</w:t>
      </w:r>
      <w:r w:rsidR="00125D90">
        <w:rPr>
          <w:rFonts w:ascii="Times New Roman" w:eastAsiaTheme="minorHAnsi" w:hAnsi="Times New Roman"/>
          <w:b w:val="0"/>
          <w:sz w:val="24"/>
          <w:szCs w:val="24"/>
          <w:lang w:eastAsia="en-US"/>
        </w:rPr>
        <w:t xml:space="preserve"> </w:t>
      </w:r>
    </w:p>
    <w:p w:rsidR="008C042A" w:rsidRPr="00B275FD" w:rsidRDefault="008C042A" w:rsidP="00B275FD">
      <w:pPr>
        <w:spacing w:line="480" w:lineRule="auto"/>
        <w:ind w:firstLine="709"/>
        <w:jc w:val="both"/>
        <w:rPr>
          <w:rFonts w:ascii="Times New Roman" w:eastAsiaTheme="minorHAnsi" w:hAnsi="Times New Roman"/>
          <w:b w:val="0"/>
          <w:bCs/>
          <w:i/>
          <w:iCs/>
          <w:sz w:val="24"/>
          <w:szCs w:val="24"/>
          <w:lang w:eastAsia="en-US"/>
        </w:rPr>
      </w:pPr>
      <w:r w:rsidRPr="00B275FD">
        <w:rPr>
          <w:rFonts w:ascii="Times New Roman" w:eastAsiaTheme="minorHAnsi" w:hAnsi="Times New Roman"/>
          <w:b w:val="0"/>
          <w:sz w:val="24"/>
          <w:szCs w:val="24"/>
          <w:lang w:eastAsia="en-US"/>
        </w:rPr>
        <w:t xml:space="preserve">Para o </w:t>
      </w:r>
      <w:r w:rsidRPr="00B275FD">
        <w:rPr>
          <w:rFonts w:ascii="Times New Roman" w:eastAsiaTheme="minorHAnsi" w:hAnsi="Times New Roman"/>
          <w:b w:val="0"/>
          <w:bCs/>
          <w:iCs/>
          <w:sz w:val="24"/>
          <w:szCs w:val="24"/>
          <w:lang w:eastAsia="en-US"/>
        </w:rPr>
        <w:t>examinador</w:t>
      </w:r>
      <w:r w:rsidRPr="00B275FD">
        <w:rPr>
          <w:rFonts w:ascii="Times New Roman" w:eastAsiaTheme="minorHAnsi" w:hAnsi="Times New Roman"/>
          <w:b w:val="0"/>
          <w:sz w:val="24"/>
          <w:szCs w:val="24"/>
          <w:lang w:eastAsia="en-US"/>
        </w:rPr>
        <w:t xml:space="preserve"> 1, foram obtidas associações superiores (r = 0,80 e r = 0,88) quando a cronaxia foi determinada no músculo VL, enquanto que para o avaliador 2, foram obtidas associações superiores (r = 0,73 e r = 0,83) no músculo </w:t>
      </w:r>
      <w:proofErr w:type="gramStart"/>
      <w:r w:rsidRPr="00B275FD">
        <w:rPr>
          <w:rFonts w:ascii="Times New Roman" w:eastAsiaTheme="minorHAnsi" w:hAnsi="Times New Roman"/>
          <w:b w:val="0"/>
          <w:sz w:val="24"/>
          <w:szCs w:val="24"/>
          <w:lang w:eastAsia="en-US"/>
        </w:rPr>
        <w:t>TA .</w:t>
      </w:r>
      <w:proofErr w:type="gramEnd"/>
      <w:r w:rsidRPr="00B275FD">
        <w:rPr>
          <w:rFonts w:ascii="Times New Roman" w:eastAsiaTheme="minorHAnsi" w:hAnsi="Times New Roman"/>
          <w:b w:val="0"/>
          <w:sz w:val="24"/>
          <w:szCs w:val="24"/>
          <w:lang w:eastAsia="en-US"/>
        </w:rPr>
        <w:t xml:space="preserve"> Os tipos de eletrodos revelaram que o eletrodo quadrado apresentou maior associação do que o eletrodo de caneta, uma vez que o coeficiente de correlação de </w:t>
      </w:r>
      <w:proofErr w:type="spellStart"/>
      <w:r w:rsidRPr="00B275FD">
        <w:rPr>
          <w:rFonts w:ascii="Times New Roman" w:eastAsiaTheme="minorHAnsi" w:hAnsi="Times New Roman"/>
          <w:b w:val="0"/>
          <w:sz w:val="24"/>
          <w:szCs w:val="24"/>
          <w:lang w:eastAsia="en-US"/>
        </w:rPr>
        <w:t>Spearman</w:t>
      </w:r>
      <w:proofErr w:type="spellEnd"/>
      <w:r w:rsidRPr="00B275FD">
        <w:rPr>
          <w:rFonts w:ascii="Times New Roman" w:eastAsiaTheme="minorHAnsi" w:hAnsi="Times New Roman"/>
          <w:b w:val="0"/>
          <w:sz w:val="24"/>
          <w:szCs w:val="24"/>
          <w:lang w:eastAsia="en-US"/>
        </w:rPr>
        <w:t xml:space="preserve"> mais alto foi calculado por este tipo de eletrodo com coeficiente sempre superior a 0,74.</w:t>
      </w:r>
    </w:p>
    <w:p w:rsidR="00E05188" w:rsidRDefault="00E05188" w:rsidP="00E05188">
      <w:pPr>
        <w:spacing w:line="480" w:lineRule="auto"/>
        <w:ind w:firstLine="709"/>
        <w:jc w:val="both"/>
        <w:rPr>
          <w:rFonts w:ascii="Times New Roman" w:eastAsiaTheme="minorHAnsi" w:hAnsi="Times New Roman"/>
          <w:b w:val="0"/>
          <w:sz w:val="24"/>
          <w:szCs w:val="24"/>
          <w:lang w:eastAsia="en-US"/>
        </w:rPr>
      </w:pPr>
      <w:r w:rsidRPr="00E05188">
        <w:rPr>
          <w:rFonts w:ascii="Times New Roman" w:eastAsiaTheme="minorHAnsi" w:hAnsi="Times New Roman"/>
          <w:b w:val="0"/>
          <w:sz w:val="24"/>
          <w:szCs w:val="24"/>
          <w:lang w:eastAsia="en-US"/>
        </w:rPr>
        <w:t xml:space="preserve">O </w:t>
      </w:r>
      <w:r w:rsidR="00655CCC">
        <w:rPr>
          <w:rFonts w:ascii="Times New Roman" w:eastAsiaTheme="minorHAnsi" w:hAnsi="Times New Roman"/>
          <w:b w:val="0"/>
          <w:sz w:val="24"/>
          <w:szCs w:val="24"/>
          <w:lang w:eastAsia="en-US"/>
        </w:rPr>
        <w:t xml:space="preserve">limite de concordância (LOA) com </w:t>
      </w:r>
      <w:r w:rsidRPr="00E05188">
        <w:rPr>
          <w:rFonts w:ascii="Times New Roman" w:eastAsiaTheme="minorHAnsi" w:hAnsi="Times New Roman"/>
          <w:b w:val="0"/>
          <w:sz w:val="24"/>
          <w:szCs w:val="24"/>
          <w:lang w:eastAsia="en-US"/>
        </w:rPr>
        <w:t xml:space="preserve">intervalo de confiança de 95% foi quase zero entre as </w:t>
      </w:r>
      <w:proofErr w:type="spellStart"/>
      <w:r w:rsidRPr="00E05188">
        <w:rPr>
          <w:rFonts w:ascii="Times New Roman" w:eastAsiaTheme="minorHAnsi" w:hAnsi="Times New Roman"/>
          <w:b w:val="0"/>
          <w:sz w:val="24"/>
          <w:szCs w:val="24"/>
          <w:lang w:eastAsia="en-US"/>
        </w:rPr>
        <w:t>cron</w:t>
      </w:r>
      <w:r w:rsidR="00B145EC">
        <w:rPr>
          <w:rFonts w:ascii="Times New Roman" w:eastAsiaTheme="minorHAnsi" w:hAnsi="Times New Roman"/>
          <w:b w:val="0"/>
          <w:sz w:val="24"/>
          <w:szCs w:val="24"/>
          <w:lang w:eastAsia="en-US"/>
        </w:rPr>
        <w:t>axias</w:t>
      </w:r>
      <w:proofErr w:type="spellEnd"/>
      <w:r w:rsidRPr="00E05188">
        <w:rPr>
          <w:rFonts w:ascii="Times New Roman" w:eastAsiaTheme="minorHAnsi" w:hAnsi="Times New Roman"/>
          <w:b w:val="0"/>
          <w:sz w:val="24"/>
          <w:szCs w:val="24"/>
          <w:lang w:eastAsia="en-US"/>
        </w:rPr>
        <w:t xml:space="preserve"> </w:t>
      </w:r>
      <w:r w:rsidR="00B145EC">
        <w:rPr>
          <w:rFonts w:ascii="Times New Roman" w:eastAsiaTheme="minorHAnsi" w:hAnsi="Times New Roman"/>
          <w:b w:val="0"/>
          <w:sz w:val="24"/>
          <w:szCs w:val="24"/>
          <w:lang w:eastAsia="en-US"/>
        </w:rPr>
        <w:t>adquiridas</w:t>
      </w:r>
      <w:r w:rsidRPr="00E05188">
        <w:rPr>
          <w:rFonts w:ascii="Times New Roman" w:eastAsiaTheme="minorHAnsi" w:hAnsi="Times New Roman"/>
          <w:b w:val="0"/>
          <w:sz w:val="24"/>
          <w:szCs w:val="24"/>
          <w:lang w:eastAsia="en-US"/>
        </w:rPr>
        <w:t xml:space="preserve"> no músculo VL para todas as condições experimentais, diferentemente do padrão observado para medidas repetidas no músculo TA em que podemos </w:t>
      </w:r>
      <w:r w:rsidR="00B145EC">
        <w:rPr>
          <w:rFonts w:ascii="Times New Roman" w:eastAsiaTheme="minorHAnsi" w:hAnsi="Times New Roman"/>
          <w:b w:val="0"/>
          <w:sz w:val="24"/>
          <w:szCs w:val="24"/>
          <w:lang w:eastAsia="en-US"/>
        </w:rPr>
        <w:t>observar</w:t>
      </w:r>
      <w:r w:rsidRPr="00E05188">
        <w:rPr>
          <w:rFonts w:ascii="Times New Roman" w:eastAsiaTheme="minorHAnsi" w:hAnsi="Times New Roman"/>
          <w:b w:val="0"/>
          <w:sz w:val="24"/>
          <w:szCs w:val="24"/>
          <w:lang w:eastAsia="en-US"/>
        </w:rPr>
        <w:t xml:space="preserve"> </w:t>
      </w:r>
      <w:r w:rsidR="00B145EC">
        <w:rPr>
          <w:rFonts w:ascii="Times New Roman" w:eastAsiaTheme="minorHAnsi" w:hAnsi="Times New Roman"/>
          <w:b w:val="0"/>
          <w:sz w:val="24"/>
          <w:szCs w:val="24"/>
          <w:lang w:eastAsia="en-US"/>
        </w:rPr>
        <w:t>intervalo</w:t>
      </w:r>
      <w:r w:rsidRPr="00E05188">
        <w:rPr>
          <w:rFonts w:ascii="Times New Roman" w:eastAsiaTheme="minorHAnsi" w:hAnsi="Times New Roman"/>
          <w:b w:val="0"/>
          <w:sz w:val="24"/>
          <w:szCs w:val="24"/>
          <w:lang w:eastAsia="en-US"/>
        </w:rPr>
        <w:t xml:space="preserve"> maior, especialmente para medidas repetidas </w:t>
      </w:r>
      <w:r w:rsidR="00B145EC">
        <w:rPr>
          <w:rFonts w:ascii="Times New Roman" w:eastAsiaTheme="minorHAnsi" w:hAnsi="Times New Roman"/>
          <w:b w:val="0"/>
          <w:sz w:val="24"/>
          <w:szCs w:val="24"/>
          <w:lang w:eastAsia="en-US"/>
        </w:rPr>
        <w:t>com eletrodo caneta</w:t>
      </w:r>
      <w:r w:rsidRPr="00E05188">
        <w:rPr>
          <w:rFonts w:ascii="Times New Roman" w:eastAsiaTheme="minorHAnsi" w:hAnsi="Times New Roman"/>
          <w:b w:val="0"/>
          <w:sz w:val="24"/>
          <w:szCs w:val="24"/>
          <w:lang w:eastAsia="en-US"/>
        </w:rPr>
        <w:t>.</w:t>
      </w:r>
    </w:p>
    <w:p w:rsidR="002058D7" w:rsidRDefault="00B145EC" w:rsidP="00E05188">
      <w:pPr>
        <w:spacing w:line="480" w:lineRule="auto"/>
        <w:ind w:firstLine="709"/>
        <w:jc w:val="both"/>
        <w:rPr>
          <w:rFonts w:ascii="Times New Roman" w:eastAsiaTheme="minorHAnsi" w:hAnsi="Times New Roman"/>
          <w:b w:val="0"/>
          <w:sz w:val="24"/>
          <w:szCs w:val="24"/>
          <w:lang w:eastAsia="en-US"/>
        </w:rPr>
      </w:pPr>
      <w:r w:rsidRPr="00B145EC">
        <w:rPr>
          <w:rFonts w:ascii="Times New Roman" w:eastAsiaTheme="minorHAnsi" w:hAnsi="Times New Roman"/>
          <w:b w:val="0"/>
          <w:sz w:val="24"/>
          <w:szCs w:val="24"/>
          <w:lang w:eastAsia="en-US"/>
        </w:rPr>
        <w:t xml:space="preserve">O coeficiente </w:t>
      </w:r>
      <w:proofErr w:type="spellStart"/>
      <w:r w:rsidRPr="00B145EC">
        <w:rPr>
          <w:rFonts w:ascii="Times New Roman" w:eastAsiaTheme="minorHAnsi" w:hAnsi="Times New Roman"/>
          <w:b w:val="0"/>
          <w:sz w:val="24"/>
          <w:szCs w:val="24"/>
          <w:lang w:eastAsia="en-US"/>
        </w:rPr>
        <w:t>Kappa</w:t>
      </w:r>
      <w:proofErr w:type="spellEnd"/>
      <w:r w:rsidRPr="00B145EC">
        <w:rPr>
          <w:rFonts w:ascii="Times New Roman" w:eastAsiaTheme="minorHAnsi" w:hAnsi="Times New Roman"/>
          <w:b w:val="0"/>
          <w:sz w:val="24"/>
          <w:szCs w:val="24"/>
          <w:lang w:eastAsia="en-US"/>
        </w:rPr>
        <w:t xml:space="preserve"> mostrou um</w:t>
      </w:r>
      <w:r w:rsidR="00C02BFA">
        <w:rPr>
          <w:rFonts w:ascii="Times New Roman" w:eastAsiaTheme="minorHAnsi" w:hAnsi="Times New Roman"/>
          <w:b w:val="0"/>
          <w:sz w:val="24"/>
          <w:szCs w:val="24"/>
          <w:lang w:eastAsia="en-US"/>
        </w:rPr>
        <w:t>a</w:t>
      </w:r>
      <w:r w:rsidRPr="00B145EC">
        <w:rPr>
          <w:rFonts w:ascii="Times New Roman" w:eastAsiaTheme="minorHAnsi" w:hAnsi="Times New Roman"/>
          <w:b w:val="0"/>
          <w:sz w:val="24"/>
          <w:szCs w:val="24"/>
          <w:lang w:eastAsia="en-US"/>
        </w:rPr>
        <w:t xml:space="preserve"> </w:t>
      </w:r>
      <w:r>
        <w:rPr>
          <w:rFonts w:ascii="Times New Roman" w:eastAsiaTheme="minorHAnsi" w:hAnsi="Times New Roman"/>
          <w:b w:val="0"/>
          <w:sz w:val="24"/>
          <w:szCs w:val="24"/>
          <w:lang w:eastAsia="en-US"/>
        </w:rPr>
        <w:t>concordância absoluta</w:t>
      </w:r>
      <w:r w:rsidRPr="00B145EC">
        <w:rPr>
          <w:rFonts w:ascii="Times New Roman" w:eastAsiaTheme="minorHAnsi" w:hAnsi="Times New Roman"/>
          <w:b w:val="0"/>
          <w:sz w:val="24"/>
          <w:szCs w:val="24"/>
          <w:lang w:eastAsia="en-US"/>
        </w:rPr>
        <w:t xml:space="preserve"> (</w:t>
      </w:r>
      <w:proofErr w:type="spellStart"/>
      <w:r w:rsidRPr="00B145EC">
        <w:rPr>
          <w:rFonts w:ascii="Times New Roman" w:eastAsiaTheme="minorHAnsi" w:hAnsi="Times New Roman"/>
          <w:b w:val="0"/>
          <w:sz w:val="24"/>
          <w:szCs w:val="24"/>
          <w:lang w:eastAsia="en-US"/>
        </w:rPr>
        <w:t>Kappa</w:t>
      </w:r>
      <w:proofErr w:type="spellEnd"/>
      <w:r w:rsidRPr="00B145EC">
        <w:rPr>
          <w:rFonts w:ascii="Times New Roman" w:eastAsiaTheme="minorHAnsi" w:hAnsi="Times New Roman"/>
          <w:b w:val="0"/>
          <w:sz w:val="24"/>
          <w:szCs w:val="24"/>
          <w:lang w:eastAsia="en-US"/>
        </w:rPr>
        <w:t xml:space="preserve"> = 1,0) entre o diagn</w:t>
      </w:r>
      <w:r w:rsidRPr="00B145EC">
        <w:rPr>
          <w:rFonts w:ascii="Times New Roman" w:eastAsiaTheme="minorHAnsi" w:hAnsi="Times New Roman" w:hint="eastAsia"/>
          <w:b w:val="0"/>
          <w:sz w:val="24"/>
          <w:szCs w:val="24"/>
          <w:lang w:eastAsia="en-US"/>
        </w:rPr>
        <w:t>ó</w:t>
      </w:r>
      <w:r w:rsidRPr="00B145EC">
        <w:rPr>
          <w:rFonts w:ascii="Times New Roman" w:eastAsiaTheme="minorHAnsi" w:hAnsi="Times New Roman"/>
          <w:b w:val="0"/>
          <w:sz w:val="24"/>
          <w:szCs w:val="24"/>
          <w:lang w:eastAsia="en-US"/>
        </w:rPr>
        <w:t>stico feito por medidas repetidas na an</w:t>
      </w:r>
      <w:r w:rsidRPr="00B145EC">
        <w:rPr>
          <w:rFonts w:ascii="Times New Roman" w:eastAsiaTheme="minorHAnsi" w:hAnsi="Times New Roman" w:hint="eastAsia"/>
          <w:b w:val="0"/>
          <w:sz w:val="24"/>
          <w:szCs w:val="24"/>
          <w:lang w:eastAsia="en-US"/>
        </w:rPr>
        <w:t>á</w:t>
      </w:r>
      <w:r w:rsidRPr="00B145EC">
        <w:rPr>
          <w:rFonts w:ascii="Times New Roman" w:eastAsiaTheme="minorHAnsi" w:hAnsi="Times New Roman"/>
          <w:b w:val="0"/>
          <w:sz w:val="24"/>
          <w:szCs w:val="24"/>
          <w:lang w:eastAsia="en-US"/>
        </w:rPr>
        <w:t>lise intra</w:t>
      </w:r>
      <w:r>
        <w:rPr>
          <w:rFonts w:ascii="Times New Roman" w:eastAsiaTheme="minorHAnsi" w:hAnsi="Times New Roman"/>
          <w:b w:val="0"/>
          <w:sz w:val="24"/>
          <w:szCs w:val="24"/>
          <w:lang w:eastAsia="en-US"/>
        </w:rPr>
        <w:t xml:space="preserve"> examinador</w:t>
      </w:r>
      <w:r w:rsidRPr="00B145EC">
        <w:rPr>
          <w:rFonts w:ascii="Times New Roman" w:eastAsiaTheme="minorHAnsi" w:hAnsi="Times New Roman"/>
          <w:b w:val="0"/>
          <w:sz w:val="24"/>
          <w:szCs w:val="24"/>
          <w:lang w:eastAsia="en-US"/>
        </w:rPr>
        <w:t xml:space="preserve"> quando a cronaxia foi registrada nos m</w:t>
      </w:r>
      <w:r w:rsidRPr="00B145EC">
        <w:rPr>
          <w:rFonts w:ascii="Times New Roman" w:eastAsiaTheme="minorHAnsi" w:hAnsi="Times New Roman" w:hint="eastAsia"/>
          <w:b w:val="0"/>
          <w:sz w:val="24"/>
          <w:szCs w:val="24"/>
          <w:lang w:eastAsia="en-US"/>
        </w:rPr>
        <w:t>ú</w:t>
      </w:r>
      <w:r w:rsidRPr="00B145EC">
        <w:rPr>
          <w:rFonts w:ascii="Times New Roman" w:eastAsiaTheme="minorHAnsi" w:hAnsi="Times New Roman"/>
          <w:b w:val="0"/>
          <w:sz w:val="24"/>
          <w:szCs w:val="24"/>
          <w:lang w:eastAsia="en-US"/>
        </w:rPr>
        <w:t>sculos VL, revelando menos concord</w:t>
      </w:r>
      <w:r w:rsidRPr="00B145EC">
        <w:rPr>
          <w:rFonts w:ascii="Times New Roman" w:eastAsiaTheme="minorHAnsi" w:hAnsi="Times New Roman" w:hint="eastAsia"/>
          <w:b w:val="0"/>
          <w:sz w:val="24"/>
          <w:szCs w:val="24"/>
          <w:lang w:eastAsia="en-US"/>
        </w:rPr>
        <w:t>â</w:t>
      </w:r>
      <w:r w:rsidRPr="00B145EC">
        <w:rPr>
          <w:rFonts w:ascii="Times New Roman" w:eastAsiaTheme="minorHAnsi" w:hAnsi="Times New Roman"/>
          <w:b w:val="0"/>
          <w:sz w:val="24"/>
          <w:szCs w:val="24"/>
          <w:lang w:eastAsia="en-US"/>
        </w:rPr>
        <w:t xml:space="preserve">ncia (0,64&gt; </w:t>
      </w:r>
      <w:proofErr w:type="spellStart"/>
      <w:r w:rsidRPr="00B145EC">
        <w:rPr>
          <w:rFonts w:ascii="Times New Roman" w:eastAsiaTheme="minorHAnsi" w:hAnsi="Times New Roman"/>
          <w:b w:val="0"/>
          <w:sz w:val="24"/>
          <w:szCs w:val="24"/>
          <w:lang w:eastAsia="en-US"/>
        </w:rPr>
        <w:t>Kappa</w:t>
      </w:r>
      <w:proofErr w:type="spellEnd"/>
      <w:r w:rsidRPr="00B145EC">
        <w:rPr>
          <w:rFonts w:ascii="Times New Roman" w:eastAsiaTheme="minorHAnsi" w:hAnsi="Times New Roman"/>
          <w:b w:val="0"/>
          <w:sz w:val="24"/>
          <w:szCs w:val="24"/>
          <w:lang w:eastAsia="en-US"/>
        </w:rPr>
        <w:t>&gt; 0,54) para medidas repetidas no m</w:t>
      </w:r>
      <w:r w:rsidRPr="00B145EC">
        <w:rPr>
          <w:rFonts w:ascii="Times New Roman" w:eastAsiaTheme="minorHAnsi" w:hAnsi="Times New Roman" w:hint="eastAsia"/>
          <w:b w:val="0"/>
          <w:sz w:val="24"/>
          <w:szCs w:val="24"/>
          <w:lang w:eastAsia="en-US"/>
        </w:rPr>
        <w:t>ú</w:t>
      </w:r>
      <w:r w:rsidRPr="00B145EC">
        <w:rPr>
          <w:rFonts w:ascii="Times New Roman" w:eastAsiaTheme="minorHAnsi" w:hAnsi="Times New Roman"/>
          <w:b w:val="0"/>
          <w:sz w:val="24"/>
          <w:szCs w:val="24"/>
          <w:lang w:eastAsia="en-US"/>
        </w:rPr>
        <w:t xml:space="preserve">sculo TA, notavelmente quando </w:t>
      </w:r>
      <w:r w:rsidR="00C02BFA">
        <w:rPr>
          <w:rFonts w:ascii="Times New Roman" w:eastAsiaTheme="minorHAnsi" w:hAnsi="Times New Roman"/>
          <w:b w:val="0"/>
          <w:sz w:val="24"/>
          <w:szCs w:val="24"/>
          <w:lang w:eastAsia="en-US"/>
        </w:rPr>
        <w:t>adquirida</w:t>
      </w:r>
      <w:r w:rsidRPr="00B145EC">
        <w:rPr>
          <w:rFonts w:ascii="Times New Roman" w:eastAsiaTheme="minorHAnsi" w:hAnsi="Times New Roman"/>
          <w:b w:val="0"/>
          <w:sz w:val="24"/>
          <w:szCs w:val="24"/>
          <w:lang w:eastAsia="en-US"/>
        </w:rPr>
        <w:t xml:space="preserve"> pelo </w:t>
      </w:r>
      <w:r w:rsidR="00C02BFA">
        <w:rPr>
          <w:rFonts w:ascii="Times New Roman" w:eastAsiaTheme="minorHAnsi" w:hAnsi="Times New Roman"/>
          <w:b w:val="0"/>
          <w:sz w:val="24"/>
          <w:szCs w:val="24"/>
          <w:lang w:eastAsia="en-US"/>
        </w:rPr>
        <w:t>examinador</w:t>
      </w:r>
      <w:r w:rsidRPr="00B145EC">
        <w:rPr>
          <w:rFonts w:ascii="Times New Roman" w:eastAsiaTheme="minorHAnsi" w:hAnsi="Times New Roman"/>
          <w:b w:val="0"/>
          <w:sz w:val="24"/>
          <w:szCs w:val="24"/>
          <w:lang w:eastAsia="en-US"/>
        </w:rPr>
        <w:t xml:space="preserve"> 2 (0.54&gt; </w:t>
      </w:r>
      <w:proofErr w:type="spellStart"/>
      <w:r w:rsidRPr="00B145EC">
        <w:rPr>
          <w:rFonts w:ascii="Times New Roman" w:eastAsiaTheme="minorHAnsi" w:hAnsi="Times New Roman"/>
          <w:b w:val="0"/>
          <w:sz w:val="24"/>
          <w:szCs w:val="24"/>
          <w:lang w:eastAsia="en-US"/>
        </w:rPr>
        <w:t>Kappa</w:t>
      </w:r>
      <w:proofErr w:type="spellEnd"/>
      <w:r w:rsidRPr="00B145EC">
        <w:rPr>
          <w:rFonts w:ascii="Times New Roman" w:eastAsiaTheme="minorHAnsi" w:hAnsi="Times New Roman"/>
          <w:b w:val="0"/>
          <w:sz w:val="24"/>
          <w:szCs w:val="24"/>
          <w:lang w:eastAsia="en-US"/>
        </w:rPr>
        <w:t>&gt; 0.57).</w:t>
      </w:r>
    </w:p>
    <w:p w:rsidR="002058D7" w:rsidRDefault="002058D7">
      <w:pPr>
        <w:spacing w:after="200" w:line="276" w:lineRule="auto"/>
        <w:rPr>
          <w:rFonts w:ascii="Times New Roman" w:eastAsiaTheme="minorHAnsi" w:hAnsi="Times New Roman"/>
          <w:b w:val="0"/>
          <w:sz w:val="24"/>
          <w:szCs w:val="24"/>
          <w:lang w:eastAsia="en-US"/>
        </w:rPr>
      </w:pPr>
      <w:r>
        <w:rPr>
          <w:rFonts w:ascii="Times New Roman" w:eastAsiaTheme="minorHAnsi" w:hAnsi="Times New Roman"/>
          <w:b w:val="0"/>
          <w:sz w:val="24"/>
          <w:szCs w:val="24"/>
          <w:lang w:eastAsia="en-US"/>
        </w:rPr>
        <w:br w:type="page"/>
      </w:r>
    </w:p>
    <w:p w:rsidR="00BA1A63" w:rsidRDefault="00327C18" w:rsidP="008C04AC">
      <w:pPr>
        <w:autoSpaceDE w:val="0"/>
        <w:autoSpaceDN w:val="0"/>
        <w:adjustRightInd w:val="0"/>
        <w:spacing w:line="480" w:lineRule="auto"/>
        <w:ind w:firstLine="709"/>
        <w:rPr>
          <w:rFonts w:ascii="Times New Roman" w:eastAsiaTheme="minorHAnsi" w:hAnsi="Times New Roman"/>
          <w:color w:val="000000"/>
          <w:sz w:val="20"/>
          <w:szCs w:val="20"/>
          <w:lang w:eastAsia="en-US"/>
        </w:rPr>
      </w:pPr>
      <w:r>
        <w:rPr>
          <w:rFonts w:ascii="Times New Roman" w:eastAsiaTheme="minorHAnsi" w:hAnsi="Times New Roman"/>
          <w:noProof/>
          <w:color w:val="000000"/>
          <w:sz w:val="20"/>
          <w:szCs w:val="20"/>
        </w:rPr>
        <w:lastRenderedPageBreak/>
        <w:drawing>
          <wp:inline distT="0" distB="0" distL="0" distR="0">
            <wp:extent cx="4530966" cy="7200000"/>
            <wp:effectExtent l="19050" t="0" r="2934" b="0"/>
            <wp:docPr id="7" name="Imagem 2" descr="C:\Users\Eduardo\Dropbox\Amaro\FIGURAS\INTRAEX CRON portug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ardo\Dropbox\Amaro\FIGURAS\INTRAEX CRON portugues.jpg"/>
                    <pic:cNvPicPr>
                      <a:picLocks noChangeAspect="1" noChangeArrowheads="1"/>
                    </pic:cNvPicPr>
                  </pic:nvPicPr>
                  <pic:blipFill>
                    <a:blip r:embed="rId11" cstate="print"/>
                    <a:srcRect/>
                    <a:stretch>
                      <a:fillRect/>
                    </a:stretch>
                  </pic:blipFill>
                  <pic:spPr bwMode="auto">
                    <a:xfrm>
                      <a:off x="0" y="0"/>
                      <a:ext cx="4530966" cy="7200000"/>
                    </a:xfrm>
                    <a:prstGeom prst="rect">
                      <a:avLst/>
                    </a:prstGeom>
                    <a:noFill/>
                    <a:ln w="9525">
                      <a:noFill/>
                      <a:miter lim="800000"/>
                      <a:headEnd/>
                      <a:tailEnd/>
                    </a:ln>
                  </pic:spPr>
                </pic:pic>
              </a:graphicData>
            </a:graphic>
          </wp:inline>
        </w:drawing>
      </w:r>
    </w:p>
    <w:p w:rsidR="002058D7" w:rsidRDefault="004425D2" w:rsidP="002058D7">
      <w:pPr>
        <w:autoSpaceDE w:val="0"/>
        <w:autoSpaceDN w:val="0"/>
        <w:adjustRightInd w:val="0"/>
        <w:jc w:val="both"/>
        <w:rPr>
          <w:rFonts w:ascii="Times New Roman" w:eastAsiaTheme="minorHAnsi" w:hAnsi="Times New Roman"/>
          <w:b w:val="0"/>
          <w:color w:val="000000"/>
          <w:sz w:val="20"/>
          <w:szCs w:val="20"/>
          <w:lang w:eastAsia="en-US"/>
        </w:rPr>
      </w:pPr>
      <w:r w:rsidRPr="002058D7">
        <w:rPr>
          <w:rFonts w:ascii="Times New Roman" w:eastAsiaTheme="minorHAnsi" w:hAnsi="Times New Roman"/>
          <w:color w:val="000000"/>
          <w:sz w:val="20"/>
          <w:szCs w:val="20"/>
          <w:lang w:eastAsia="en-US"/>
        </w:rPr>
        <w:t>Figura 3</w:t>
      </w:r>
      <w:r w:rsidR="00267BEF" w:rsidRPr="002058D7">
        <w:rPr>
          <w:rFonts w:ascii="Times New Roman" w:eastAsiaTheme="minorHAnsi" w:hAnsi="Times New Roman"/>
          <w:color w:val="000000"/>
          <w:sz w:val="20"/>
          <w:szCs w:val="20"/>
          <w:lang w:eastAsia="en-US"/>
        </w:rPr>
        <w:t>:</w:t>
      </w:r>
      <w:r w:rsidR="00267BEF" w:rsidRPr="002058D7">
        <w:rPr>
          <w:rFonts w:ascii="Times New Roman" w:eastAsiaTheme="minorHAnsi" w:hAnsi="Times New Roman"/>
          <w:b w:val="0"/>
          <w:color w:val="000000"/>
          <w:sz w:val="20"/>
          <w:szCs w:val="20"/>
          <w:lang w:eastAsia="en-US"/>
        </w:rPr>
        <w:t xml:space="preserve"> </w:t>
      </w:r>
      <w:proofErr w:type="spellStart"/>
      <w:r w:rsidR="002058D7" w:rsidRPr="002058D7">
        <w:rPr>
          <w:rFonts w:ascii="Times New Roman" w:eastAsiaTheme="minorHAnsi" w:hAnsi="Times New Roman"/>
          <w:b w:val="0"/>
          <w:color w:val="000000"/>
          <w:sz w:val="20"/>
          <w:szCs w:val="20"/>
          <w:lang w:eastAsia="en-US"/>
        </w:rPr>
        <w:t>Bland</w:t>
      </w:r>
      <w:proofErr w:type="spellEnd"/>
      <w:r w:rsidR="002058D7" w:rsidRPr="002058D7">
        <w:rPr>
          <w:rFonts w:ascii="Times New Roman" w:eastAsiaTheme="minorHAnsi" w:hAnsi="Times New Roman"/>
          <w:b w:val="0"/>
          <w:color w:val="000000"/>
          <w:sz w:val="20"/>
          <w:szCs w:val="20"/>
          <w:lang w:eastAsia="en-US"/>
        </w:rPr>
        <w:t>-Altman, coeficiente de correla</w:t>
      </w:r>
      <w:r w:rsidR="002058D7" w:rsidRPr="002058D7">
        <w:rPr>
          <w:rFonts w:ascii="Times New Roman" w:eastAsiaTheme="minorHAnsi" w:hAnsi="Times New Roman" w:hint="eastAsia"/>
          <w:b w:val="0"/>
          <w:color w:val="000000"/>
          <w:sz w:val="20"/>
          <w:szCs w:val="20"/>
          <w:lang w:eastAsia="en-US"/>
        </w:rPr>
        <w:t>çã</w:t>
      </w:r>
      <w:r w:rsidR="002058D7" w:rsidRPr="002058D7">
        <w:rPr>
          <w:rFonts w:ascii="Times New Roman" w:eastAsiaTheme="minorHAnsi" w:hAnsi="Times New Roman"/>
          <w:b w:val="0"/>
          <w:color w:val="000000"/>
          <w:sz w:val="20"/>
          <w:szCs w:val="20"/>
          <w:lang w:eastAsia="en-US"/>
        </w:rPr>
        <w:t xml:space="preserve">o </w:t>
      </w:r>
      <w:proofErr w:type="gramStart"/>
      <w:r w:rsidR="002058D7" w:rsidRPr="002058D7">
        <w:rPr>
          <w:rFonts w:ascii="Times New Roman" w:eastAsiaTheme="minorHAnsi" w:hAnsi="Times New Roman"/>
          <w:b w:val="0"/>
          <w:color w:val="000000"/>
          <w:sz w:val="20"/>
          <w:szCs w:val="20"/>
          <w:lang w:eastAsia="en-US"/>
        </w:rPr>
        <w:t xml:space="preserve">de  </w:t>
      </w:r>
      <w:proofErr w:type="spellStart"/>
      <w:r w:rsidR="002058D7" w:rsidRPr="002058D7">
        <w:rPr>
          <w:rFonts w:ascii="Times New Roman" w:eastAsiaTheme="minorHAnsi" w:hAnsi="Times New Roman"/>
          <w:b w:val="0"/>
          <w:color w:val="000000"/>
          <w:sz w:val="20"/>
          <w:szCs w:val="20"/>
          <w:lang w:eastAsia="en-US"/>
        </w:rPr>
        <w:t>Spearman</w:t>
      </w:r>
      <w:proofErr w:type="spellEnd"/>
      <w:proofErr w:type="gramEnd"/>
      <w:r w:rsidR="002058D7" w:rsidRPr="002058D7">
        <w:rPr>
          <w:rFonts w:ascii="Times New Roman" w:eastAsiaTheme="minorHAnsi" w:hAnsi="Times New Roman"/>
          <w:b w:val="0"/>
          <w:color w:val="000000"/>
          <w:sz w:val="20"/>
          <w:szCs w:val="20"/>
          <w:lang w:eastAsia="en-US"/>
        </w:rPr>
        <w:t xml:space="preserve"> e coeficiente de concord</w:t>
      </w:r>
      <w:r w:rsidR="002058D7" w:rsidRPr="002058D7">
        <w:rPr>
          <w:rFonts w:ascii="Times New Roman" w:eastAsiaTheme="minorHAnsi" w:hAnsi="Times New Roman" w:hint="eastAsia"/>
          <w:b w:val="0"/>
          <w:color w:val="000000"/>
          <w:sz w:val="20"/>
          <w:szCs w:val="20"/>
          <w:lang w:eastAsia="en-US"/>
        </w:rPr>
        <w:t>â</w:t>
      </w:r>
      <w:r w:rsidR="002058D7" w:rsidRPr="002058D7">
        <w:rPr>
          <w:rFonts w:ascii="Times New Roman" w:eastAsiaTheme="minorHAnsi" w:hAnsi="Times New Roman"/>
          <w:b w:val="0"/>
          <w:color w:val="000000"/>
          <w:sz w:val="20"/>
          <w:szCs w:val="20"/>
          <w:lang w:eastAsia="en-US"/>
        </w:rPr>
        <w:t>ncia (</w:t>
      </w:r>
      <w:proofErr w:type="spellStart"/>
      <w:r w:rsidR="002058D7" w:rsidRPr="002058D7">
        <w:rPr>
          <w:rFonts w:ascii="Times New Roman" w:eastAsiaTheme="minorHAnsi" w:hAnsi="Times New Roman"/>
          <w:b w:val="0"/>
          <w:color w:val="000000"/>
          <w:sz w:val="20"/>
          <w:szCs w:val="20"/>
          <w:lang w:eastAsia="en-US"/>
        </w:rPr>
        <w:t>Kappa</w:t>
      </w:r>
      <w:proofErr w:type="spellEnd"/>
      <w:r w:rsidR="002058D7" w:rsidRPr="002058D7">
        <w:rPr>
          <w:rFonts w:ascii="Times New Roman" w:eastAsiaTheme="minorHAnsi" w:hAnsi="Times New Roman"/>
          <w:b w:val="0"/>
          <w:color w:val="000000"/>
          <w:sz w:val="20"/>
          <w:szCs w:val="20"/>
          <w:lang w:eastAsia="en-US"/>
        </w:rPr>
        <w:t>) para an</w:t>
      </w:r>
      <w:r w:rsidR="002058D7" w:rsidRPr="002058D7">
        <w:rPr>
          <w:rFonts w:ascii="Times New Roman" w:eastAsiaTheme="minorHAnsi" w:hAnsi="Times New Roman" w:hint="eastAsia"/>
          <w:b w:val="0"/>
          <w:color w:val="000000"/>
          <w:sz w:val="20"/>
          <w:szCs w:val="20"/>
          <w:lang w:eastAsia="en-US"/>
        </w:rPr>
        <w:t>á</w:t>
      </w:r>
      <w:r w:rsidR="002058D7">
        <w:rPr>
          <w:rFonts w:ascii="Times New Roman" w:eastAsiaTheme="minorHAnsi" w:hAnsi="Times New Roman"/>
          <w:b w:val="0"/>
          <w:color w:val="000000"/>
          <w:sz w:val="20"/>
          <w:szCs w:val="20"/>
          <w:lang w:eastAsia="en-US"/>
        </w:rPr>
        <w:t xml:space="preserve">lise </w:t>
      </w:r>
      <w:proofErr w:type="spellStart"/>
      <w:r w:rsidR="002058D7">
        <w:rPr>
          <w:rFonts w:ascii="Times New Roman" w:eastAsiaTheme="minorHAnsi" w:hAnsi="Times New Roman"/>
          <w:b w:val="0"/>
          <w:color w:val="000000"/>
          <w:sz w:val="20"/>
          <w:szCs w:val="20"/>
          <w:lang w:eastAsia="en-US"/>
        </w:rPr>
        <w:t>intra</w:t>
      </w:r>
      <w:proofErr w:type="spellEnd"/>
      <w:r w:rsidR="002058D7">
        <w:rPr>
          <w:rFonts w:ascii="Times New Roman" w:eastAsiaTheme="minorHAnsi" w:hAnsi="Times New Roman"/>
          <w:b w:val="0"/>
          <w:color w:val="000000"/>
          <w:sz w:val="20"/>
          <w:szCs w:val="20"/>
          <w:lang w:eastAsia="en-US"/>
        </w:rPr>
        <w:t xml:space="preserve"> examinador,</w:t>
      </w:r>
      <w:r w:rsidR="002058D7" w:rsidRPr="002058D7">
        <w:rPr>
          <w:rFonts w:ascii="Times New Roman" w:eastAsiaTheme="minorHAnsi" w:hAnsi="Times New Roman"/>
          <w:b w:val="0"/>
          <w:color w:val="000000"/>
          <w:sz w:val="20"/>
          <w:szCs w:val="20"/>
          <w:lang w:eastAsia="en-US"/>
        </w:rPr>
        <w:t xml:space="preserve"> entre valores de cronaxia </w:t>
      </w:r>
      <w:r w:rsidR="002058D7">
        <w:rPr>
          <w:rFonts w:ascii="Times New Roman" w:eastAsiaTheme="minorHAnsi" w:hAnsi="Times New Roman"/>
          <w:b w:val="0"/>
          <w:color w:val="000000"/>
          <w:sz w:val="20"/>
          <w:szCs w:val="20"/>
          <w:lang w:eastAsia="en-US"/>
        </w:rPr>
        <w:t>adquiridos</w:t>
      </w:r>
      <w:r w:rsidR="002058D7" w:rsidRPr="002058D7">
        <w:rPr>
          <w:rFonts w:ascii="Times New Roman" w:eastAsiaTheme="minorHAnsi" w:hAnsi="Times New Roman"/>
          <w:b w:val="0"/>
          <w:color w:val="000000"/>
          <w:sz w:val="20"/>
          <w:szCs w:val="20"/>
          <w:lang w:eastAsia="en-US"/>
        </w:rPr>
        <w:t xml:space="preserve"> nas primeiras e segunda</w:t>
      </w:r>
      <w:r w:rsidR="008C04AC">
        <w:rPr>
          <w:rFonts w:ascii="Times New Roman" w:eastAsiaTheme="minorHAnsi" w:hAnsi="Times New Roman"/>
          <w:b w:val="0"/>
          <w:color w:val="000000"/>
          <w:sz w:val="20"/>
          <w:szCs w:val="20"/>
          <w:lang w:eastAsia="en-US"/>
        </w:rPr>
        <w:t>s</w:t>
      </w:r>
      <w:r w:rsidR="002058D7" w:rsidRPr="002058D7">
        <w:rPr>
          <w:rFonts w:ascii="Times New Roman" w:eastAsiaTheme="minorHAnsi" w:hAnsi="Times New Roman"/>
          <w:b w:val="0"/>
          <w:color w:val="000000"/>
          <w:sz w:val="20"/>
          <w:szCs w:val="20"/>
          <w:lang w:eastAsia="en-US"/>
        </w:rPr>
        <w:t xml:space="preserve"> </w:t>
      </w:r>
      <w:r w:rsidR="008C04AC">
        <w:rPr>
          <w:rFonts w:ascii="Times New Roman" w:eastAsiaTheme="minorHAnsi" w:hAnsi="Times New Roman"/>
          <w:b w:val="0"/>
          <w:color w:val="000000"/>
          <w:sz w:val="20"/>
          <w:szCs w:val="20"/>
          <w:lang w:eastAsia="en-US"/>
        </w:rPr>
        <w:t xml:space="preserve">medidas realizadas </w:t>
      </w:r>
      <w:r w:rsidR="002058D7" w:rsidRPr="002058D7">
        <w:rPr>
          <w:rFonts w:ascii="Times New Roman" w:eastAsiaTheme="minorHAnsi" w:hAnsi="Times New Roman"/>
          <w:b w:val="0"/>
          <w:color w:val="000000"/>
          <w:sz w:val="20"/>
          <w:szCs w:val="20"/>
          <w:lang w:eastAsia="en-US"/>
        </w:rPr>
        <w:t>por cada avaliador para todas as condi</w:t>
      </w:r>
      <w:r w:rsidR="002058D7" w:rsidRPr="002058D7">
        <w:rPr>
          <w:rFonts w:ascii="Times New Roman" w:eastAsiaTheme="minorHAnsi" w:hAnsi="Times New Roman" w:hint="eastAsia"/>
          <w:b w:val="0"/>
          <w:color w:val="000000"/>
          <w:sz w:val="20"/>
          <w:szCs w:val="20"/>
          <w:lang w:eastAsia="en-US"/>
        </w:rPr>
        <w:t>çõ</w:t>
      </w:r>
      <w:r w:rsidR="002058D7" w:rsidRPr="002058D7">
        <w:rPr>
          <w:rFonts w:ascii="Times New Roman" w:eastAsiaTheme="minorHAnsi" w:hAnsi="Times New Roman"/>
          <w:b w:val="0"/>
          <w:color w:val="000000"/>
          <w:sz w:val="20"/>
          <w:szCs w:val="20"/>
          <w:lang w:eastAsia="en-US"/>
        </w:rPr>
        <w:t>es experimentais agrupadas pelos m</w:t>
      </w:r>
      <w:r w:rsidR="002058D7" w:rsidRPr="002058D7">
        <w:rPr>
          <w:rFonts w:ascii="Times New Roman" w:eastAsiaTheme="minorHAnsi" w:hAnsi="Times New Roman" w:hint="eastAsia"/>
          <w:b w:val="0"/>
          <w:color w:val="000000"/>
          <w:sz w:val="20"/>
          <w:szCs w:val="20"/>
          <w:lang w:eastAsia="en-US"/>
        </w:rPr>
        <w:t>ú</w:t>
      </w:r>
      <w:r w:rsidR="002058D7" w:rsidRPr="002058D7">
        <w:rPr>
          <w:rFonts w:ascii="Times New Roman" w:eastAsiaTheme="minorHAnsi" w:hAnsi="Times New Roman"/>
          <w:b w:val="0"/>
          <w:color w:val="000000"/>
          <w:sz w:val="20"/>
          <w:szCs w:val="20"/>
          <w:lang w:eastAsia="en-US"/>
        </w:rPr>
        <w:t>sculos e tipos de eletrodos.</w:t>
      </w:r>
    </w:p>
    <w:p w:rsidR="002058D7" w:rsidRDefault="00BA1A63" w:rsidP="002058D7">
      <w:pPr>
        <w:autoSpaceDE w:val="0"/>
        <w:autoSpaceDN w:val="0"/>
        <w:adjustRightInd w:val="0"/>
        <w:jc w:val="both"/>
        <w:rPr>
          <w:rFonts w:ascii="Times New Roman" w:eastAsiaTheme="minorHAnsi" w:hAnsi="Times New Roman"/>
          <w:lang w:eastAsia="en-US"/>
        </w:rPr>
      </w:pPr>
      <w:r w:rsidRPr="002058D7">
        <w:rPr>
          <w:rFonts w:ascii="Times New Roman" w:eastAsiaTheme="minorHAnsi" w:hAnsi="Times New Roman"/>
          <w:color w:val="000000"/>
          <w:sz w:val="20"/>
          <w:szCs w:val="20"/>
          <w:lang w:eastAsia="en-US"/>
        </w:rPr>
        <w:t>Legenda</w:t>
      </w:r>
      <w:r w:rsidRPr="002058D7">
        <w:rPr>
          <w:rFonts w:ascii="Times New Roman" w:eastAsiaTheme="minorHAnsi" w:hAnsi="Times New Roman"/>
          <w:b w:val="0"/>
          <w:color w:val="000000"/>
          <w:sz w:val="20"/>
          <w:szCs w:val="20"/>
          <w:lang w:eastAsia="en-US"/>
        </w:rPr>
        <w:t xml:space="preserve">: </w:t>
      </w:r>
      <w:r w:rsidR="008C04AC" w:rsidRPr="008C04AC">
        <w:rPr>
          <w:rFonts w:ascii="Times New Roman" w:eastAsiaTheme="minorHAnsi" w:hAnsi="Times New Roman"/>
          <w:b w:val="0"/>
          <w:color w:val="000000"/>
          <w:sz w:val="20"/>
          <w:szCs w:val="20"/>
          <w:lang w:eastAsia="en-US"/>
        </w:rPr>
        <w:t>An</w:t>
      </w:r>
      <w:r w:rsidR="008C04AC" w:rsidRPr="008C04AC">
        <w:rPr>
          <w:rFonts w:ascii="Times New Roman" w:eastAsiaTheme="minorHAnsi" w:hAnsi="Times New Roman" w:hint="eastAsia"/>
          <w:b w:val="0"/>
          <w:color w:val="000000"/>
          <w:sz w:val="20"/>
          <w:szCs w:val="20"/>
          <w:lang w:eastAsia="en-US"/>
        </w:rPr>
        <w:t>á</w:t>
      </w:r>
      <w:r w:rsidR="008C04AC" w:rsidRPr="008C04AC">
        <w:rPr>
          <w:rFonts w:ascii="Times New Roman" w:eastAsiaTheme="minorHAnsi" w:hAnsi="Times New Roman"/>
          <w:b w:val="0"/>
          <w:color w:val="000000"/>
          <w:sz w:val="20"/>
          <w:szCs w:val="20"/>
          <w:lang w:eastAsia="en-US"/>
        </w:rPr>
        <w:t>lise Intra</w:t>
      </w:r>
      <w:r w:rsidR="008C04AC">
        <w:rPr>
          <w:rFonts w:ascii="Times New Roman" w:eastAsiaTheme="minorHAnsi" w:hAnsi="Times New Roman"/>
          <w:b w:val="0"/>
          <w:color w:val="000000"/>
          <w:sz w:val="20"/>
          <w:szCs w:val="20"/>
          <w:lang w:eastAsia="en-US"/>
        </w:rPr>
        <w:t>examinador</w:t>
      </w:r>
      <w:r w:rsidR="008C04AC" w:rsidRPr="008C04AC">
        <w:rPr>
          <w:rFonts w:ascii="Times New Roman" w:eastAsiaTheme="minorHAnsi" w:hAnsi="Times New Roman"/>
          <w:b w:val="0"/>
          <w:color w:val="000000"/>
          <w:sz w:val="20"/>
          <w:szCs w:val="20"/>
          <w:lang w:eastAsia="en-US"/>
        </w:rPr>
        <w:t xml:space="preserve"> para cronaxia medida pelo </w:t>
      </w:r>
      <w:r w:rsidR="008C04AC">
        <w:rPr>
          <w:rFonts w:ascii="Times New Roman" w:eastAsiaTheme="minorHAnsi" w:hAnsi="Times New Roman"/>
          <w:b w:val="0"/>
          <w:color w:val="000000"/>
          <w:sz w:val="20"/>
          <w:szCs w:val="20"/>
          <w:lang w:eastAsia="en-US"/>
        </w:rPr>
        <w:t>examinador</w:t>
      </w:r>
      <w:r w:rsidR="008C04AC" w:rsidRPr="008C04AC">
        <w:rPr>
          <w:rFonts w:ascii="Times New Roman" w:eastAsiaTheme="minorHAnsi" w:hAnsi="Times New Roman"/>
          <w:b w:val="0"/>
          <w:color w:val="000000"/>
          <w:sz w:val="20"/>
          <w:szCs w:val="20"/>
          <w:lang w:eastAsia="en-US"/>
        </w:rPr>
        <w:t xml:space="preserve"> 1 (gr</w:t>
      </w:r>
      <w:r w:rsidR="008C04AC" w:rsidRPr="008C04AC">
        <w:rPr>
          <w:rFonts w:ascii="Times New Roman" w:eastAsiaTheme="minorHAnsi" w:hAnsi="Times New Roman" w:hint="eastAsia"/>
          <w:b w:val="0"/>
          <w:color w:val="000000"/>
          <w:sz w:val="20"/>
          <w:szCs w:val="20"/>
          <w:lang w:eastAsia="en-US"/>
        </w:rPr>
        <w:t>á</w:t>
      </w:r>
      <w:r w:rsidR="008C04AC" w:rsidRPr="008C04AC">
        <w:rPr>
          <w:rFonts w:ascii="Times New Roman" w:eastAsiaTheme="minorHAnsi" w:hAnsi="Times New Roman"/>
          <w:b w:val="0"/>
          <w:color w:val="000000"/>
          <w:sz w:val="20"/>
          <w:szCs w:val="20"/>
          <w:lang w:eastAsia="en-US"/>
        </w:rPr>
        <w:t xml:space="preserve">ficos </w:t>
      </w:r>
      <w:proofErr w:type="gramStart"/>
      <w:r w:rsidR="008C04AC" w:rsidRPr="008C04AC">
        <w:rPr>
          <w:rFonts w:ascii="Times New Roman" w:eastAsiaTheme="minorHAnsi" w:hAnsi="Times New Roman"/>
          <w:b w:val="0"/>
          <w:color w:val="000000"/>
          <w:sz w:val="20"/>
          <w:szCs w:val="20"/>
          <w:lang w:eastAsia="en-US"/>
        </w:rPr>
        <w:t>A, B</w:t>
      </w:r>
      <w:proofErr w:type="gramEnd"/>
      <w:r w:rsidR="008C04AC" w:rsidRPr="008C04AC">
        <w:rPr>
          <w:rFonts w:ascii="Times New Roman" w:eastAsiaTheme="minorHAnsi" w:hAnsi="Times New Roman"/>
          <w:b w:val="0"/>
          <w:color w:val="000000"/>
          <w:sz w:val="20"/>
          <w:szCs w:val="20"/>
          <w:lang w:eastAsia="en-US"/>
        </w:rPr>
        <w:t xml:space="preserve">, C e D) e </w:t>
      </w:r>
      <w:r w:rsidR="008C04AC">
        <w:rPr>
          <w:rFonts w:ascii="Times New Roman" w:eastAsiaTheme="minorHAnsi" w:hAnsi="Times New Roman"/>
          <w:b w:val="0"/>
          <w:color w:val="000000"/>
          <w:sz w:val="20"/>
          <w:szCs w:val="20"/>
          <w:lang w:eastAsia="en-US"/>
        </w:rPr>
        <w:t>examinador</w:t>
      </w:r>
      <w:r w:rsidR="008C04AC" w:rsidRPr="008C04AC">
        <w:rPr>
          <w:rFonts w:ascii="Times New Roman" w:eastAsiaTheme="minorHAnsi" w:hAnsi="Times New Roman"/>
          <w:b w:val="0"/>
          <w:color w:val="000000"/>
          <w:sz w:val="20"/>
          <w:szCs w:val="20"/>
          <w:lang w:eastAsia="en-US"/>
        </w:rPr>
        <w:t xml:space="preserve"> 2 (gr</w:t>
      </w:r>
      <w:r w:rsidR="008C04AC" w:rsidRPr="008C04AC">
        <w:rPr>
          <w:rFonts w:ascii="Times New Roman" w:eastAsiaTheme="minorHAnsi" w:hAnsi="Times New Roman" w:hint="eastAsia"/>
          <w:b w:val="0"/>
          <w:color w:val="000000"/>
          <w:sz w:val="20"/>
          <w:szCs w:val="20"/>
          <w:lang w:eastAsia="en-US"/>
        </w:rPr>
        <w:t>á</w:t>
      </w:r>
      <w:r w:rsidR="008C04AC" w:rsidRPr="008C04AC">
        <w:rPr>
          <w:rFonts w:ascii="Times New Roman" w:eastAsiaTheme="minorHAnsi" w:hAnsi="Times New Roman"/>
          <w:b w:val="0"/>
          <w:color w:val="000000"/>
          <w:sz w:val="20"/>
          <w:szCs w:val="20"/>
          <w:lang w:eastAsia="en-US"/>
        </w:rPr>
        <w:t>ficos E, F, G e H)</w:t>
      </w:r>
      <w:r w:rsidR="008C04AC">
        <w:rPr>
          <w:rFonts w:ascii="Times New Roman" w:eastAsiaTheme="minorHAnsi" w:hAnsi="Times New Roman"/>
          <w:b w:val="0"/>
          <w:color w:val="000000"/>
          <w:sz w:val="20"/>
          <w:szCs w:val="20"/>
          <w:lang w:eastAsia="en-US"/>
        </w:rPr>
        <w:t>;</w:t>
      </w:r>
      <w:r w:rsidR="008C04AC" w:rsidRPr="008C04AC">
        <w:rPr>
          <w:rFonts w:ascii="Times New Roman" w:eastAsiaTheme="minorHAnsi" w:hAnsi="Times New Roman"/>
          <w:b w:val="0"/>
          <w:color w:val="000000"/>
          <w:sz w:val="20"/>
          <w:szCs w:val="20"/>
          <w:lang w:eastAsia="en-US"/>
        </w:rPr>
        <w:t xml:space="preserve"> para o </w:t>
      </w:r>
      <w:r w:rsidR="008C04AC">
        <w:rPr>
          <w:rFonts w:ascii="Times New Roman" w:eastAsiaTheme="minorHAnsi" w:hAnsi="Times New Roman"/>
          <w:b w:val="0"/>
          <w:color w:val="000000"/>
          <w:sz w:val="20"/>
          <w:szCs w:val="20"/>
          <w:lang w:eastAsia="en-US"/>
        </w:rPr>
        <w:t>TA</w:t>
      </w:r>
      <w:r w:rsidR="008C04AC" w:rsidRPr="008C04AC">
        <w:rPr>
          <w:rFonts w:ascii="Times New Roman" w:eastAsiaTheme="minorHAnsi" w:hAnsi="Times New Roman"/>
          <w:b w:val="0"/>
          <w:color w:val="000000"/>
          <w:sz w:val="20"/>
          <w:szCs w:val="20"/>
          <w:lang w:eastAsia="en-US"/>
        </w:rPr>
        <w:t xml:space="preserve"> (gr</w:t>
      </w:r>
      <w:r w:rsidR="008C04AC" w:rsidRPr="008C04AC">
        <w:rPr>
          <w:rFonts w:ascii="Times New Roman" w:eastAsiaTheme="minorHAnsi" w:hAnsi="Times New Roman" w:hint="eastAsia"/>
          <w:b w:val="0"/>
          <w:color w:val="000000"/>
          <w:sz w:val="20"/>
          <w:szCs w:val="20"/>
          <w:lang w:eastAsia="en-US"/>
        </w:rPr>
        <w:t>á</w:t>
      </w:r>
      <w:r w:rsidR="008C04AC" w:rsidRPr="008C04AC">
        <w:rPr>
          <w:rFonts w:ascii="Times New Roman" w:eastAsiaTheme="minorHAnsi" w:hAnsi="Times New Roman"/>
          <w:b w:val="0"/>
          <w:color w:val="000000"/>
          <w:sz w:val="20"/>
          <w:szCs w:val="20"/>
          <w:lang w:eastAsia="en-US"/>
        </w:rPr>
        <w:t xml:space="preserve">ficos </w:t>
      </w:r>
      <w:r w:rsidR="008C04AC">
        <w:rPr>
          <w:rFonts w:ascii="Times New Roman" w:eastAsiaTheme="minorHAnsi" w:hAnsi="Times New Roman"/>
          <w:b w:val="0"/>
          <w:color w:val="000000"/>
          <w:sz w:val="20"/>
          <w:szCs w:val="20"/>
          <w:lang w:eastAsia="en-US"/>
        </w:rPr>
        <w:t>A</w:t>
      </w:r>
      <w:r w:rsidR="008C04AC" w:rsidRPr="008C04AC">
        <w:rPr>
          <w:rFonts w:ascii="Times New Roman" w:eastAsiaTheme="minorHAnsi" w:hAnsi="Times New Roman"/>
          <w:b w:val="0"/>
          <w:color w:val="000000"/>
          <w:sz w:val="20"/>
          <w:szCs w:val="20"/>
          <w:lang w:eastAsia="en-US"/>
        </w:rPr>
        <w:t xml:space="preserve">, </w:t>
      </w:r>
      <w:r w:rsidR="008C04AC">
        <w:rPr>
          <w:rFonts w:ascii="Times New Roman" w:eastAsiaTheme="minorHAnsi" w:hAnsi="Times New Roman"/>
          <w:b w:val="0"/>
          <w:color w:val="000000"/>
          <w:sz w:val="20"/>
          <w:szCs w:val="20"/>
          <w:lang w:eastAsia="en-US"/>
        </w:rPr>
        <w:t>B</w:t>
      </w:r>
      <w:r w:rsidR="008C04AC" w:rsidRPr="008C04AC">
        <w:rPr>
          <w:rFonts w:ascii="Times New Roman" w:eastAsiaTheme="minorHAnsi" w:hAnsi="Times New Roman"/>
          <w:b w:val="0"/>
          <w:color w:val="000000"/>
          <w:sz w:val="20"/>
          <w:szCs w:val="20"/>
          <w:lang w:eastAsia="en-US"/>
        </w:rPr>
        <w:t xml:space="preserve">, </w:t>
      </w:r>
      <w:r w:rsidR="008C04AC">
        <w:rPr>
          <w:rFonts w:ascii="Times New Roman" w:eastAsiaTheme="minorHAnsi" w:hAnsi="Times New Roman"/>
          <w:b w:val="0"/>
          <w:color w:val="000000"/>
          <w:sz w:val="20"/>
          <w:szCs w:val="20"/>
          <w:lang w:eastAsia="en-US"/>
        </w:rPr>
        <w:t>E</w:t>
      </w:r>
      <w:r w:rsidR="008C04AC" w:rsidRPr="008C04AC">
        <w:rPr>
          <w:rFonts w:ascii="Times New Roman" w:eastAsiaTheme="minorHAnsi" w:hAnsi="Times New Roman"/>
          <w:b w:val="0"/>
          <w:color w:val="000000"/>
          <w:sz w:val="20"/>
          <w:szCs w:val="20"/>
          <w:lang w:eastAsia="en-US"/>
        </w:rPr>
        <w:t xml:space="preserve"> </w:t>
      </w:r>
      <w:proofErr w:type="spellStart"/>
      <w:r w:rsidR="008C04AC" w:rsidRPr="008C04AC">
        <w:rPr>
          <w:rFonts w:ascii="Times New Roman" w:eastAsiaTheme="minorHAnsi" w:hAnsi="Times New Roman"/>
          <w:b w:val="0"/>
          <w:color w:val="000000"/>
          <w:sz w:val="20"/>
          <w:szCs w:val="20"/>
          <w:lang w:eastAsia="en-US"/>
        </w:rPr>
        <w:t>e</w:t>
      </w:r>
      <w:proofErr w:type="spellEnd"/>
      <w:r w:rsidR="008C04AC" w:rsidRPr="008C04AC">
        <w:rPr>
          <w:rFonts w:ascii="Times New Roman" w:eastAsiaTheme="minorHAnsi" w:hAnsi="Times New Roman"/>
          <w:b w:val="0"/>
          <w:color w:val="000000"/>
          <w:sz w:val="20"/>
          <w:szCs w:val="20"/>
          <w:lang w:eastAsia="en-US"/>
        </w:rPr>
        <w:t xml:space="preserve"> </w:t>
      </w:r>
      <w:r w:rsidR="008C04AC">
        <w:rPr>
          <w:rFonts w:ascii="Times New Roman" w:eastAsiaTheme="minorHAnsi" w:hAnsi="Times New Roman"/>
          <w:b w:val="0"/>
          <w:color w:val="000000"/>
          <w:sz w:val="20"/>
          <w:szCs w:val="20"/>
          <w:lang w:eastAsia="en-US"/>
        </w:rPr>
        <w:t>F</w:t>
      </w:r>
      <w:r w:rsidR="008C04AC" w:rsidRPr="008C04AC">
        <w:rPr>
          <w:rFonts w:ascii="Times New Roman" w:eastAsiaTheme="minorHAnsi" w:hAnsi="Times New Roman"/>
          <w:b w:val="0"/>
          <w:color w:val="000000"/>
          <w:sz w:val="20"/>
          <w:szCs w:val="20"/>
          <w:lang w:eastAsia="en-US"/>
        </w:rPr>
        <w:t xml:space="preserve">) e </w:t>
      </w:r>
      <w:r w:rsidR="008C04AC">
        <w:rPr>
          <w:rFonts w:ascii="Times New Roman" w:eastAsiaTheme="minorHAnsi" w:hAnsi="Times New Roman"/>
          <w:b w:val="0"/>
          <w:color w:val="000000"/>
          <w:sz w:val="20"/>
          <w:szCs w:val="20"/>
          <w:lang w:eastAsia="en-US"/>
        </w:rPr>
        <w:t>VL</w:t>
      </w:r>
      <w:r w:rsidR="008C04AC" w:rsidRPr="008C04AC">
        <w:rPr>
          <w:rFonts w:ascii="Times New Roman" w:eastAsiaTheme="minorHAnsi" w:hAnsi="Times New Roman"/>
          <w:b w:val="0"/>
          <w:color w:val="000000"/>
          <w:sz w:val="20"/>
          <w:szCs w:val="20"/>
          <w:lang w:eastAsia="en-US"/>
        </w:rPr>
        <w:t xml:space="preserve"> (gr</w:t>
      </w:r>
      <w:r w:rsidR="008C04AC" w:rsidRPr="008C04AC">
        <w:rPr>
          <w:rFonts w:ascii="Times New Roman" w:eastAsiaTheme="minorHAnsi" w:hAnsi="Times New Roman" w:hint="eastAsia"/>
          <w:b w:val="0"/>
          <w:color w:val="000000"/>
          <w:sz w:val="20"/>
          <w:szCs w:val="20"/>
          <w:lang w:eastAsia="en-US"/>
        </w:rPr>
        <w:t>á</w:t>
      </w:r>
      <w:r w:rsidR="008C04AC" w:rsidRPr="008C04AC">
        <w:rPr>
          <w:rFonts w:ascii="Times New Roman" w:eastAsiaTheme="minorHAnsi" w:hAnsi="Times New Roman"/>
          <w:b w:val="0"/>
          <w:color w:val="000000"/>
          <w:sz w:val="20"/>
          <w:szCs w:val="20"/>
          <w:lang w:eastAsia="en-US"/>
        </w:rPr>
        <w:t xml:space="preserve">ficos </w:t>
      </w:r>
      <w:r w:rsidR="008C04AC">
        <w:rPr>
          <w:rFonts w:ascii="Times New Roman" w:eastAsiaTheme="minorHAnsi" w:hAnsi="Times New Roman"/>
          <w:b w:val="0"/>
          <w:color w:val="000000"/>
          <w:sz w:val="20"/>
          <w:szCs w:val="20"/>
          <w:lang w:eastAsia="en-US"/>
        </w:rPr>
        <w:t xml:space="preserve">C, D, G e H); com </w:t>
      </w:r>
      <w:r w:rsidR="008C04AC" w:rsidRPr="008C04AC">
        <w:rPr>
          <w:rFonts w:ascii="Times New Roman" w:eastAsiaTheme="minorHAnsi" w:hAnsi="Times New Roman"/>
          <w:b w:val="0"/>
          <w:color w:val="000000"/>
          <w:sz w:val="20"/>
          <w:szCs w:val="20"/>
          <w:lang w:eastAsia="en-US"/>
        </w:rPr>
        <w:t>eletrodos de caneta (gr</w:t>
      </w:r>
      <w:r w:rsidR="008C04AC" w:rsidRPr="008C04AC">
        <w:rPr>
          <w:rFonts w:ascii="Times New Roman" w:eastAsiaTheme="minorHAnsi" w:hAnsi="Times New Roman" w:hint="eastAsia"/>
          <w:b w:val="0"/>
          <w:color w:val="000000"/>
          <w:sz w:val="20"/>
          <w:szCs w:val="20"/>
          <w:lang w:eastAsia="en-US"/>
        </w:rPr>
        <w:t>á</w:t>
      </w:r>
      <w:r w:rsidR="008C04AC" w:rsidRPr="008C04AC">
        <w:rPr>
          <w:rFonts w:ascii="Times New Roman" w:eastAsiaTheme="minorHAnsi" w:hAnsi="Times New Roman"/>
          <w:b w:val="0"/>
          <w:color w:val="000000"/>
          <w:sz w:val="20"/>
          <w:szCs w:val="20"/>
          <w:lang w:eastAsia="en-US"/>
        </w:rPr>
        <w:t xml:space="preserve">ficos A, C, E </w:t>
      </w:r>
      <w:proofErr w:type="spellStart"/>
      <w:r w:rsidR="008C04AC" w:rsidRPr="008C04AC">
        <w:rPr>
          <w:rFonts w:ascii="Times New Roman" w:eastAsiaTheme="minorHAnsi" w:hAnsi="Times New Roman"/>
          <w:b w:val="0"/>
          <w:color w:val="000000"/>
          <w:sz w:val="20"/>
          <w:szCs w:val="20"/>
          <w:lang w:eastAsia="en-US"/>
        </w:rPr>
        <w:t>e</w:t>
      </w:r>
      <w:proofErr w:type="spellEnd"/>
      <w:r w:rsidR="008C04AC" w:rsidRPr="008C04AC">
        <w:rPr>
          <w:rFonts w:ascii="Times New Roman" w:eastAsiaTheme="minorHAnsi" w:hAnsi="Times New Roman"/>
          <w:b w:val="0"/>
          <w:color w:val="000000"/>
          <w:sz w:val="20"/>
          <w:szCs w:val="20"/>
          <w:lang w:eastAsia="en-US"/>
        </w:rPr>
        <w:t xml:space="preserve"> G) e quadrados (gr</w:t>
      </w:r>
      <w:r w:rsidR="008C04AC" w:rsidRPr="008C04AC">
        <w:rPr>
          <w:rFonts w:ascii="Times New Roman" w:eastAsiaTheme="minorHAnsi" w:hAnsi="Times New Roman" w:hint="eastAsia"/>
          <w:b w:val="0"/>
          <w:color w:val="000000"/>
          <w:sz w:val="20"/>
          <w:szCs w:val="20"/>
          <w:lang w:eastAsia="en-US"/>
        </w:rPr>
        <w:t>á</w:t>
      </w:r>
      <w:r w:rsidR="008C04AC" w:rsidRPr="008C04AC">
        <w:rPr>
          <w:rFonts w:ascii="Times New Roman" w:eastAsiaTheme="minorHAnsi" w:hAnsi="Times New Roman"/>
          <w:b w:val="0"/>
          <w:color w:val="000000"/>
          <w:sz w:val="20"/>
          <w:szCs w:val="20"/>
          <w:lang w:eastAsia="en-US"/>
        </w:rPr>
        <w:t>ficos B, D, F e H). Os tra</w:t>
      </w:r>
      <w:r w:rsidR="008C04AC" w:rsidRPr="008C04AC">
        <w:rPr>
          <w:rFonts w:ascii="Times New Roman" w:eastAsiaTheme="minorHAnsi" w:hAnsi="Times New Roman" w:hint="eastAsia"/>
          <w:b w:val="0"/>
          <w:color w:val="000000"/>
          <w:sz w:val="20"/>
          <w:szCs w:val="20"/>
          <w:lang w:eastAsia="en-US"/>
        </w:rPr>
        <w:t>ç</w:t>
      </w:r>
      <w:r w:rsidR="008C04AC" w:rsidRPr="008C04AC">
        <w:rPr>
          <w:rFonts w:ascii="Times New Roman" w:eastAsiaTheme="minorHAnsi" w:hAnsi="Times New Roman"/>
          <w:b w:val="0"/>
          <w:color w:val="000000"/>
          <w:sz w:val="20"/>
          <w:szCs w:val="20"/>
          <w:lang w:eastAsia="en-US"/>
        </w:rPr>
        <w:t>os descont</w:t>
      </w:r>
      <w:r w:rsidR="008C04AC" w:rsidRPr="008C04AC">
        <w:rPr>
          <w:rFonts w:ascii="Times New Roman" w:eastAsiaTheme="minorHAnsi" w:hAnsi="Times New Roman" w:hint="eastAsia"/>
          <w:b w:val="0"/>
          <w:color w:val="000000"/>
          <w:sz w:val="20"/>
          <w:szCs w:val="20"/>
          <w:lang w:eastAsia="en-US"/>
        </w:rPr>
        <w:t>í</w:t>
      </w:r>
      <w:r w:rsidR="008C04AC" w:rsidRPr="008C04AC">
        <w:rPr>
          <w:rFonts w:ascii="Times New Roman" w:eastAsiaTheme="minorHAnsi" w:hAnsi="Times New Roman"/>
          <w:b w:val="0"/>
          <w:color w:val="000000"/>
          <w:sz w:val="20"/>
          <w:szCs w:val="20"/>
          <w:lang w:eastAsia="en-US"/>
        </w:rPr>
        <w:t>nuos superiores e inferi</w:t>
      </w:r>
      <w:r w:rsidR="008C04AC">
        <w:rPr>
          <w:rFonts w:ascii="Times New Roman" w:eastAsiaTheme="minorHAnsi" w:hAnsi="Times New Roman"/>
          <w:b w:val="0"/>
          <w:color w:val="000000"/>
          <w:sz w:val="20"/>
          <w:szCs w:val="20"/>
          <w:lang w:eastAsia="en-US"/>
        </w:rPr>
        <w:t xml:space="preserve">ores mostram os limites de </w:t>
      </w:r>
      <w:proofErr w:type="gramStart"/>
      <w:r w:rsidR="008C04AC">
        <w:rPr>
          <w:rFonts w:ascii="Times New Roman" w:eastAsiaTheme="minorHAnsi" w:hAnsi="Times New Roman"/>
          <w:b w:val="0"/>
          <w:color w:val="000000"/>
          <w:sz w:val="20"/>
          <w:szCs w:val="20"/>
          <w:lang w:eastAsia="en-US"/>
        </w:rPr>
        <w:t xml:space="preserve">concordância </w:t>
      </w:r>
      <w:r w:rsidR="008C04AC" w:rsidRPr="008C04AC">
        <w:rPr>
          <w:rFonts w:ascii="Times New Roman" w:eastAsiaTheme="minorHAnsi" w:hAnsi="Times New Roman"/>
          <w:b w:val="0"/>
          <w:color w:val="000000"/>
          <w:sz w:val="20"/>
          <w:szCs w:val="20"/>
          <w:lang w:eastAsia="en-US"/>
        </w:rPr>
        <w:t xml:space="preserve"> (</w:t>
      </w:r>
      <w:proofErr w:type="spellStart"/>
      <w:proofErr w:type="gramEnd"/>
      <w:r w:rsidR="008C04AC" w:rsidRPr="008C04AC">
        <w:rPr>
          <w:rFonts w:ascii="Times New Roman" w:eastAsiaTheme="minorHAnsi" w:hAnsi="Times New Roman"/>
          <w:b w:val="0"/>
          <w:color w:val="000000"/>
          <w:sz w:val="20"/>
          <w:szCs w:val="20"/>
          <w:lang w:eastAsia="en-US"/>
        </w:rPr>
        <w:t>LoA</w:t>
      </w:r>
      <w:proofErr w:type="spellEnd"/>
      <w:r w:rsidR="008C04AC" w:rsidRPr="008C04AC">
        <w:rPr>
          <w:rFonts w:ascii="Times New Roman" w:eastAsiaTheme="minorHAnsi" w:hAnsi="Times New Roman"/>
          <w:b w:val="0"/>
          <w:color w:val="000000"/>
          <w:sz w:val="20"/>
          <w:szCs w:val="20"/>
          <w:lang w:eastAsia="en-US"/>
        </w:rPr>
        <w:t>) para um intervalo de confian</w:t>
      </w:r>
      <w:r w:rsidR="008C04AC" w:rsidRPr="008C04AC">
        <w:rPr>
          <w:rFonts w:ascii="Times New Roman" w:eastAsiaTheme="minorHAnsi" w:hAnsi="Times New Roman" w:hint="eastAsia"/>
          <w:b w:val="0"/>
          <w:color w:val="000000"/>
          <w:sz w:val="20"/>
          <w:szCs w:val="20"/>
          <w:lang w:eastAsia="en-US"/>
        </w:rPr>
        <w:t>ç</w:t>
      </w:r>
      <w:r w:rsidR="008C04AC" w:rsidRPr="008C04AC">
        <w:rPr>
          <w:rFonts w:ascii="Times New Roman" w:eastAsiaTheme="minorHAnsi" w:hAnsi="Times New Roman"/>
          <w:b w:val="0"/>
          <w:color w:val="000000"/>
          <w:sz w:val="20"/>
          <w:szCs w:val="20"/>
          <w:lang w:eastAsia="en-US"/>
        </w:rPr>
        <w:t>a de 95% e o tra</w:t>
      </w:r>
      <w:r w:rsidR="008C04AC" w:rsidRPr="008C04AC">
        <w:rPr>
          <w:rFonts w:ascii="Times New Roman" w:eastAsiaTheme="minorHAnsi" w:hAnsi="Times New Roman" w:hint="eastAsia"/>
          <w:b w:val="0"/>
          <w:color w:val="000000"/>
          <w:sz w:val="20"/>
          <w:szCs w:val="20"/>
          <w:lang w:eastAsia="en-US"/>
        </w:rPr>
        <w:t>ç</w:t>
      </w:r>
      <w:r w:rsidR="008C04AC" w:rsidRPr="008C04AC">
        <w:rPr>
          <w:rFonts w:ascii="Times New Roman" w:eastAsiaTheme="minorHAnsi" w:hAnsi="Times New Roman"/>
          <w:b w:val="0"/>
          <w:color w:val="000000"/>
          <w:sz w:val="20"/>
          <w:szCs w:val="20"/>
          <w:lang w:eastAsia="en-US"/>
        </w:rPr>
        <w:t>o central indica valor zero para a diferen</w:t>
      </w:r>
      <w:r w:rsidR="008C04AC" w:rsidRPr="008C04AC">
        <w:rPr>
          <w:rFonts w:ascii="Times New Roman" w:eastAsiaTheme="minorHAnsi" w:hAnsi="Times New Roman" w:hint="eastAsia"/>
          <w:b w:val="0"/>
          <w:color w:val="000000"/>
          <w:sz w:val="20"/>
          <w:szCs w:val="20"/>
          <w:lang w:eastAsia="en-US"/>
        </w:rPr>
        <w:t>ç</w:t>
      </w:r>
      <w:r w:rsidR="008C04AC" w:rsidRPr="008C04AC">
        <w:rPr>
          <w:rFonts w:ascii="Times New Roman" w:eastAsiaTheme="minorHAnsi" w:hAnsi="Times New Roman"/>
          <w:b w:val="0"/>
          <w:color w:val="000000"/>
          <w:sz w:val="20"/>
          <w:szCs w:val="20"/>
          <w:lang w:eastAsia="en-US"/>
        </w:rPr>
        <w:t>a entre as medidas para cada gr</w:t>
      </w:r>
      <w:r w:rsidR="008C04AC" w:rsidRPr="008C04AC">
        <w:rPr>
          <w:rFonts w:ascii="Times New Roman" w:eastAsiaTheme="minorHAnsi" w:hAnsi="Times New Roman" w:hint="eastAsia"/>
          <w:b w:val="0"/>
          <w:color w:val="000000"/>
          <w:sz w:val="20"/>
          <w:szCs w:val="20"/>
          <w:lang w:eastAsia="en-US"/>
        </w:rPr>
        <w:t>á</w:t>
      </w:r>
      <w:r w:rsidR="008C04AC" w:rsidRPr="008C04AC">
        <w:rPr>
          <w:rFonts w:ascii="Times New Roman" w:eastAsiaTheme="minorHAnsi" w:hAnsi="Times New Roman"/>
          <w:b w:val="0"/>
          <w:color w:val="000000"/>
          <w:sz w:val="20"/>
          <w:szCs w:val="20"/>
          <w:lang w:eastAsia="en-US"/>
        </w:rPr>
        <w:t>fico. O coeficiente de correla</w:t>
      </w:r>
      <w:r w:rsidR="008C04AC" w:rsidRPr="008C04AC">
        <w:rPr>
          <w:rFonts w:ascii="Times New Roman" w:eastAsiaTheme="minorHAnsi" w:hAnsi="Times New Roman" w:hint="eastAsia"/>
          <w:b w:val="0"/>
          <w:color w:val="000000"/>
          <w:sz w:val="20"/>
          <w:szCs w:val="20"/>
          <w:lang w:eastAsia="en-US"/>
        </w:rPr>
        <w:t>çã</w:t>
      </w:r>
      <w:r w:rsidR="008C04AC" w:rsidRPr="008C04AC">
        <w:rPr>
          <w:rFonts w:ascii="Times New Roman" w:eastAsiaTheme="minorHAnsi" w:hAnsi="Times New Roman"/>
          <w:b w:val="0"/>
          <w:color w:val="000000"/>
          <w:sz w:val="20"/>
          <w:szCs w:val="20"/>
          <w:lang w:eastAsia="en-US"/>
        </w:rPr>
        <w:t xml:space="preserve">o de </w:t>
      </w:r>
      <w:proofErr w:type="spellStart"/>
      <w:r w:rsidR="008C04AC" w:rsidRPr="008C04AC">
        <w:rPr>
          <w:rFonts w:ascii="Times New Roman" w:eastAsiaTheme="minorHAnsi" w:hAnsi="Times New Roman"/>
          <w:b w:val="0"/>
          <w:color w:val="000000"/>
          <w:sz w:val="20"/>
          <w:szCs w:val="20"/>
          <w:lang w:eastAsia="en-US"/>
        </w:rPr>
        <w:t>Spearman</w:t>
      </w:r>
      <w:proofErr w:type="spellEnd"/>
      <w:r w:rsidR="008C04AC" w:rsidRPr="008C04AC">
        <w:rPr>
          <w:rFonts w:ascii="Times New Roman" w:eastAsiaTheme="minorHAnsi" w:hAnsi="Times New Roman"/>
          <w:b w:val="0"/>
          <w:color w:val="000000"/>
          <w:sz w:val="20"/>
          <w:szCs w:val="20"/>
          <w:lang w:eastAsia="en-US"/>
        </w:rPr>
        <w:t xml:space="preserve"> (r) e o coeficiente de concord</w:t>
      </w:r>
      <w:r w:rsidR="008C04AC" w:rsidRPr="008C04AC">
        <w:rPr>
          <w:rFonts w:ascii="Times New Roman" w:eastAsiaTheme="minorHAnsi" w:hAnsi="Times New Roman" w:hint="eastAsia"/>
          <w:b w:val="0"/>
          <w:color w:val="000000"/>
          <w:sz w:val="20"/>
          <w:szCs w:val="20"/>
          <w:lang w:eastAsia="en-US"/>
        </w:rPr>
        <w:t>â</w:t>
      </w:r>
      <w:r w:rsidR="008C04AC" w:rsidRPr="008C04AC">
        <w:rPr>
          <w:rFonts w:ascii="Times New Roman" w:eastAsiaTheme="minorHAnsi" w:hAnsi="Times New Roman"/>
          <w:b w:val="0"/>
          <w:color w:val="000000"/>
          <w:sz w:val="20"/>
          <w:szCs w:val="20"/>
          <w:lang w:eastAsia="en-US"/>
        </w:rPr>
        <w:t>ncia (</w:t>
      </w:r>
      <w:proofErr w:type="spellStart"/>
      <w:r w:rsidR="008C04AC" w:rsidRPr="008C04AC">
        <w:rPr>
          <w:rFonts w:ascii="Times New Roman" w:eastAsiaTheme="minorHAnsi" w:hAnsi="Times New Roman"/>
          <w:b w:val="0"/>
          <w:color w:val="000000"/>
          <w:sz w:val="20"/>
          <w:szCs w:val="20"/>
          <w:lang w:eastAsia="en-US"/>
        </w:rPr>
        <w:t>Kappa</w:t>
      </w:r>
      <w:proofErr w:type="spellEnd"/>
      <w:r w:rsidR="008C04AC" w:rsidRPr="008C04AC">
        <w:rPr>
          <w:rFonts w:ascii="Times New Roman" w:eastAsiaTheme="minorHAnsi" w:hAnsi="Times New Roman"/>
          <w:b w:val="0"/>
          <w:color w:val="000000"/>
          <w:sz w:val="20"/>
          <w:szCs w:val="20"/>
          <w:lang w:eastAsia="en-US"/>
        </w:rPr>
        <w:t>) foram indicados para cada gr</w:t>
      </w:r>
      <w:r w:rsidR="008C04AC" w:rsidRPr="008C04AC">
        <w:rPr>
          <w:rFonts w:ascii="Times New Roman" w:eastAsiaTheme="minorHAnsi" w:hAnsi="Times New Roman" w:hint="eastAsia"/>
          <w:b w:val="0"/>
          <w:color w:val="000000"/>
          <w:sz w:val="20"/>
          <w:szCs w:val="20"/>
          <w:lang w:eastAsia="en-US"/>
        </w:rPr>
        <w:t>á</w:t>
      </w:r>
      <w:r w:rsidR="008C04AC" w:rsidRPr="008C04AC">
        <w:rPr>
          <w:rFonts w:ascii="Times New Roman" w:eastAsiaTheme="minorHAnsi" w:hAnsi="Times New Roman"/>
          <w:b w:val="0"/>
          <w:color w:val="000000"/>
          <w:sz w:val="20"/>
          <w:szCs w:val="20"/>
          <w:lang w:eastAsia="en-US"/>
        </w:rPr>
        <w:t>fico.</w:t>
      </w:r>
    </w:p>
    <w:p w:rsidR="002058D7" w:rsidRPr="000627D4" w:rsidRDefault="002058D7" w:rsidP="002058D7">
      <w:pPr>
        <w:pStyle w:val="Ttulo2"/>
        <w:rPr>
          <w:rFonts w:ascii="Times New Roman" w:eastAsiaTheme="minorHAnsi" w:hAnsi="Times New Roman"/>
          <w:lang w:eastAsia="en-US"/>
        </w:rPr>
      </w:pPr>
      <w:bookmarkStart w:id="33" w:name="_Toc497167027"/>
      <w:r w:rsidRPr="000627D4">
        <w:rPr>
          <w:rFonts w:ascii="Times New Roman" w:eastAsiaTheme="minorHAnsi" w:hAnsi="Times New Roman"/>
          <w:lang w:eastAsia="en-US"/>
        </w:rPr>
        <w:lastRenderedPageBreak/>
        <w:t>Confiabilidade e concordância interexaminadores</w:t>
      </w:r>
      <w:bookmarkEnd w:id="33"/>
    </w:p>
    <w:p w:rsidR="002058D7" w:rsidRDefault="00144A33" w:rsidP="002058D7">
      <w:pPr>
        <w:spacing w:line="480" w:lineRule="auto"/>
        <w:ind w:firstLine="709"/>
        <w:jc w:val="both"/>
        <w:rPr>
          <w:rFonts w:ascii="Times New Roman" w:eastAsiaTheme="minorHAnsi" w:hAnsi="Times New Roman"/>
          <w:b w:val="0"/>
          <w:sz w:val="24"/>
          <w:szCs w:val="24"/>
          <w:lang w:eastAsia="en-US"/>
        </w:rPr>
      </w:pPr>
      <w:r>
        <w:rPr>
          <w:rFonts w:ascii="Times New Roman" w:eastAsiaTheme="minorHAnsi" w:hAnsi="Times New Roman"/>
          <w:b w:val="0"/>
          <w:sz w:val="24"/>
          <w:szCs w:val="24"/>
          <w:lang w:eastAsia="en-US"/>
        </w:rPr>
        <w:t>P</w:t>
      </w:r>
      <w:r w:rsidR="002058D7" w:rsidRPr="005C1B08">
        <w:rPr>
          <w:rFonts w:ascii="Times New Roman" w:eastAsiaTheme="minorHAnsi" w:hAnsi="Times New Roman"/>
          <w:b w:val="0"/>
          <w:sz w:val="24"/>
          <w:szCs w:val="24"/>
          <w:lang w:eastAsia="en-US"/>
        </w:rPr>
        <w:t>ara a an</w:t>
      </w:r>
      <w:r w:rsidR="002058D7" w:rsidRPr="005C1B08">
        <w:rPr>
          <w:rFonts w:ascii="Times New Roman" w:eastAsiaTheme="minorHAnsi" w:hAnsi="Times New Roman" w:hint="eastAsia"/>
          <w:b w:val="0"/>
          <w:sz w:val="24"/>
          <w:szCs w:val="24"/>
          <w:lang w:eastAsia="en-US"/>
        </w:rPr>
        <w:t>á</w:t>
      </w:r>
      <w:r w:rsidR="002058D7" w:rsidRPr="005C1B08">
        <w:rPr>
          <w:rFonts w:ascii="Times New Roman" w:eastAsiaTheme="minorHAnsi" w:hAnsi="Times New Roman"/>
          <w:b w:val="0"/>
          <w:sz w:val="24"/>
          <w:szCs w:val="24"/>
          <w:lang w:eastAsia="en-US"/>
        </w:rPr>
        <w:t xml:space="preserve">lise </w:t>
      </w:r>
      <w:r w:rsidR="002058D7">
        <w:rPr>
          <w:rFonts w:ascii="Times New Roman" w:eastAsiaTheme="minorHAnsi" w:hAnsi="Times New Roman"/>
          <w:b w:val="0"/>
          <w:sz w:val="24"/>
          <w:szCs w:val="24"/>
          <w:lang w:eastAsia="en-US"/>
        </w:rPr>
        <w:t>interexaminador</w:t>
      </w:r>
      <w:r w:rsidR="002058D7" w:rsidRPr="005C1B08">
        <w:rPr>
          <w:rFonts w:ascii="Times New Roman" w:eastAsiaTheme="minorHAnsi" w:hAnsi="Times New Roman"/>
          <w:b w:val="0"/>
          <w:sz w:val="24"/>
          <w:szCs w:val="24"/>
          <w:lang w:eastAsia="en-US"/>
        </w:rPr>
        <w:t xml:space="preserve"> (Figura 4) das medidas repetidas </w:t>
      </w:r>
      <w:r w:rsidR="002058D7">
        <w:rPr>
          <w:rFonts w:ascii="Times New Roman" w:eastAsiaTheme="minorHAnsi" w:hAnsi="Times New Roman"/>
          <w:b w:val="0"/>
          <w:sz w:val="24"/>
          <w:szCs w:val="24"/>
          <w:lang w:eastAsia="en-US"/>
        </w:rPr>
        <w:t>adquiridas</w:t>
      </w:r>
      <w:r w:rsidR="002058D7" w:rsidRPr="005C1B08">
        <w:rPr>
          <w:rFonts w:ascii="Times New Roman" w:eastAsiaTheme="minorHAnsi" w:hAnsi="Times New Roman"/>
          <w:b w:val="0"/>
          <w:sz w:val="24"/>
          <w:szCs w:val="24"/>
          <w:lang w:eastAsia="en-US"/>
        </w:rPr>
        <w:t xml:space="preserve"> por </w:t>
      </w:r>
      <w:proofErr w:type="gramStart"/>
      <w:r w:rsidR="002058D7">
        <w:rPr>
          <w:rFonts w:ascii="Times New Roman" w:eastAsiaTheme="minorHAnsi" w:hAnsi="Times New Roman"/>
          <w:b w:val="0"/>
          <w:sz w:val="24"/>
          <w:szCs w:val="24"/>
          <w:lang w:eastAsia="en-US"/>
        </w:rPr>
        <w:t xml:space="preserve">examinadores </w:t>
      </w:r>
      <w:r w:rsidR="002058D7" w:rsidRPr="005C1B08">
        <w:rPr>
          <w:rFonts w:ascii="Times New Roman" w:eastAsiaTheme="minorHAnsi" w:hAnsi="Times New Roman"/>
          <w:b w:val="0"/>
          <w:sz w:val="24"/>
          <w:szCs w:val="24"/>
          <w:lang w:eastAsia="en-US"/>
        </w:rPr>
        <w:t xml:space="preserve"> independentes</w:t>
      </w:r>
      <w:proofErr w:type="gramEnd"/>
      <w:r>
        <w:rPr>
          <w:rFonts w:ascii="Times New Roman" w:eastAsiaTheme="minorHAnsi" w:hAnsi="Times New Roman"/>
          <w:b w:val="0"/>
          <w:sz w:val="24"/>
          <w:szCs w:val="24"/>
          <w:lang w:eastAsia="en-US"/>
        </w:rPr>
        <w:t xml:space="preserve">, </w:t>
      </w:r>
      <w:r w:rsidR="002058D7" w:rsidRPr="005C1B08">
        <w:rPr>
          <w:rFonts w:ascii="Times New Roman" w:eastAsiaTheme="minorHAnsi" w:hAnsi="Times New Roman"/>
          <w:b w:val="0"/>
          <w:sz w:val="24"/>
          <w:szCs w:val="24"/>
          <w:lang w:eastAsia="en-US"/>
        </w:rPr>
        <w:t xml:space="preserve"> para diferentes m</w:t>
      </w:r>
      <w:r w:rsidR="002058D7" w:rsidRPr="005C1B08">
        <w:rPr>
          <w:rFonts w:ascii="Times New Roman" w:eastAsiaTheme="minorHAnsi" w:hAnsi="Times New Roman" w:hint="eastAsia"/>
          <w:b w:val="0"/>
          <w:sz w:val="24"/>
          <w:szCs w:val="24"/>
          <w:lang w:eastAsia="en-US"/>
        </w:rPr>
        <w:t>ú</w:t>
      </w:r>
      <w:r w:rsidR="002058D7" w:rsidRPr="005C1B08">
        <w:rPr>
          <w:rFonts w:ascii="Times New Roman" w:eastAsiaTheme="minorHAnsi" w:hAnsi="Times New Roman"/>
          <w:b w:val="0"/>
          <w:sz w:val="24"/>
          <w:szCs w:val="24"/>
          <w:lang w:eastAsia="en-US"/>
        </w:rPr>
        <w:t>sculos (VL e TA) e diferentes tipos de eletrodos (caneta e quadrado),</w:t>
      </w:r>
      <w:r w:rsidR="002058D7">
        <w:rPr>
          <w:rFonts w:ascii="Times New Roman" w:eastAsiaTheme="minorHAnsi" w:hAnsi="Times New Roman"/>
          <w:b w:val="0"/>
          <w:sz w:val="24"/>
          <w:szCs w:val="24"/>
          <w:lang w:eastAsia="en-US"/>
        </w:rPr>
        <w:t xml:space="preserve"> </w:t>
      </w:r>
      <w:r>
        <w:rPr>
          <w:rFonts w:ascii="Times New Roman" w:eastAsiaTheme="minorHAnsi" w:hAnsi="Times New Roman"/>
          <w:b w:val="0"/>
          <w:sz w:val="24"/>
          <w:szCs w:val="24"/>
          <w:lang w:eastAsia="en-US"/>
        </w:rPr>
        <w:t>foi</w:t>
      </w:r>
      <w:r w:rsidR="002058D7" w:rsidRPr="005C1B08">
        <w:rPr>
          <w:rFonts w:ascii="Times New Roman" w:eastAsiaTheme="minorHAnsi" w:hAnsi="Times New Roman"/>
          <w:b w:val="0"/>
          <w:sz w:val="24"/>
          <w:szCs w:val="24"/>
          <w:lang w:eastAsia="en-US"/>
        </w:rPr>
        <w:t xml:space="preserve"> observado pr</w:t>
      </w:r>
      <w:r w:rsidR="002058D7">
        <w:rPr>
          <w:rFonts w:ascii="Times New Roman" w:eastAsiaTheme="minorHAnsi" w:hAnsi="Times New Roman"/>
          <w:b w:val="0"/>
          <w:sz w:val="24"/>
          <w:szCs w:val="24"/>
          <w:lang w:eastAsia="en-US"/>
        </w:rPr>
        <w:t>edominantemente moderada</w:t>
      </w:r>
      <w:r w:rsidR="002058D7" w:rsidRPr="005C1B08">
        <w:rPr>
          <w:rFonts w:ascii="Times New Roman" w:eastAsiaTheme="minorHAnsi" w:hAnsi="Times New Roman"/>
          <w:b w:val="0"/>
          <w:sz w:val="24"/>
          <w:szCs w:val="24"/>
          <w:lang w:eastAsia="en-US"/>
        </w:rPr>
        <w:t>s associa</w:t>
      </w:r>
      <w:r w:rsidR="002058D7" w:rsidRPr="005C1B08">
        <w:rPr>
          <w:rFonts w:ascii="Times New Roman" w:eastAsiaTheme="minorHAnsi" w:hAnsi="Times New Roman" w:hint="eastAsia"/>
          <w:b w:val="0"/>
          <w:sz w:val="24"/>
          <w:szCs w:val="24"/>
          <w:lang w:eastAsia="en-US"/>
        </w:rPr>
        <w:t>çõ</w:t>
      </w:r>
      <w:r w:rsidR="002058D7" w:rsidRPr="005C1B08">
        <w:rPr>
          <w:rFonts w:ascii="Times New Roman" w:eastAsiaTheme="minorHAnsi" w:hAnsi="Times New Roman"/>
          <w:b w:val="0"/>
          <w:sz w:val="24"/>
          <w:szCs w:val="24"/>
          <w:lang w:eastAsia="en-US"/>
        </w:rPr>
        <w:t>es, uma alta (Figura 4B, r = 0,75) e uma baixa (Figura 4A</w:t>
      </w:r>
      <w:r w:rsidR="002058D7">
        <w:rPr>
          <w:rFonts w:ascii="Times New Roman" w:eastAsiaTheme="minorHAnsi" w:hAnsi="Times New Roman"/>
          <w:b w:val="0"/>
          <w:sz w:val="24"/>
          <w:szCs w:val="24"/>
          <w:lang w:eastAsia="en-US"/>
        </w:rPr>
        <w:t>, r = 0,40</w:t>
      </w:r>
      <w:r w:rsidR="002058D7" w:rsidRPr="005C1B08">
        <w:rPr>
          <w:rFonts w:ascii="Times New Roman" w:eastAsiaTheme="minorHAnsi" w:hAnsi="Times New Roman"/>
          <w:b w:val="0"/>
          <w:sz w:val="24"/>
          <w:szCs w:val="24"/>
          <w:lang w:eastAsia="en-US"/>
        </w:rPr>
        <w:t>) associa</w:t>
      </w:r>
      <w:r w:rsidR="002058D7" w:rsidRPr="005C1B08">
        <w:rPr>
          <w:rFonts w:ascii="Times New Roman" w:eastAsiaTheme="minorHAnsi" w:hAnsi="Times New Roman" w:hint="eastAsia"/>
          <w:b w:val="0"/>
          <w:sz w:val="24"/>
          <w:szCs w:val="24"/>
          <w:lang w:eastAsia="en-US"/>
        </w:rPr>
        <w:t>çõ</w:t>
      </w:r>
      <w:r w:rsidR="002058D7" w:rsidRPr="005C1B08">
        <w:rPr>
          <w:rFonts w:ascii="Times New Roman" w:eastAsiaTheme="minorHAnsi" w:hAnsi="Times New Roman"/>
          <w:b w:val="0"/>
          <w:sz w:val="24"/>
          <w:szCs w:val="24"/>
          <w:lang w:eastAsia="en-US"/>
        </w:rPr>
        <w:t xml:space="preserve">es estavam presentes quando as medidas repetidas foram registradas a partir de eletrodos quadrado </w:t>
      </w:r>
      <w:r w:rsidR="002058D7">
        <w:rPr>
          <w:rFonts w:ascii="Times New Roman" w:eastAsiaTheme="minorHAnsi" w:hAnsi="Times New Roman"/>
          <w:b w:val="0"/>
          <w:sz w:val="24"/>
          <w:szCs w:val="24"/>
          <w:lang w:eastAsia="en-US"/>
        </w:rPr>
        <w:t xml:space="preserve">e </w:t>
      </w:r>
      <w:r>
        <w:rPr>
          <w:rFonts w:ascii="Times New Roman" w:eastAsiaTheme="minorHAnsi" w:hAnsi="Times New Roman"/>
          <w:b w:val="0"/>
          <w:sz w:val="24"/>
          <w:szCs w:val="24"/>
          <w:lang w:eastAsia="en-US"/>
        </w:rPr>
        <w:t>de caneta</w:t>
      </w:r>
      <w:r w:rsidR="002058D7" w:rsidRPr="005C1B08">
        <w:rPr>
          <w:rFonts w:ascii="Times New Roman" w:eastAsiaTheme="minorHAnsi" w:hAnsi="Times New Roman"/>
          <w:b w:val="0"/>
          <w:sz w:val="24"/>
          <w:szCs w:val="24"/>
          <w:lang w:eastAsia="en-US"/>
        </w:rPr>
        <w:t xml:space="preserve">, respectivamente, ambos para </w:t>
      </w:r>
      <w:r w:rsidR="002058D7">
        <w:rPr>
          <w:rFonts w:ascii="Times New Roman" w:eastAsiaTheme="minorHAnsi" w:hAnsi="Times New Roman"/>
          <w:b w:val="0"/>
          <w:sz w:val="24"/>
          <w:szCs w:val="24"/>
          <w:lang w:eastAsia="en-US"/>
        </w:rPr>
        <w:t xml:space="preserve">o </w:t>
      </w:r>
      <w:r w:rsidR="002058D7" w:rsidRPr="005C1B08">
        <w:rPr>
          <w:rFonts w:ascii="Times New Roman" w:eastAsiaTheme="minorHAnsi" w:hAnsi="Times New Roman"/>
          <w:b w:val="0"/>
          <w:sz w:val="24"/>
          <w:szCs w:val="24"/>
          <w:lang w:eastAsia="en-US"/>
        </w:rPr>
        <w:t>m</w:t>
      </w:r>
      <w:r w:rsidR="002058D7" w:rsidRPr="005C1B08">
        <w:rPr>
          <w:rFonts w:ascii="Times New Roman" w:eastAsiaTheme="minorHAnsi" w:hAnsi="Times New Roman" w:hint="eastAsia"/>
          <w:b w:val="0"/>
          <w:sz w:val="24"/>
          <w:szCs w:val="24"/>
          <w:lang w:eastAsia="en-US"/>
        </w:rPr>
        <w:t>ú</w:t>
      </w:r>
      <w:r w:rsidR="002058D7" w:rsidRPr="005C1B08">
        <w:rPr>
          <w:rFonts w:ascii="Times New Roman" w:eastAsiaTheme="minorHAnsi" w:hAnsi="Times New Roman"/>
          <w:b w:val="0"/>
          <w:sz w:val="24"/>
          <w:szCs w:val="24"/>
          <w:lang w:eastAsia="en-US"/>
        </w:rPr>
        <w:t>sculo TA.</w:t>
      </w:r>
    </w:p>
    <w:p w:rsidR="002058D7" w:rsidRDefault="002058D7" w:rsidP="002058D7">
      <w:pPr>
        <w:spacing w:line="480" w:lineRule="auto"/>
        <w:ind w:firstLine="709"/>
        <w:jc w:val="both"/>
        <w:rPr>
          <w:rFonts w:ascii="Times New Roman" w:eastAsiaTheme="minorHAnsi" w:hAnsi="Times New Roman"/>
          <w:b w:val="0"/>
          <w:sz w:val="24"/>
          <w:szCs w:val="24"/>
          <w:lang w:eastAsia="en-US"/>
        </w:rPr>
      </w:pPr>
      <w:r w:rsidRPr="005C1B08">
        <w:rPr>
          <w:rFonts w:ascii="Times New Roman" w:eastAsiaTheme="minorHAnsi" w:hAnsi="Times New Roman"/>
          <w:b w:val="0"/>
          <w:sz w:val="24"/>
          <w:szCs w:val="24"/>
          <w:lang w:eastAsia="en-US"/>
        </w:rPr>
        <w:t xml:space="preserve">Embora os valores mais altos obtidos pelo </w:t>
      </w:r>
      <w:r>
        <w:rPr>
          <w:rFonts w:ascii="Times New Roman" w:eastAsiaTheme="minorHAnsi" w:hAnsi="Times New Roman"/>
          <w:b w:val="0"/>
          <w:sz w:val="24"/>
          <w:szCs w:val="24"/>
          <w:lang w:eastAsia="en-US"/>
        </w:rPr>
        <w:t>examinador</w:t>
      </w:r>
      <w:r w:rsidRPr="005C1B08">
        <w:rPr>
          <w:rFonts w:ascii="Times New Roman" w:eastAsiaTheme="minorHAnsi" w:hAnsi="Times New Roman"/>
          <w:b w:val="0"/>
          <w:sz w:val="24"/>
          <w:szCs w:val="24"/>
          <w:lang w:eastAsia="en-US"/>
        </w:rPr>
        <w:t xml:space="preserve"> 1 tenham sido associados a valores mais altos </w:t>
      </w:r>
      <w:r w:rsidR="00144A33">
        <w:rPr>
          <w:rFonts w:ascii="Times New Roman" w:eastAsiaTheme="minorHAnsi" w:hAnsi="Times New Roman"/>
          <w:b w:val="0"/>
          <w:sz w:val="24"/>
          <w:szCs w:val="24"/>
          <w:lang w:eastAsia="en-US"/>
        </w:rPr>
        <w:t>adquiridos</w:t>
      </w:r>
      <w:r w:rsidRPr="005C1B08">
        <w:rPr>
          <w:rFonts w:ascii="Times New Roman" w:eastAsiaTheme="minorHAnsi" w:hAnsi="Times New Roman"/>
          <w:b w:val="0"/>
          <w:sz w:val="24"/>
          <w:szCs w:val="24"/>
          <w:lang w:eastAsia="en-US"/>
        </w:rPr>
        <w:t xml:space="preserve"> pel</w:t>
      </w:r>
      <w:r>
        <w:rPr>
          <w:rFonts w:ascii="Times New Roman" w:eastAsiaTheme="minorHAnsi" w:hAnsi="Times New Roman"/>
          <w:b w:val="0"/>
          <w:sz w:val="24"/>
          <w:szCs w:val="24"/>
          <w:lang w:eastAsia="en-US"/>
        </w:rPr>
        <w:t>o</w:t>
      </w:r>
      <w:r w:rsidRPr="005C1B08">
        <w:rPr>
          <w:rFonts w:ascii="Times New Roman" w:eastAsiaTheme="minorHAnsi" w:hAnsi="Times New Roman"/>
          <w:b w:val="0"/>
          <w:sz w:val="24"/>
          <w:szCs w:val="24"/>
          <w:lang w:eastAsia="en-US"/>
        </w:rPr>
        <w:t xml:space="preserve"> </w:t>
      </w:r>
      <w:r>
        <w:rPr>
          <w:rFonts w:ascii="Times New Roman" w:eastAsiaTheme="minorHAnsi" w:hAnsi="Times New Roman"/>
          <w:b w:val="0"/>
          <w:sz w:val="24"/>
          <w:szCs w:val="24"/>
          <w:lang w:eastAsia="en-US"/>
        </w:rPr>
        <w:t>examinador</w:t>
      </w:r>
      <w:r w:rsidRPr="005C1B08">
        <w:rPr>
          <w:rFonts w:ascii="Times New Roman" w:eastAsiaTheme="minorHAnsi" w:hAnsi="Times New Roman"/>
          <w:b w:val="0"/>
          <w:sz w:val="24"/>
          <w:szCs w:val="24"/>
          <w:lang w:eastAsia="en-US"/>
        </w:rPr>
        <w:t xml:space="preserve"> 2, eles tiveram grande diferen</w:t>
      </w:r>
      <w:r w:rsidRPr="005C1B08">
        <w:rPr>
          <w:rFonts w:ascii="Times New Roman" w:eastAsiaTheme="minorHAnsi" w:hAnsi="Times New Roman" w:hint="eastAsia"/>
          <w:b w:val="0"/>
          <w:sz w:val="24"/>
          <w:szCs w:val="24"/>
          <w:lang w:eastAsia="en-US"/>
        </w:rPr>
        <w:t>ç</w:t>
      </w:r>
      <w:r w:rsidRPr="005C1B08">
        <w:rPr>
          <w:rFonts w:ascii="Times New Roman" w:eastAsiaTheme="minorHAnsi" w:hAnsi="Times New Roman"/>
          <w:b w:val="0"/>
          <w:sz w:val="24"/>
          <w:szCs w:val="24"/>
          <w:lang w:eastAsia="en-US"/>
        </w:rPr>
        <w:t xml:space="preserve">a revelada pelo </w:t>
      </w:r>
      <w:r>
        <w:rPr>
          <w:rFonts w:ascii="Times New Roman" w:eastAsiaTheme="minorHAnsi" w:hAnsi="Times New Roman"/>
          <w:b w:val="0"/>
          <w:sz w:val="24"/>
          <w:szCs w:val="24"/>
          <w:lang w:eastAsia="en-US"/>
        </w:rPr>
        <w:t xml:space="preserve">intervalo de confiança </w:t>
      </w:r>
      <w:r w:rsidRPr="00827333">
        <w:rPr>
          <w:rFonts w:ascii="Times New Roman" w:eastAsiaTheme="minorHAnsi" w:hAnsi="Times New Roman"/>
          <w:b w:val="0"/>
          <w:sz w:val="24"/>
          <w:szCs w:val="24"/>
          <w:lang w:eastAsia="en-US"/>
        </w:rPr>
        <w:t>(Figura 4B), mostrando</w:t>
      </w:r>
      <w:r>
        <w:rPr>
          <w:rFonts w:ascii="Times New Roman" w:eastAsiaTheme="minorHAnsi" w:hAnsi="Times New Roman"/>
          <w:b w:val="0"/>
          <w:sz w:val="24"/>
          <w:szCs w:val="24"/>
          <w:lang w:eastAsia="en-US"/>
        </w:rPr>
        <w:t xml:space="preserve"> </w:t>
      </w:r>
      <w:r w:rsidR="00144A33">
        <w:rPr>
          <w:rFonts w:ascii="Times New Roman" w:eastAsiaTheme="minorHAnsi" w:hAnsi="Times New Roman"/>
          <w:b w:val="0"/>
          <w:sz w:val="24"/>
          <w:szCs w:val="24"/>
          <w:lang w:eastAsia="en-US"/>
        </w:rPr>
        <w:t>baixa</w:t>
      </w:r>
      <w:r w:rsidRPr="00827333">
        <w:rPr>
          <w:rFonts w:ascii="Times New Roman" w:eastAsiaTheme="minorHAnsi" w:hAnsi="Times New Roman"/>
          <w:b w:val="0"/>
          <w:sz w:val="24"/>
          <w:szCs w:val="24"/>
          <w:lang w:eastAsia="en-US"/>
        </w:rPr>
        <w:t xml:space="preserve"> precis</w:t>
      </w:r>
      <w:r w:rsidRPr="00827333">
        <w:rPr>
          <w:rFonts w:ascii="Times New Roman" w:eastAsiaTheme="minorHAnsi" w:hAnsi="Times New Roman" w:hint="eastAsia"/>
          <w:b w:val="0"/>
          <w:sz w:val="24"/>
          <w:szCs w:val="24"/>
          <w:lang w:eastAsia="en-US"/>
        </w:rPr>
        <w:t>ã</w:t>
      </w:r>
      <w:r w:rsidRPr="00827333">
        <w:rPr>
          <w:rFonts w:ascii="Times New Roman" w:eastAsiaTheme="minorHAnsi" w:hAnsi="Times New Roman"/>
          <w:b w:val="0"/>
          <w:sz w:val="24"/>
          <w:szCs w:val="24"/>
          <w:lang w:eastAsia="en-US"/>
        </w:rPr>
        <w:t xml:space="preserve">o entre a cronaxia detectada por </w:t>
      </w:r>
      <w:r w:rsidR="00C02BFA">
        <w:rPr>
          <w:rFonts w:ascii="Times New Roman" w:eastAsiaTheme="minorHAnsi" w:hAnsi="Times New Roman"/>
          <w:b w:val="0"/>
          <w:sz w:val="24"/>
          <w:szCs w:val="24"/>
          <w:lang w:eastAsia="en-US"/>
        </w:rPr>
        <w:t>examinadores</w:t>
      </w:r>
      <w:r w:rsidRPr="00827333">
        <w:rPr>
          <w:rFonts w:ascii="Times New Roman" w:eastAsiaTheme="minorHAnsi" w:hAnsi="Times New Roman"/>
          <w:b w:val="0"/>
          <w:sz w:val="24"/>
          <w:szCs w:val="24"/>
          <w:lang w:eastAsia="en-US"/>
        </w:rPr>
        <w:t xml:space="preserve"> independentes.</w:t>
      </w:r>
    </w:p>
    <w:p w:rsidR="002058D7" w:rsidRDefault="002058D7" w:rsidP="002058D7">
      <w:pPr>
        <w:spacing w:line="480" w:lineRule="auto"/>
        <w:ind w:firstLine="709"/>
        <w:jc w:val="both"/>
        <w:rPr>
          <w:rFonts w:ascii="Times New Roman" w:eastAsiaTheme="minorHAnsi" w:hAnsi="Times New Roman"/>
          <w:b w:val="0"/>
          <w:sz w:val="24"/>
          <w:szCs w:val="24"/>
          <w:lang w:eastAsia="en-US"/>
        </w:rPr>
      </w:pPr>
      <w:r w:rsidRPr="00827333">
        <w:rPr>
          <w:rFonts w:ascii="Times New Roman" w:eastAsiaTheme="minorHAnsi" w:hAnsi="Times New Roman"/>
          <w:b w:val="0"/>
          <w:sz w:val="24"/>
          <w:szCs w:val="24"/>
          <w:lang w:eastAsia="en-US"/>
        </w:rPr>
        <w:t xml:space="preserve">O </w:t>
      </w:r>
      <w:r>
        <w:rPr>
          <w:rFonts w:ascii="Times New Roman" w:eastAsiaTheme="minorHAnsi" w:hAnsi="Times New Roman"/>
          <w:b w:val="0"/>
          <w:sz w:val="24"/>
          <w:szCs w:val="24"/>
          <w:lang w:eastAsia="en-US"/>
        </w:rPr>
        <w:t>limite</w:t>
      </w:r>
      <w:r w:rsidR="00655CCC">
        <w:rPr>
          <w:rFonts w:ascii="Times New Roman" w:eastAsiaTheme="minorHAnsi" w:hAnsi="Times New Roman"/>
          <w:b w:val="0"/>
          <w:sz w:val="24"/>
          <w:szCs w:val="24"/>
          <w:lang w:eastAsia="en-US"/>
        </w:rPr>
        <w:t xml:space="preserve"> de concordância (</w:t>
      </w:r>
      <w:proofErr w:type="gramStart"/>
      <w:r w:rsidR="00655CCC">
        <w:rPr>
          <w:rFonts w:ascii="Times New Roman" w:eastAsiaTheme="minorHAnsi" w:hAnsi="Times New Roman"/>
          <w:b w:val="0"/>
          <w:sz w:val="24"/>
          <w:szCs w:val="24"/>
          <w:lang w:eastAsia="en-US"/>
        </w:rPr>
        <w:t xml:space="preserve">LOA) </w:t>
      </w:r>
      <w:r w:rsidRPr="00827333">
        <w:rPr>
          <w:rFonts w:ascii="Times New Roman" w:eastAsiaTheme="minorHAnsi" w:hAnsi="Times New Roman"/>
          <w:b w:val="0"/>
          <w:sz w:val="24"/>
          <w:szCs w:val="24"/>
          <w:lang w:eastAsia="en-US"/>
        </w:rPr>
        <w:t xml:space="preserve"> para</w:t>
      </w:r>
      <w:proofErr w:type="gramEnd"/>
      <w:r>
        <w:rPr>
          <w:rFonts w:ascii="Times New Roman" w:eastAsiaTheme="minorHAnsi" w:hAnsi="Times New Roman"/>
          <w:b w:val="0"/>
          <w:sz w:val="24"/>
          <w:szCs w:val="24"/>
          <w:lang w:eastAsia="en-US"/>
        </w:rPr>
        <w:t xml:space="preserve"> o</w:t>
      </w:r>
      <w:r w:rsidRPr="00827333">
        <w:rPr>
          <w:rFonts w:ascii="Times New Roman" w:eastAsiaTheme="minorHAnsi" w:hAnsi="Times New Roman"/>
          <w:b w:val="0"/>
          <w:sz w:val="24"/>
          <w:szCs w:val="24"/>
          <w:lang w:eastAsia="en-US"/>
        </w:rPr>
        <w:t xml:space="preserve"> intervalo de confian</w:t>
      </w:r>
      <w:r w:rsidRPr="00827333">
        <w:rPr>
          <w:rFonts w:ascii="Times New Roman" w:eastAsiaTheme="minorHAnsi" w:hAnsi="Times New Roman" w:hint="eastAsia"/>
          <w:b w:val="0"/>
          <w:sz w:val="24"/>
          <w:szCs w:val="24"/>
          <w:lang w:eastAsia="en-US"/>
        </w:rPr>
        <w:t>ç</w:t>
      </w:r>
      <w:r w:rsidRPr="00827333">
        <w:rPr>
          <w:rFonts w:ascii="Times New Roman" w:eastAsiaTheme="minorHAnsi" w:hAnsi="Times New Roman"/>
          <w:b w:val="0"/>
          <w:sz w:val="24"/>
          <w:szCs w:val="24"/>
          <w:lang w:eastAsia="en-US"/>
        </w:rPr>
        <w:t xml:space="preserve">a de 95% </w:t>
      </w:r>
      <w:r>
        <w:rPr>
          <w:rFonts w:ascii="Times New Roman" w:eastAsiaTheme="minorHAnsi" w:hAnsi="Times New Roman"/>
          <w:b w:val="0"/>
          <w:sz w:val="24"/>
          <w:szCs w:val="24"/>
          <w:lang w:eastAsia="en-US"/>
        </w:rPr>
        <w:t>mostrou se bastante</w:t>
      </w:r>
      <w:r w:rsidRPr="00827333">
        <w:rPr>
          <w:rFonts w:ascii="Times New Roman" w:eastAsiaTheme="minorHAnsi" w:hAnsi="Times New Roman"/>
          <w:b w:val="0"/>
          <w:sz w:val="24"/>
          <w:szCs w:val="24"/>
          <w:lang w:eastAsia="en-US"/>
        </w:rPr>
        <w:t xml:space="preserve"> estreito entre as </w:t>
      </w:r>
      <w:proofErr w:type="spellStart"/>
      <w:r w:rsidRPr="00827333">
        <w:rPr>
          <w:rFonts w:ascii="Times New Roman" w:eastAsiaTheme="minorHAnsi" w:hAnsi="Times New Roman"/>
          <w:b w:val="0"/>
          <w:sz w:val="24"/>
          <w:szCs w:val="24"/>
          <w:lang w:eastAsia="en-US"/>
        </w:rPr>
        <w:t>cron</w:t>
      </w:r>
      <w:r>
        <w:rPr>
          <w:rFonts w:ascii="Times New Roman" w:eastAsiaTheme="minorHAnsi" w:hAnsi="Times New Roman"/>
          <w:b w:val="0"/>
          <w:sz w:val="24"/>
          <w:szCs w:val="24"/>
          <w:lang w:eastAsia="en-US"/>
        </w:rPr>
        <w:t>axias</w:t>
      </w:r>
      <w:proofErr w:type="spellEnd"/>
      <w:r w:rsidRPr="00827333">
        <w:rPr>
          <w:rFonts w:ascii="Times New Roman" w:eastAsiaTheme="minorHAnsi" w:hAnsi="Times New Roman"/>
          <w:b w:val="0"/>
          <w:sz w:val="24"/>
          <w:szCs w:val="24"/>
          <w:lang w:eastAsia="en-US"/>
        </w:rPr>
        <w:t xml:space="preserve"> registradas a partir do m</w:t>
      </w:r>
      <w:r w:rsidRPr="00827333">
        <w:rPr>
          <w:rFonts w:ascii="Times New Roman" w:eastAsiaTheme="minorHAnsi" w:hAnsi="Times New Roman" w:hint="eastAsia"/>
          <w:b w:val="0"/>
          <w:sz w:val="24"/>
          <w:szCs w:val="24"/>
          <w:lang w:eastAsia="en-US"/>
        </w:rPr>
        <w:t>ú</w:t>
      </w:r>
      <w:r w:rsidRPr="00827333">
        <w:rPr>
          <w:rFonts w:ascii="Times New Roman" w:eastAsiaTheme="minorHAnsi" w:hAnsi="Times New Roman"/>
          <w:b w:val="0"/>
          <w:sz w:val="24"/>
          <w:szCs w:val="24"/>
          <w:lang w:eastAsia="en-US"/>
        </w:rPr>
        <w:t xml:space="preserve">sculo VL, independentemente do eletrodo que tenha sido </w:t>
      </w:r>
      <w:r w:rsidR="00655CCC">
        <w:rPr>
          <w:rFonts w:ascii="Times New Roman" w:eastAsiaTheme="minorHAnsi" w:hAnsi="Times New Roman"/>
          <w:b w:val="0"/>
          <w:sz w:val="24"/>
          <w:szCs w:val="24"/>
          <w:lang w:eastAsia="en-US"/>
        </w:rPr>
        <w:t>utilizado</w:t>
      </w:r>
      <w:r w:rsidRPr="00827333">
        <w:rPr>
          <w:rFonts w:ascii="Times New Roman" w:eastAsiaTheme="minorHAnsi" w:hAnsi="Times New Roman"/>
          <w:b w:val="0"/>
          <w:sz w:val="24"/>
          <w:szCs w:val="24"/>
          <w:lang w:eastAsia="en-US"/>
        </w:rPr>
        <w:t>. Mesmo assim, as medidas repetidas p</w:t>
      </w:r>
      <w:r w:rsidR="00144A33">
        <w:rPr>
          <w:rFonts w:ascii="Times New Roman" w:eastAsiaTheme="minorHAnsi" w:hAnsi="Times New Roman"/>
          <w:b w:val="0"/>
          <w:sz w:val="24"/>
          <w:szCs w:val="24"/>
          <w:lang w:eastAsia="en-US"/>
        </w:rPr>
        <w:t>elos</w:t>
      </w:r>
      <w:r w:rsidRPr="00827333">
        <w:rPr>
          <w:rFonts w:ascii="Times New Roman" w:eastAsiaTheme="minorHAnsi" w:hAnsi="Times New Roman"/>
          <w:b w:val="0"/>
          <w:sz w:val="24"/>
          <w:szCs w:val="24"/>
          <w:lang w:eastAsia="en-US"/>
        </w:rPr>
        <w:t xml:space="preserve"> avaliadores atingiram associa</w:t>
      </w:r>
      <w:r w:rsidRPr="00827333">
        <w:rPr>
          <w:rFonts w:ascii="Times New Roman" w:eastAsiaTheme="minorHAnsi" w:hAnsi="Times New Roman" w:hint="eastAsia"/>
          <w:b w:val="0"/>
          <w:sz w:val="24"/>
          <w:szCs w:val="24"/>
          <w:lang w:eastAsia="en-US"/>
        </w:rPr>
        <w:t>ç</w:t>
      </w:r>
      <w:r>
        <w:rPr>
          <w:rFonts w:ascii="Times New Roman" w:eastAsiaTheme="minorHAnsi" w:hAnsi="Times New Roman"/>
          <w:b w:val="0"/>
          <w:sz w:val="24"/>
          <w:szCs w:val="24"/>
          <w:lang w:eastAsia="en-US"/>
        </w:rPr>
        <w:t>ões</w:t>
      </w:r>
      <w:r w:rsidRPr="00827333">
        <w:rPr>
          <w:rFonts w:ascii="Times New Roman" w:eastAsiaTheme="minorHAnsi" w:hAnsi="Times New Roman"/>
          <w:b w:val="0"/>
          <w:sz w:val="24"/>
          <w:szCs w:val="24"/>
          <w:lang w:eastAsia="en-US"/>
        </w:rPr>
        <w:t xml:space="preserve"> moderada</w:t>
      </w:r>
      <w:r>
        <w:rPr>
          <w:rFonts w:ascii="Times New Roman" w:eastAsiaTheme="minorHAnsi" w:hAnsi="Times New Roman"/>
          <w:b w:val="0"/>
          <w:sz w:val="24"/>
          <w:szCs w:val="24"/>
          <w:lang w:eastAsia="en-US"/>
        </w:rPr>
        <w:t>s</w:t>
      </w:r>
      <w:r w:rsidRPr="00827333">
        <w:rPr>
          <w:rFonts w:ascii="Times New Roman" w:eastAsiaTheme="minorHAnsi" w:hAnsi="Times New Roman"/>
          <w:b w:val="0"/>
          <w:sz w:val="24"/>
          <w:szCs w:val="24"/>
          <w:lang w:eastAsia="en-US"/>
        </w:rPr>
        <w:t xml:space="preserve"> (r = 0,54 e r = 0,52).</w:t>
      </w:r>
    </w:p>
    <w:p w:rsidR="002058D7" w:rsidRDefault="002058D7" w:rsidP="002058D7">
      <w:pPr>
        <w:autoSpaceDE w:val="0"/>
        <w:autoSpaceDN w:val="0"/>
        <w:adjustRightInd w:val="0"/>
        <w:spacing w:line="480" w:lineRule="auto"/>
        <w:ind w:firstLine="709"/>
        <w:jc w:val="both"/>
        <w:rPr>
          <w:rFonts w:ascii="Times New Roman" w:hAnsi="Times New Roman"/>
          <w:b w:val="0"/>
          <w:sz w:val="24"/>
          <w:szCs w:val="24"/>
        </w:rPr>
      </w:pPr>
      <w:r w:rsidRPr="002058D7">
        <w:rPr>
          <w:rFonts w:ascii="Times New Roman" w:hAnsi="Times New Roman"/>
          <w:b w:val="0"/>
          <w:sz w:val="24"/>
          <w:szCs w:val="24"/>
        </w:rPr>
        <w:t>Replicando o mesmo padr</w:t>
      </w:r>
      <w:r w:rsidRPr="002058D7">
        <w:rPr>
          <w:rFonts w:ascii="Times New Roman" w:hAnsi="Times New Roman" w:hint="eastAsia"/>
          <w:b w:val="0"/>
          <w:sz w:val="24"/>
          <w:szCs w:val="24"/>
        </w:rPr>
        <w:t>ã</w:t>
      </w:r>
      <w:r w:rsidRPr="002058D7">
        <w:rPr>
          <w:rFonts w:ascii="Times New Roman" w:hAnsi="Times New Roman"/>
          <w:b w:val="0"/>
          <w:sz w:val="24"/>
          <w:szCs w:val="24"/>
        </w:rPr>
        <w:t>o, em termos de concord</w:t>
      </w:r>
      <w:r w:rsidRPr="002058D7">
        <w:rPr>
          <w:rFonts w:ascii="Times New Roman" w:hAnsi="Times New Roman" w:hint="eastAsia"/>
          <w:b w:val="0"/>
          <w:sz w:val="24"/>
          <w:szCs w:val="24"/>
        </w:rPr>
        <w:t>â</w:t>
      </w:r>
      <w:r w:rsidRPr="002058D7">
        <w:rPr>
          <w:rFonts w:ascii="Times New Roman" w:hAnsi="Times New Roman"/>
          <w:b w:val="0"/>
          <w:sz w:val="24"/>
          <w:szCs w:val="24"/>
        </w:rPr>
        <w:t>ncia, observados na an</w:t>
      </w:r>
      <w:r w:rsidRPr="002058D7">
        <w:rPr>
          <w:rFonts w:ascii="Times New Roman" w:hAnsi="Times New Roman" w:hint="eastAsia"/>
          <w:b w:val="0"/>
          <w:sz w:val="24"/>
          <w:szCs w:val="24"/>
        </w:rPr>
        <w:t>á</w:t>
      </w:r>
      <w:r w:rsidRPr="002058D7">
        <w:rPr>
          <w:rFonts w:ascii="Times New Roman" w:hAnsi="Times New Roman"/>
          <w:b w:val="0"/>
          <w:sz w:val="24"/>
          <w:szCs w:val="24"/>
        </w:rPr>
        <w:t>lise intra</w:t>
      </w:r>
      <w:r w:rsidR="000308DC">
        <w:rPr>
          <w:rFonts w:ascii="Times New Roman" w:hAnsi="Times New Roman"/>
          <w:b w:val="0"/>
          <w:sz w:val="24"/>
          <w:szCs w:val="24"/>
        </w:rPr>
        <w:t xml:space="preserve"> </w:t>
      </w:r>
      <w:r>
        <w:rPr>
          <w:rFonts w:ascii="Times New Roman" w:hAnsi="Times New Roman"/>
          <w:b w:val="0"/>
          <w:sz w:val="24"/>
          <w:szCs w:val="24"/>
        </w:rPr>
        <w:t>examinador</w:t>
      </w:r>
      <w:r w:rsidRPr="002058D7">
        <w:rPr>
          <w:rFonts w:ascii="Times New Roman" w:hAnsi="Times New Roman"/>
          <w:b w:val="0"/>
          <w:sz w:val="24"/>
          <w:szCs w:val="24"/>
        </w:rPr>
        <w:t xml:space="preserve">, para </w:t>
      </w:r>
      <w:proofErr w:type="spellStart"/>
      <w:r w:rsidRPr="002058D7">
        <w:rPr>
          <w:rFonts w:ascii="Times New Roman" w:hAnsi="Times New Roman"/>
          <w:b w:val="0"/>
          <w:sz w:val="24"/>
          <w:szCs w:val="24"/>
        </w:rPr>
        <w:t>inter</w:t>
      </w:r>
      <w:r>
        <w:rPr>
          <w:rFonts w:ascii="Times New Roman" w:hAnsi="Times New Roman"/>
          <w:b w:val="0"/>
          <w:sz w:val="24"/>
          <w:szCs w:val="24"/>
        </w:rPr>
        <w:t>examinador</w:t>
      </w:r>
      <w:proofErr w:type="spellEnd"/>
      <w:r w:rsidRPr="002058D7">
        <w:rPr>
          <w:rFonts w:ascii="Times New Roman" w:hAnsi="Times New Roman"/>
          <w:b w:val="0"/>
          <w:sz w:val="24"/>
          <w:szCs w:val="24"/>
        </w:rPr>
        <w:t xml:space="preserve">, o coeficiente </w:t>
      </w:r>
      <w:proofErr w:type="spellStart"/>
      <w:r w:rsidRPr="002058D7">
        <w:rPr>
          <w:rFonts w:ascii="Times New Roman" w:hAnsi="Times New Roman"/>
          <w:b w:val="0"/>
          <w:sz w:val="24"/>
          <w:szCs w:val="24"/>
        </w:rPr>
        <w:t>Kappa</w:t>
      </w:r>
      <w:proofErr w:type="spellEnd"/>
      <w:r w:rsidRPr="002058D7">
        <w:rPr>
          <w:rFonts w:ascii="Times New Roman" w:hAnsi="Times New Roman"/>
          <w:b w:val="0"/>
          <w:sz w:val="24"/>
          <w:szCs w:val="24"/>
        </w:rPr>
        <w:t xml:space="preserve"> mostrou um</w:t>
      </w:r>
      <w:r w:rsidR="00144A33">
        <w:rPr>
          <w:rFonts w:ascii="Times New Roman" w:hAnsi="Times New Roman"/>
          <w:b w:val="0"/>
          <w:sz w:val="24"/>
          <w:szCs w:val="24"/>
        </w:rPr>
        <w:t>a</w:t>
      </w:r>
      <w:r w:rsidRPr="002058D7">
        <w:rPr>
          <w:rFonts w:ascii="Times New Roman" w:hAnsi="Times New Roman"/>
          <w:b w:val="0"/>
          <w:sz w:val="24"/>
          <w:szCs w:val="24"/>
        </w:rPr>
        <w:t xml:space="preserve"> </w:t>
      </w:r>
      <w:r>
        <w:rPr>
          <w:rFonts w:ascii="Times New Roman" w:hAnsi="Times New Roman"/>
          <w:b w:val="0"/>
          <w:sz w:val="24"/>
          <w:szCs w:val="24"/>
        </w:rPr>
        <w:t>concordância absoluta</w:t>
      </w:r>
      <w:r w:rsidRPr="002058D7">
        <w:rPr>
          <w:rFonts w:ascii="Times New Roman" w:hAnsi="Times New Roman"/>
          <w:b w:val="0"/>
          <w:sz w:val="24"/>
          <w:szCs w:val="24"/>
        </w:rPr>
        <w:t xml:space="preserve"> (</w:t>
      </w:r>
      <w:proofErr w:type="spellStart"/>
      <w:r w:rsidRPr="002058D7">
        <w:rPr>
          <w:rFonts w:ascii="Times New Roman" w:hAnsi="Times New Roman"/>
          <w:b w:val="0"/>
          <w:sz w:val="24"/>
          <w:szCs w:val="24"/>
        </w:rPr>
        <w:t>Kappa</w:t>
      </w:r>
      <w:proofErr w:type="spellEnd"/>
      <w:r w:rsidRPr="002058D7">
        <w:rPr>
          <w:rFonts w:ascii="Times New Roman" w:hAnsi="Times New Roman"/>
          <w:b w:val="0"/>
          <w:sz w:val="24"/>
          <w:szCs w:val="24"/>
        </w:rPr>
        <w:t xml:space="preserve"> = 1,0) entre o diagn</w:t>
      </w:r>
      <w:r w:rsidRPr="002058D7">
        <w:rPr>
          <w:rFonts w:ascii="Times New Roman" w:hAnsi="Times New Roman" w:hint="eastAsia"/>
          <w:b w:val="0"/>
          <w:sz w:val="24"/>
          <w:szCs w:val="24"/>
        </w:rPr>
        <w:t>ó</w:t>
      </w:r>
      <w:r w:rsidRPr="002058D7">
        <w:rPr>
          <w:rFonts w:ascii="Times New Roman" w:hAnsi="Times New Roman"/>
          <w:b w:val="0"/>
          <w:sz w:val="24"/>
          <w:szCs w:val="24"/>
        </w:rPr>
        <w:t>stico feito pelos avaliadores quando a cronaxia foi registrada nos m</w:t>
      </w:r>
      <w:r w:rsidRPr="002058D7">
        <w:rPr>
          <w:rFonts w:ascii="Times New Roman" w:hAnsi="Times New Roman" w:hint="eastAsia"/>
          <w:b w:val="0"/>
          <w:sz w:val="24"/>
          <w:szCs w:val="24"/>
        </w:rPr>
        <w:t>ú</w:t>
      </w:r>
      <w:r w:rsidRPr="002058D7">
        <w:rPr>
          <w:rFonts w:ascii="Times New Roman" w:hAnsi="Times New Roman"/>
          <w:b w:val="0"/>
          <w:sz w:val="24"/>
          <w:szCs w:val="24"/>
        </w:rPr>
        <w:t xml:space="preserve">sculos VL, revelando </w:t>
      </w:r>
      <w:r>
        <w:rPr>
          <w:rFonts w:ascii="Times New Roman" w:hAnsi="Times New Roman"/>
          <w:b w:val="0"/>
          <w:sz w:val="24"/>
          <w:szCs w:val="24"/>
        </w:rPr>
        <w:t>concordância pobre</w:t>
      </w:r>
      <w:r w:rsidRPr="002058D7">
        <w:rPr>
          <w:rFonts w:ascii="Times New Roman" w:hAnsi="Times New Roman"/>
          <w:b w:val="0"/>
          <w:sz w:val="24"/>
          <w:szCs w:val="24"/>
        </w:rPr>
        <w:t xml:space="preserve"> (</w:t>
      </w:r>
      <w:proofErr w:type="spellStart"/>
      <w:r w:rsidRPr="002058D7">
        <w:rPr>
          <w:rFonts w:ascii="Times New Roman" w:hAnsi="Times New Roman"/>
          <w:b w:val="0"/>
          <w:sz w:val="24"/>
          <w:szCs w:val="24"/>
        </w:rPr>
        <w:t>Kappa</w:t>
      </w:r>
      <w:proofErr w:type="spellEnd"/>
      <w:r w:rsidRPr="002058D7">
        <w:rPr>
          <w:rFonts w:ascii="Times New Roman" w:hAnsi="Times New Roman"/>
          <w:b w:val="0"/>
          <w:sz w:val="24"/>
          <w:szCs w:val="24"/>
        </w:rPr>
        <w:t xml:space="preserve"> = 0,40 e </w:t>
      </w:r>
      <w:proofErr w:type="spellStart"/>
      <w:r>
        <w:rPr>
          <w:rFonts w:ascii="Times New Roman" w:hAnsi="Times New Roman"/>
          <w:b w:val="0"/>
          <w:sz w:val="24"/>
          <w:szCs w:val="24"/>
        </w:rPr>
        <w:t>Kappa</w:t>
      </w:r>
      <w:proofErr w:type="spellEnd"/>
      <w:r>
        <w:rPr>
          <w:rFonts w:ascii="Times New Roman" w:hAnsi="Times New Roman"/>
          <w:b w:val="0"/>
          <w:sz w:val="24"/>
          <w:szCs w:val="24"/>
        </w:rPr>
        <w:t xml:space="preserve"> = 0,39)</w:t>
      </w:r>
      <w:r w:rsidRPr="002058D7">
        <w:rPr>
          <w:rFonts w:ascii="Times New Roman" w:hAnsi="Times New Roman"/>
          <w:b w:val="0"/>
          <w:sz w:val="24"/>
          <w:szCs w:val="24"/>
        </w:rPr>
        <w:t xml:space="preserve"> para medidas repetidas no m</w:t>
      </w:r>
      <w:r w:rsidRPr="002058D7">
        <w:rPr>
          <w:rFonts w:ascii="Times New Roman" w:hAnsi="Times New Roman" w:hint="eastAsia"/>
          <w:b w:val="0"/>
          <w:sz w:val="24"/>
          <w:szCs w:val="24"/>
        </w:rPr>
        <w:t>ú</w:t>
      </w:r>
      <w:r w:rsidRPr="002058D7">
        <w:rPr>
          <w:rFonts w:ascii="Times New Roman" w:hAnsi="Times New Roman"/>
          <w:b w:val="0"/>
          <w:sz w:val="24"/>
          <w:szCs w:val="24"/>
        </w:rPr>
        <w:t>sculo TA, para ambos os tipos de eletrodos.</w:t>
      </w:r>
    </w:p>
    <w:p w:rsidR="00A74CBA" w:rsidRPr="00CE4974" w:rsidRDefault="00A74CBA" w:rsidP="00A74CBA">
      <w:pPr>
        <w:autoSpaceDE w:val="0"/>
        <w:autoSpaceDN w:val="0"/>
        <w:adjustRightInd w:val="0"/>
        <w:jc w:val="both"/>
        <w:rPr>
          <w:rFonts w:ascii="Times New Roman" w:hAnsi="Times New Roman"/>
          <w:b w:val="0"/>
          <w:sz w:val="24"/>
          <w:szCs w:val="24"/>
        </w:rPr>
      </w:pPr>
      <w:r w:rsidRPr="00CE4974">
        <w:rPr>
          <w:rFonts w:ascii="Times New Roman" w:hAnsi="Times New Roman"/>
          <w:b w:val="0"/>
          <w:sz w:val="24"/>
          <w:szCs w:val="24"/>
        </w:rPr>
        <w:br w:type="page"/>
      </w:r>
    </w:p>
    <w:p w:rsidR="00EE68FB" w:rsidRDefault="00C12A10" w:rsidP="00B73185">
      <w:pPr>
        <w:jc w:val="center"/>
        <w:rPr>
          <w:rFonts w:ascii="TimesNewRomanPSMT" w:eastAsiaTheme="minorHAnsi" w:hAnsi="TimesNewRomanPSMT" w:cs="TimesNewRomanPSMT"/>
          <w:b w:val="0"/>
          <w:color w:val="000000"/>
          <w:sz w:val="20"/>
          <w:szCs w:val="20"/>
          <w:lang w:eastAsia="en-US"/>
        </w:rPr>
      </w:pPr>
      <w:r>
        <w:rPr>
          <w:rFonts w:ascii="TimesNewRomanPSMT" w:eastAsiaTheme="minorHAnsi" w:hAnsi="TimesNewRomanPSMT" w:cs="TimesNewRomanPSMT"/>
          <w:b w:val="0"/>
          <w:noProof/>
          <w:color w:val="000000"/>
          <w:sz w:val="20"/>
          <w:szCs w:val="20"/>
        </w:rPr>
        <w:lastRenderedPageBreak/>
        <w:drawing>
          <wp:inline distT="0" distB="0" distL="0" distR="0">
            <wp:extent cx="4413849" cy="3960000"/>
            <wp:effectExtent l="19050" t="0" r="5751" b="0"/>
            <wp:docPr id="3" name="Imagem 1" descr="C:\Users\Eduardo\Dropbox\Amaro\FIGURAS\Chronaxie BAN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ardo\Dropbox\Amaro\FIGURAS\Chronaxie BANCA.jpg"/>
                    <pic:cNvPicPr>
                      <a:picLocks noChangeAspect="1" noChangeArrowheads="1"/>
                    </pic:cNvPicPr>
                  </pic:nvPicPr>
                  <pic:blipFill>
                    <a:blip r:embed="rId12" cstate="print"/>
                    <a:srcRect/>
                    <a:stretch>
                      <a:fillRect/>
                    </a:stretch>
                  </pic:blipFill>
                  <pic:spPr bwMode="auto">
                    <a:xfrm>
                      <a:off x="0" y="0"/>
                      <a:ext cx="4413849" cy="3960000"/>
                    </a:xfrm>
                    <a:prstGeom prst="rect">
                      <a:avLst/>
                    </a:prstGeom>
                    <a:noFill/>
                    <a:ln w="9525">
                      <a:noFill/>
                      <a:miter lim="800000"/>
                      <a:headEnd/>
                      <a:tailEnd/>
                    </a:ln>
                  </pic:spPr>
                </pic:pic>
              </a:graphicData>
            </a:graphic>
          </wp:inline>
        </w:drawing>
      </w:r>
    </w:p>
    <w:p w:rsidR="00144A33" w:rsidRPr="00144A33" w:rsidRDefault="002D3D80" w:rsidP="00A74CBA">
      <w:pPr>
        <w:autoSpaceDE w:val="0"/>
        <w:autoSpaceDN w:val="0"/>
        <w:adjustRightInd w:val="0"/>
        <w:jc w:val="both"/>
        <w:rPr>
          <w:rFonts w:ascii="Times New Roman" w:eastAsiaTheme="minorHAnsi" w:hAnsi="Times New Roman"/>
          <w:b w:val="0"/>
          <w:color w:val="000000"/>
          <w:sz w:val="20"/>
          <w:szCs w:val="20"/>
          <w:lang w:eastAsia="en-US"/>
        </w:rPr>
      </w:pPr>
      <w:r w:rsidRPr="00144A33">
        <w:rPr>
          <w:rFonts w:ascii="Times New Roman" w:eastAsiaTheme="minorHAnsi" w:hAnsi="Times New Roman"/>
          <w:color w:val="000000"/>
          <w:sz w:val="20"/>
          <w:szCs w:val="20"/>
          <w:lang w:eastAsia="en-US"/>
        </w:rPr>
        <w:t xml:space="preserve">Figura </w:t>
      </w:r>
      <w:r w:rsidR="004425D2" w:rsidRPr="00144A33">
        <w:rPr>
          <w:rFonts w:ascii="Times New Roman" w:eastAsiaTheme="minorHAnsi" w:hAnsi="Times New Roman"/>
          <w:color w:val="000000"/>
          <w:sz w:val="20"/>
          <w:szCs w:val="20"/>
          <w:lang w:eastAsia="en-US"/>
        </w:rPr>
        <w:t>4</w:t>
      </w:r>
      <w:r w:rsidRPr="00144A33">
        <w:rPr>
          <w:rFonts w:ascii="Times New Roman" w:eastAsiaTheme="minorHAnsi" w:hAnsi="Times New Roman"/>
          <w:color w:val="000000"/>
          <w:sz w:val="20"/>
          <w:szCs w:val="20"/>
          <w:lang w:eastAsia="en-US"/>
        </w:rPr>
        <w:t>:</w:t>
      </w:r>
      <w:r w:rsidRPr="00144A33">
        <w:rPr>
          <w:rFonts w:ascii="Times New Roman" w:eastAsiaTheme="minorHAnsi" w:hAnsi="Times New Roman"/>
          <w:b w:val="0"/>
          <w:color w:val="000000"/>
          <w:sz w:val="20"/>
          <w:szCs w:val="20"/>
          <w:lang w:eastAsia="en-US"/>
        </w:rPr>
        <w:t xml:space="preserve"> </w:t>
      </w:r>
      <w:r w:rsidR="00144A33" w:rsidRPr="00144A33">
        <w:rPr>
          <w:rFonts w:ascii="Times New Roman" w:eastAsiaTheme="minorHAnsi" w:hAnsi="Times New Roman"/>
          <w:b w:val="0"/>
          <w:color w:val="000000"/>
          <w:sz w:val="20"/>
          <w:szCs w:val="20"/>
          <w:lang w:eastAsia="en-US"/>
        </w:rPr>
        <w:t>Gr</w:t>
      </w:r>
      <w:r w:rsidR="00144A33" w:rsidRPr="00144A33">
        <w:rPr>
          <w:rFonts w:ascii="Times New Roman" w:eastAsiaTheme="minorHAnsi" w:hAnsi="Times New Roman" w:hint="eastAsia"/>
          <w:b w:val="0"/>
          <w:color w:val="000000"/>
          <w:sz w:val="20"/>
          <w:szCs w:val="20"/>
          <w:lang w:eastAsia="en-US"/>
        </w:rPr>
        <w:t>á</w:t>
      </w:r>
      <w:r w:rsidR="00144A33" w:rsidRPr="00144A33">
        <w:rPr>
          <w:rFonts w:ascii="Times New Roman" w:eastAsiaTheme="minorHAnsi" w:hAnsi="Times New Roman"/>
          <w:b w:val="0"/>
          <w:color w:val="000000"/>
          <w:sz w:val="20"/>
          <w:szCs w:val="20"/>
          <w:lang w:eastAsia="en-US"/>
        </w:rPr>
        <w:t xml:space="preserve">fico de </w:t>
      </w:r>
      <w:proofErr w:type="spellStart"/>
      <w:r w:rsidR="00144A33" w:rsidRPr="00144A33">
        <w:rPr>
          <w:rFonts w:ascii="Times New Roman" w:eastAsiaTheme="minorHAnsi" w:hAnsi="Times New Roman"/>
          <w:b w:val="0"/>
          <w:color w:val="000000"/>
          <w:sz w:val="20"/>
          <w:szCs w:val="20"/>
          <w:lang w:eastAsia="en-US"/>
        </w:rPr>
        <w:t>Bland</w:t>
      </w:r>
      <w:proofErr w:type="spellEnd"/>
      <w:r w:rsidR="00144A33" w:rsidRPr="00144A33">
        <w:rPr>
          <w:rFonts w:ascii="Times New Roman" w:eastAsiaTheme="minorHAnsi" w:hAnsi="Times New Roman"/>
          <w:b w:val="0"/>
          <w:color w:val="000000"/>
          <w:sz w:val="20"/>
          <w:szCs w:val="20"/>
          <w:lang w:eastAsia="en-US"/>
        </w:rPr>
        <w:t>-Altman, coeficiente de correla</w:t>
      </w:r>
      <w:r w:rsidR="00144A33" w:rsidRPr="00144A33">
        <w:rPr>
          <w:rFonts w:ascii="Times New Roman" w:eastAsiaTheme="minorHAnsi" w:hAnsi="Times New Roman" w:hint="eastAsia"/>
          <w:b w:val="0"/>
          <w:color w:val="000000"/>
          <w:sz w:val="20"/>
          <w:szCs w:val="20"/>
          <w:lang w:eastAsia="en-US"/>
        </w:rPr>
        <w:t>çã</w:t>
      </w:r>
      <w:r w:rsidR="00144A33" w:rsidRPr="00144A33">
        <w:rPr>
          <w:rFonts w:ascii="Times New Roman" w:eastAsiaTheme="minorHAnsi" w:hAnsi="Times New Roman"/>
          <w:b w:val="0"/>
          <w:color w:val="000000"/>
          <w:sz w:val="20"/>
          <w:szCs w:val="20"/>
          <w:lang w:eastAsia="en-US"/>
        </w:rPr>
        <w:t xml:space="preserve">o de </w:t>
      </w:r>
      <w:proofErr w:type="spellStart"/>
      <w:r w:rsidR="00144A33" w:rsidRPr="00144A33">
        <w:rPr>
          <w:rFonts w:ascii="Times New Roman" w:eastAsiaTheme="minorHAnsi" w:hAnsi="Times New Roman"/>
          <w:b w:val="0"/>
          <w:color w:val="000000"/>
          <w:sz w:val="20"/>
          <w:szCs w:val="20"/>
          <w:lang w:eastAsia="en-US"/>
        </w:rPr>
        <w:t>Spearman</w:t>
      </w:r>
      <w:proofErr w:type="spellEnd"/>
      <w:r w:rsidR="00144A33" w:rsidRPr="00144A33">
        <w:rPr>
          <w:rFonts w:ascii="Times New Roman" w:eastAsiaTheme="minorHAnsi" w:hAnsi="Times New Roman"/>
          <w:b w:val="0"/>
          <w:color w:val="000000"/>
          <w:sz w:val="20"/>
          <w:szCs w:val="20"/>
          <w:lang w:eastAsia="en-US"/>
        </w:rPr>
        <w:t xml:space="preserve"> e coeficiente de concord</w:t>
      </w:r>
      <w:r w:rsidR="00144A33" w:rsidRPr="00144A33">
        <w:rPr>
          <w:rFonts w:ascii="Times New Roman" w:eastAsiaTheme="minorHAnsi" w:hAnsi="Times New Roman" w:hint="eastAsia"/>
          <w:b w:val="0"/>
          <w:color w:val="000000"/>
          <w:sz w:val="20"/>
          <w:szCs w:val="20"/>
          <w:lang w:eastAsia="en-US"/>
        </w:rPr>
        <w:t>â</w:t>
      </w:r>
      <w:r w:rsidR="00144A33" w:rsidRPr="00144A33">
        <w:rPr>
          <w:rFonts w:ascii="Times New Roman" w:eastAsiaTheme="minorHAnsi" w:hAnsi="Times New Roman"/>
          <w:b w:val="0"/>
          <w:color w:val="000000"/>
          <w:sz w:val="20"/>
          <w:szCs w:val="20"/>
          <w:lang w:eastAsia="en-US"/>
        </w:rPr>
        <w:t>ncia (</w:t>
      </w:r>
      <w:proofErr w:type="spellStart"/>
      <w:r w:rsidR="00144A33" w:rsidRPr="00144A33">
        <w:rPr>
          <w:rFonts w:ascii="Times New Roman" w:eastAsiaTheme="minorHAnsi" w:hAnsi="Times New Roman"/>
          <w:b w:val="0"/>
          <w:color w:val="000000"/>
          <w:sz w:val="20"/>
          <w:szCs w:val="20"/>
          <w:lang w:eastAsia="en-US"/>
        </w:rPr>
        <w:t>Kappa</w:t>
      </w:r>
      <w:proofErr w:type="spellEnd"/>
      <w:r w:rsidR="00144A33" w:rsidRPr="00144A33">
        <w:rPr>
          <w:rFonts w:ascii="Times New Roman" w:eastAsiaTheme="minorHAnsi" w:hAnsi="Times New Roman"/>
          <w:b w:val="0"/>
          <w:color w:val="000000"/>
          <w:sz w:val="20"/>
          <w:szCs w:val="20"/>
          <w:lang w:eastAsia="en-US"/>
        </w:rPr>
        <w:t>) para a an</w:t>
      </w:r>
      <w:r w:rsidR="00144A33" w:rsidRPr="00144A33">
        <w:rPr>
          <w:rFonts w:ascii="Times New Roman" w:eastAsiaTheme="minorHAnsi" w:hAnsi="Times New Roman" w:hint="eastAsia"/>
          <w:b w:val="0"/>
          <w:color w:val="000000"/>
          <w:sz w:val="20"/>
          <w:szCs w:val="20"/>
          <w:lang w:eastAsia="en-US"/>
        </w:rPr>
        <w:t>á</w:t>
      </w:r>
      <w:r w:rsidR="00144A33" w:rsidRPr="00144A33">
        <w:rPr>
          <w:rFonts w:ascii="Times New Roman" w:eastAsiaTheme="minorHAnsi" w:hAnsi="Times New Roman"/>
          <w:b w:val="0"/>
          <w:color w:val="000000"/>
          <w:sz w:val="20"/>
          <w:szCs w:val="20"/>
          <w:lang w:eastAsia="en-US"/>
        </w:rPr>
        <w:t>lise inter</w:t>
      </w:r>
      <w:r w:rsidR="00144A33">
        <w:rPr>
          <w:rFonts w:ascii="Times New Roman" w:eastAsiaTheme="minorHAnsi" w:hAnsi="Times New Roman"/>
          <w:b w:val="0"/>
          <w:color w:val="000000"/>
          <w:sz w:val="20"/>
          <w:szCs w:val="20"/>
          <w:lang w:eastAsia="en-US"/>
        </w:rPr>
        <w:t>examinador,</w:t>
      </w:r>
      <w:r w:rsidR="00144A33" w:rsidRPr="00144A33">
        <w:rPr>
          <w:rFonts w:ascii="Times New Roman" w:eastAsiaTheme="minorHAnsi" w:hAnsi="Times New Roman"/>
          <w:b w:val="0"/>
          <w:color w:val="000000"/>
          <w:sz w:val="20"/>
          <w:szCs w:val="20"/>
          <w:lang w:eastAsia="en-US"/>
        </w:rPr>
        <w:t xml:space="preserve"> entre valores de cronaxia </w:t>
      </w:r>
      <w:r w:rsidR="00144A33">
        <w:rPr>
          <w:rFonts w:ascii="Times New Roman" w:eastAsiaTheme="minorHAnsi" w:hAnsi="Times New Roman"/>
          <w:b w:val="0"/>
          <w:color w:val="000000"/>
          <w:sz w:val="20"/>
          <w:szCs w:val="20"/>
          <w:lang w:eastAsia="en-US"/>
        </w:rPr>
        <w:t>adquiridos</w:t>
      </w:r>
      <w:r w:rsidR="00144A33" w:rsidRPr="00144A33">
        <w:rPr>
          <w:rFonts w:ascii="Times New Roman" w:eastAsiaTheme="minorHAnsi" w:hAnsi="Times New Roman"/>
          <w:b w:val="0"/>
          <w:color w:val="000000"/>
          <w:sz w:val="20"/>
          <w:szCs w:val="20"/>
          <w:lang w:eastAsia="en-US"/>
        </w:rPr>
        <w:t xml:space="preserve"> nas primeiras medidas por cada avaliador para todas as condi</w:t>
      </w:r>
      <w:r w:rsidR="00144A33" w:rsidRPr="00144A33">
        <w:rPr>
          <w:rFonts w:ascii="Times New Roman" w:eastAsiaTheme="minorHAnsi" w:hAnsi="Times New Roman" w:hint="eastAsia"/>
          <w:b w:val="0"/>
          <w:color w:val="000000"/>
          <w:sz w:val="20"/>
          <w:szCs w:val="20"/>
          <w:lang w:eastAsia="en-US"/>
        </w:rPr>
        <w:t>çõ</w:t>
      </w:r>
      <w:r w:rsidR="00144A33" w:rsidRPr="00144A33">
        <w:rPr>
          <w:rFonts w:ascii="Times New Roman" w:eastAsiaTheme="minorHAnsi" w:hAnsi="Times New Roman"/>
          <w:b w:val="0"/>
          <w:color w:val="000000"/>
          <w:sz w:val="20"/>
          <w:szCs w:val="20"/>
          <w:lang w:eastAsia="en-US"/>
        </w:rPr>
        <w:t>es experimentais agrupadas por m</w:t>
      </w:r>
      <w:r w:rsidR="00144A33" w:rsidRPr="00144A33">
        <w:rPr>
          <w:rFonts w:ascii="Times New Roman" w:eastAsiaTheme="minorHAnsi" w:hAnsi="Times New Roman" w:hint="eastAsia"/>
          <w:b w:val="0"/>
          <w:color w:val="000000"/>
          <w:sz w:val="20"/>
          <w:szCs w:val="20"/>
          <w:lang w:eastAsia="en-US"/>
        </w:rPr>
        <w:t>ú</w:t>
      </w:r>
      <w:r w:rsidR="00144A33" w:rsidRPr="00144A33">
        <w:rPr>
          <w:rFonts w:ascii="Times New Roman" w:eastAsiaTheme="minorHAnsi" w:hAnsi="Times New Roman"/>
          <w:b w:val="0"/>
          <w:color w:val="000000"/>
          <w:sz w:val="20"/>
          <w:szCs w:val="20"/>
          <w:lang w:eastAsia="en-US"/>
        </w:rPr>
        <w:t>sculos e tipos de eletrodos.</w:t>
      </w:r>
    </w:p>
    <w:p w:rsidR="000A3AF7" w:rsidRPr="004004E9" w:rsidRDefault="00F83261" w:rsidP="00144A33">
      <w:pPr>
        <w:autoSpaceDE w:val="0"/>
        <w:autoSpaceDN w:val="0"/>
        <w:adjustRightInd w:val="0"/>
        <w:jc w:val="both"/>
        <w:rPr>
          <w:rFonts w:ascii="Times New Roman" w:hAnsi="Times New Roman"/>
          <w:b w:val="0"/>
          <w:sz w:val="24"/>
          <w:szCs w:val="24"/>
        </w:rPr>
      </w:pPr>
      <w:r w:rsidRPr="00144A33">
        <w:rPr>
          <w:rFonts w:ascii="Times New Roman" w:eastAsiaTheme="minorHAnsi" w:hAnsi="Times New Roman"/>
          <w:color w:val="000000"/>
          <w:sz w:val="20"/>
          <w:szCs w:val="20"/>
          <w:lang w:eastAsia="en-US"/>
        </w:rPr>
        <w:t>Legenda</w:t>
      </w:r>
      <w:r w:rsidRPr="00144A33">
        <w:rPr>
          <w:rFonts w:ascii="Times New Roman" w:eastAsiaTheme="minorHAnsi" w:hAnsi="Times New Roman"/>
          <w:b w:val="0"/>
          <w:color w:val="000000"/>
          <w:sz w:val="20"/>
          <w:szCs w:val="20"/>
          <w:lang w:eastAsia="en-US"/>
        </w:rPr>
        <w:t xml:space="preserve">: </w:t>
      </w:r>
      <w:r w:rsidR="00144A33" w:rsidRPr="00144A33">
        <w:rPr>
          <w:rFonts w:ascii="Times New Roman" w:eastAsiaTheme="minorHAnsi" w:hAnsi="Times New Roman"/>
          <w:b w:val="0"/>
          <w:color w:val="000000"/>
          <w:sz w:val="20"/>
          <w:szCs w:val="20"/>
          <w:lang w:eastAsia="en-US"/>
        </w:rPr>
        <w:t>An</w:t>
      </w:r>
      <w:r w:rsidR="00144A33" w:rsidRPr="00144A33">
        <w:rPr>
          <w:rFonts w:ascii="Times New Roman" w:eastAsiaTheme="minorHAnsi" w:hAnsi="Times New Roman" w:hint="eastAsia"/>
          <w:b w:val="0"/>
          <w:color w:val="000000"/>
          <w:sz w:val="20"/>
          <w:szCs w:val="20"/>
          <w:lang w:eastAsia="en-US"/>
        </w:rPr>
        <w:t>á</w:t>
      </w:r>
      <w:r w:rsidR="00144A33" w:rsidRPr="00144A33">
        <w:rPr>
          <w:rFonts w:ascii="Times New Roman" w:eastAsiaTheme="minorHAnsi" w:hAnsi="Times New Roman"/>
          <w:b w:val="0"/>
          <w:color w:val="000000"/>
          <w:sz w:val="20"/>
          <w:szCs w:val="20"/>
          <w:lang w:eastAsia="en-US"/>
        </w:rPr>
        <w:t xml:space="preserve">lise </w:t>
      </w:r>
      <w:r w:rsidR="00144A33">
        <w:rPr>
          <w:rFonts w:ascii="Times New Roman" w:eastAsiaTheme="minorHAnsi" w:hAnsi="Times New Roman"/>
          <w:b w:val="0"/>
          <w:color w:val="000000"/>
          <w:sz w:val="20"/>
          <w:szCs w:val="20"/>
          <w:lang w:eastAsia="en-US"/>
        </w:rPr>
        <w:t>interexaminador</w:t>
      </w:r>
      <w:r w:rsidR="00144A33" w:rsidRPr="00144A33">
        <w:rPr>
          <w:rFonts w:ascii="Times New Roman" w:eastAsiaTheme="minorHAnsi" w:hAnsi="Times New Roman"/>
          <w:b w:val="0"/>
          <w:color w:val="000000"/>
          <w:sz w:val="20"/>
          <w:szCs w:val="20"/>
          <w:lang w:eastAsia="en-US"/>
        </w:rPr>
        <w:t xml:space="preserve"> para cronaxia medida pelo </w:t>
      </w:r>
      <w:r w:rsidR="00144A33">
        <w:rPr>
          <w:rFonts w:ascii="Times New Roman" w:eastAsiaTheme="minorHAnsi" w:hAnsi="Times New Roman"/>
          <w:b w:val="0"/>
          <w:color w:val="000000"/>
          <w:sz w:val="20"/>
          <w:szCs w:val="20"/>
          <w:lang w:eastAsia="en-US"/>
        </w:rPr>
        <w:t>examinador</w:t>
      </w:r>
      <w:r w:rsidR="00144A33" w:rsidRPr="00144A33">
        <w:rPr>
          <w:rFonts w:ascii="Times New Roman" w:eastAsiaTheme="minorHAnsi" w:hAnsi="Times New Roman"/>
          <w:b w:val="0"/>
          <w:color w:val="000000"/>
          <w:sz w:val="20"/>
          <w:szCs w:val="20"/>
          <w:lang w:eastAsia="en-US"/>
        </w:rPr>
        <w:t xml:space="preserve"> 1 e pelo </w:t>
      </w:r>
      <w:r w:rsidR="00144A33">
        <w:rPr>
          <w:rFonts w:ascii="Times New Roman" w:eastAsiaTheme="minorHAnsi" w:hAnsi="Times New Roman"/>
          <w:b w:val="0"/>
          <w:color w:val="000000"/>
          <w:sz w:val="20"/>
          <w:szCs w:val="20"/>
          <w:lang w:eastAsia="en-US"/>
        </w:rPr>
        <w:t>examinador</w:t>
      </w:r>
      <w:r w:rsidR="00144A33" w:rsidRPr="00144A33">
        <w:rPr>
          <w:rFonts w:ascii="Times New Roman" w:eastAsiaTheme="minorHAnsi" w:hAnsi="Times New Roman"/>
          <w:b w:val="0"/>
          <w:color w:val="000000"/>
          <w:sz w:val="20"/>
          <w:szCs w:val="20"/>
          <w:lang w:eastAsia="en-US"/>
        </w:rPr>
        <w:t xml:space="preserve"> 2 para os m</w:t>
      </w:r>
      <w:r w:rsidR="00144A33" w:rsidRPr="00144A33">
        <w:rPr>
          <w:rFonts w:ascii="Times New Roman" w:eastAsiaTheme="minorHAnsi" w:hAnsi="Times New Roman" w:hint="eastAsia"/>
          <w:b w:val="0"/>
          <w:color w:val="000000"/>
          <w:sz w:val="20"/>
          <w:szCs w:val="20"/>
          <w:lang w:eastAsia="en-US"/>
        </w:rPr>
        <w:t>ú</w:t>
      </w:r>
      <w:r w:rsidR="00144A33" w:rsidRPr="00144A33">
        <w:rPr>
          <w:rFonts w:ascii="Times New Roman" w:eastAsiaTheme="minorHAnsi" w:hAnsi="Times New Roman"/>
          <w:b w:val="0"/>
          <w:color w:val="000000"/>
          <w:sz w:val="20"/>
          <w:szCs w:val="20"/>
          <w:lang w:eastAsia="en-US"/>
        </w:rPr>
        <w:t xml:space="preserve">sculos </w:t>
      </w:r>
      <w:proofErr w:type="gramStart"/>
      <w:r w:rsidR="00144A33" w:rsidRPr="00144A33">
        <w:rPr>
          <w:rFonts w:ascii="Times New Roman" w:eastAsiaTheme="minorHAnsi" w:hAnsi="Times New Roman"/>
          <w:b w:val="0"/>
          <w:color w:val="000000"/>
          <w:sz w:val="20"/>
          <w:szCs w:val="20"/>
          <w:lang w:eastAsia="en-US"/>
        </w:rPr>
        <w:t>TA</w:t>
      </w:r>
      <w:proofErr w:type="gramEnd"/>
      <w:r w:rsidR="00144A33" w:rsidRPr="00144A33">
        <w:rPr>
          <w:rFonts w:ascii="Times New Roman" w:eastAsiaTheme="minorHAnsi" w:hAnsi="Times New Roman"/>
          <w:b w:val="0"/>
          <w:color w:val="000000"/>
          <w:sz w:val="20"/>
          <w:szCs w:val="20"/>
          <w:lang w:eastAsia="en-US"/>
        </w:rPr>
        <w:t xml:space="preserve"> (gr</w:t>
      </w:r>
      <w:r w:rsidR="00144A33" w:rsidRPr="00144A33">
        <w:rPr>
          <w:rFonts w:ascii="Times New Roman" w:eastAsiaTheme="minorHAnsi" w:hAnsi="Times New Roman" w:hint="eastAsia"/>
          <w:b w:val="0"/>
          <w:color w:val="000000"/>
          <w:sz w:val="20"/>
          <w:szCs w:val="20"/>
          <w:lang w:eastAsia="en-US"/>
        </w:rPr>
        <w:t>á</w:t>
      </w:r>
      <w:r w:rsidR="00144A33" w:rsidRPr="00144A33">
        <w:rPr>
          <w:rFonts w:ascii="Times New Roman" w:eastAsiaTheme="minorHAnsi" w:hAnsi="Times New Roman"/>
          <w:b w:val="0"/>
          <w:color w:val="000000"/>
          <w:sz w:val="20"/>
          <w:szCs w:val="20"/>
          <w:lang w:eastAsia="en-US"/>
        </w:rPr>
        <w:t>ficos A e B) e VL (gr</w:t>
      </w:r>
      <w:r w:rsidR="00144A33" w:rsidRPr="00144A33">
        <w:rPr>
          <w:rFonts w:ascii="Times New Roman" w:eastAsiaTheme="minorHAnsi" w:hAnsi="Times New Roman" w:hint="eastAsia"/>
          <w:b w:val="0"/>
          <w:color w:val="000000"/>
          <w:sz w:val="20"/>
          <w:szCs w:val="20"/>
          <w:lang w:eastAsia="en-US"/>
        </w:rPr>
        <w:t>á</w:t>
      </w:r>
      <w:r w:rsidR="00144A33" w:rsidRPr="00144A33">
        <w:rPr>
          <w:rFonts w:ascii="Times New Roman" w:eastAsiaTheme="minorHAnsi" w:hAnsi="Times New Roman"/>
          <w:b w:val="0"/>
          <w:color w:val="000000"/>
          <w:sz w:val="20"/>
          <w:szCs w:val="20"/>
          <w:lang w:eastAsia="en-US"/>
        </w:rPr>
        <w:t>ficos C e D) e por eletrodos</w:t>
      </w:r>
      <w:r w:rsidR="00144A33">
        <w:rPr>
          <w:rFonts w:ascii="Times New Roman" w:eastAsiaTheme="minorHAnsi" w:hAnsi="Times New Roman"/>
          <w:b w:val="0"/>
          <w:color w:val="000000"/>
          <w:sz w:val="20"/>
          <w:szCs w:val="20"/>
          <w:lang w:eastAsia="en-US"/>
        </w:rPr>
        <w:t xml:space="preserve"> de caneta</w:t>
      </w:r>
      <w:r w:rsidR="00144A33" w:rsidRPr="00144A33">
        <w:rPr>
          <w:rFonts w:ascii="Times New Roman" w:eastAsiaTheme="minorHAnsi" w:hAnsi="Times New Roman"/>
          <w:b w:val="0"/>
          <w:color w:val="000000"/>
          <w:sz w:val="20"/>
          <w:szCs w:val="20"/>
          <w:lang w:eastAsia="en-US"/>
        </w:rPr>
        <w:t xml:space="preserve"> (gr</w:t>
      </w:r>
      <w:r w:rsidR="00144A33" w:rsidRPr="00144A33">
        <w:rPr>
          <w:rFonts w:ascii="Times New Roman" w:eastAsiaTheme="minorHAnsi" w:hAnsi="Times New Roman" w:hint="eastAsia"/>
          <w:b w:val="0"/>
          <w:color w:val="000000"/>
          <w:sz w:val="20"/>
          <w:szCs w:val="20"/>
          <w:lang w:eastAsia="en-US"/>
        </w:rPr>
        <w:t>á</w:t>
      </w:r>
      <w:r w:rsidR="00144A33" w:rsidRPr="00144A33">
        <w:rPr>
          <w:rFonts w:ascii="Times New Roman" w:eastAsiaTheme="minorHAnsi" w:hAnsi="Times New Roman"/>
          <w:b w:val="0"/>
          <w:color w:val="000000"/>
          <w:sz w:val="20"/>
          <w:szCs w:val="20"/>
          <w:lang w:eastAsia="en-US"/>
        </w:rPr>
        <w:t>ficos A e C) e quadrado (gr</w:t>
      </w:r>
      <w:r w:rsidR="00144A33" w:rsidRPr="00144A33">
        <w:rPr>
          <w:rFonts w:ascii="Times New Roman" w:eastAsiaTheme="minorHAnsi" w:hAnsi="Times New Roman" w:hint="eastAsia"/>
          <w:b w:val="0"/>
          <w:color w:val="000000"/>
          <w:sz w:val="20"/>
          <w:szCs w:val="20"/>
          <w:lang w:eastAsia="en-US"/>
        </w:rPr>
        <w:t>á</w:t>
      </w:r>
      <w:r w:rsidR="00144A33" w:rsidRPr="00144A33">
        <w:rPr>
          <w:rFonts w:ascii="Times New Roman" w:eastAsiaTheme="minorHAnsi" w:hAnsi="Times New Roman"/>
          <w:b w:val="0"/>
          <w:color w:val="000000"/>
          <w:sz w:val="20"/>
          <w:szCs w:val="20"/>
          <w:lang w:eastAsia="en-US"/>
        </w:rPr>
        <w:t>ficos B e D). Os tra</w:t>
      </w:r>
      <w:r w:rsidR="00144A33" w:rsidRPr="00144A33">
        <w:rPr>
          <w:rFonts w:ascii="Times New Roman" w:eastAsiaTheme="minorHAnsi" w:hAnsi="Times New Roman" w:hint="eastAsia"/>
          <w:b w:val="0"/>
          <w:color w:val="000000"/>
          <w:sz w:val="20"/>
          <w:szCs w:val="20"/>
          <w:lang w:eastAsia="en-US"/>
        </w:rPr>
        <w:t>ç</w:t>
      </w:r>
      <w:r w:rsidR="00144A33" w:rsidRPr="00144A33">
        <w:rPr>
          <w:rFonts w:ascii="Times New Roman" w:eastAsiaTheme="minorHAnsi" w:hAnsi="Times New Roman"/>
          <w:b w:val="0"/>
          <w:color w:val="000000"/>
          <w:sz w:val="20"/>
          <w:szCs w:val="20"/>
          <w:lang w:eastAsia="en-US"/>
        </w:rPr>
        <w:t>os descont</w:t>
      </w:r>
      <w:r w:rsidR="00144A33" w:rsidRPr="00144A33">
        <w:rPr>
          <w:rFonts w:ascii="Times New Roman" w:eastAsiaTheme="minorHAnsi" w:hAnsi="Times New Roman" w:hint="eastAsia"/>
          <w:b w:val="0"/>
          <w:color w:val="000000"/>
          <w:sz w:val="20"/>
          <w:szCs w:val="20"/>
          <w:lang w:eastAsia="en-US"/>
        </w:rPr>
        <w:t>í</w:t>
      </w:r>
      <w:r w:rsidR="00144A33" w:rsidRPr="00144A33">
        <w:rPr>
          <w:rFonts w:ascii="Times New Roman" w:eastAsiaTheme="minorHAnsi" w:hAnsi="Times New Roman"/>
          <w:b w:val="0"/>
          <w:color w:val="000000"/>
          <w:sz w:val="20"/>
          <w:szCs w:val="20"/>
          <w:lang w:eastAsia="en-US"/>
        </w:rPr>
        <w:t>nuos superiores e i</w:t>
      </w:r>
      <w:r w:rsidR="00144A33">
        <w:rPr>
          <w:rFonts w:ascii="Times New Roman" w:eastAsiaTheme="minorHAnsi" w:hAnsi="Times New Roman"/>
          <w:b w:val="0"/>
          <w:color w:val="000000"/>
          <w:sz w:val="20"/>
          <w:szCs w:val="20"/>
          <w:lang w:eastAsia="en-US"/>
        </w:rPr>
        <w:t xml:space="preserve">nferiores mostram os limites de concordância </w:t>
      </w:r>
      <w:r w:rsidR="00144A33" w:rsidRPr="00144A33">
        <w:rPr>
          <w:rFonts w:ascii="Times New Roman" w:eastAsiaTheme="minorHAnsi" w:hAnsi="Times New Roman"/>
          <w:b w:val="0"/>
          <w:color w:val="000000"/>
          <w:sz w:val="20"/>
          <w:szCs w:val="20"/>
          <w:lang w:eastAsia="en-US"/>
        </w:rPr>
        <w:t>(</w:t>
      </w:r>
      <w:proofErr w:type="spellStart"/>
      <w:r w:rsidR="00144A33" w:rsidRPr="00144A33">
        <w:rPr>
          <w:rFonts w:ascii="Times New Roman" w:eastAsiaTheme="minorHAnsi" w:hAnsi="Times New Roman"/>
          <w:b w:val="0"/>
          <w:color w:val="000000"/>
          <w:sz w:val="20"/>
          <w:szCs w:val="20"/>
          <w:lang w:eastAsia="en-US"/>
        </w:rPr>
        <w:t>LoA</w:t>
      </w:r>
      <w:proofErr w:type="spellEnd"/>
      <w:r w:rsidR="00144A33" w:rsidRPr="00144A33">
        <w:rPr>
          <w:rFonts w:ascii="Times New Roman" w:eastAsiaTheme="minorHAnsi" w:hAnsi="Times New Roman"/>
          <w:b w:val="0"/>
          <w:color w:val="000000"/>
          <w:sz w:val="20"/>
          <w:szCs w:val="20"/>
          <w:lang w:eastAsia="en-US"/>
        </w:rPr>
        <w:t>) para um intervalo de confian</w:t>
      </w:r>
      <w:r w:rsidR="00144A33" w:rsidRPr="00144A33">
        <w:rPr>
          <w:rFonts w:ascii="Times New Roman" w:eastAsiaTheme="minorHAnsi" w:hAnsi="Times New Roman" w:hint="eastAsia"/>
          <w:b w:val="0"/>
          <w:color w:val="000000"/>
          <w:sz w:val="20"/>
          <w:szCs w:val="20"/>
          <w:lang w:eastAsia="en-US"/>
        </w:rPr>
        <w:t>ç</w:t>
      </w:r>
      <w:r w:rsidR="00144A33" w:rsidRPr="00144A33">
        <w:rPr>
          <w:rFonts w:ascii="Times New Roman" w:eastAsiaTheme="minorHAnsi" w:hAnsi="Times New Roman"/>
          <w:b w:val="0"/>
          <w:color w:val="000000"/>
          <w:sz w:val="20"/>
          <w:szCs w:val="20"/>
          <w:lang w:eastAsia="en-US"/>
        </w:rPr>
        <w:t>a de 95% e o tra</w:t>
      </w:r>
      <w:r w:rsidR="00144A33" w:rsidRPr="00144A33">
        <w:rPr>
          <w:rFonts w:ascii="Times New Roman" w:eastAsiaTheme="minorHAnsi" w:hAnsi="Times New Roman" w:hint="eastAsia"/>
          <w:b w:val="0"/>
          <w:color w:val="000000"/>
          <w:sz w:val="20"/>
          <w:szCs w:val="20"/>
          <w:lang w:eastAsia="en-US"/>
        </w:rPr>
        <w:t>ç</w:t>
      </w:r>
      <w:r w:rsidR="00144A33" w:rsidRPr="00144A33">
        <w:rPr>
          <w:rFonts w:ascii="Times New Roman" w:eastAsiaTheme="minorHAnsi" w:hAnsi="Times New Roman"/>
          <w:b w:val="0"/>
          <w:color w:val="000000"/>
          <w:sz w:val="20"/>
          <w:szCs w:val="20"/>
          <w:lang w:eastAsia="en-US"/>
        </w:rPr>
        <w:t>o central indica valor zero para a diferen</w:t>
      </w:r>
      <w:r w:rsidR="00144A33" w:rsidRPr="00144A33">
        <w:rPr>
          <w:rFonts w:ascii="Times New Roman" w:eastAsiaTheme="minorHAnsi" w:hAnsi="Times New Roman" w:hint="eastAsia"/>
          <w:b w:val="0"/>
          <w:color w:val="000000"/>
          <w:sz w:val="20"/>
          <w:szCs w:val="20"/>
          <w:lang w:eastAsia="en-US"/>
        </w:rPr>
        <w:t>ç</w:t>
      </w:r>
      <w:r w:rsidR="00144A33" w:rsidRPr="00144A33">
        <w:rPr>
          <w:rFonts w:ascii="Times New Roman" w:eastAsiaTheme="minorHAnsi" w:hAnsi="Times New Roman"/>
          <w:b w:val="0"/>
          <w:color w:val="000000"/>
          <w:sz w:val="20"/>
          <w:szCs w:val="20"/>
          <w:lang w:eastAsia="en-US"/>
        </w:rPr>
        <w:t>a entre as medidas para cada gr</w:t>
      </w:r>
      <w:r w:rsidR="00144A33" w:rsidRPr="00144A33">
        <w:rPr>
          <w:rFonts w:ascii="Times New Roman" w:eastAsiaTheme="minorHAnsi" w:hAnsi="Times New Roman" w:hint="eastAsia"/>
          <w:b w:val="0"/>
          <w:color w:val="000000"/>
          <w:sz w:val="20"/>
          <w:szCs w:val="20"/>
          <w:lang w:eastAsia="en-US"/>
        </w:rPr>
        <w:t>á</w:t>
      </w:r>
      <w:r w:rsidR="00144A33" w:rsidRPr="00144A33">
        <w:rPr>
          <w:rFonts w:ascii="Times New Roman" w:eastAsiaTheme="minorHAnsi" w:hAnsi="Times New Roman"/>
          <w:b w:val="0"/>
          <w:color w:val="000000"/>
          <w:sz w:val="20"/>
          <w:szCs w:val="20"/>
          <w:lang w:eastAsia="en-US"/>
        </w:rPr>
        <w:t>fico. O coeficiente de correla</w:t>
      </w:r>
      <w:r w:rsidR="00144A33" w:rsidRPr="00144A33">
        <w:rPr>
          <w:rFonts w:ascii="Times New Roman" w:eastAsiaTheme="minorHAnsi" w:hAnsi="Times New Roman" w:hint="eastAsia"/>
          <w:b w:val="0"/>
          <w:color w:val="000000"/>
          <w:sz w:val="20"/>
          <w:szCs w:val="20"/>
          <w:lang w:eastAsia="en-US"/>
        </w:rPr>
        <w:t>çã</w:t>
      </w:r>
      <w:r w:rsidR="00144A33" w:rsidRPr="00144A33">
        <w:rPr>
          <w:rFonts w:ascii="Times New Roman" w:eastAsiaTheme="minorHAnsi" w:hAnsi="Times New Roman"/>
          <w:b w:val="0"/>
          <w:color w:val="000000"/>
          <w:sz w:val="20"/>
          <w:szCs w:val="20"/>
          <w:lang w:eastAsia="en-US"/>
        </w:rPr>
        <w:t xml:space="preserve">o de </w:t>
      </w:r>
      <w:proofErr w:type="spellStart"/>
      <w:r w:rsidR="00144A33" w:rsidRPr="00144A33">
        <w:rPr>
          <w:rFonts w:ascii="Times New Roman" w:eastAsiaTheme="minorHAnsi" w:hAnsi="Times New Roman"/>
          <w:b w:val="0"/>
          <w:color w:val="000000"/>
          <w:sz w:val="20"/>
          <w:szCs w:val="20"/>
          <w:lang w:eastAsia="en-US"/>
        </w:rPr>
        <w:t>Spearman</w:t>
      </w:r>
      <w:proofErr w:type="spellEnd"/>
      <w:r w:rsidR="00144A33" w:rsidRPr="00144A33">
        <w:rPr>
          <w:rFonts w:ascii="Times New Roman" w:eastAsiaTheme="minorHAnsi" w:hAnsi="Times New Roman"/>
          <w:b w:val="0"/>
          <w:color w:val="000000"/>
          <w:sz w:val="20"/>
          <w:szCs w:val="20"/>
          <w:lang w:eastAsia="en-US"/>
        </w:rPr>
        <w:t xml:space="preserve"> (r) e o coeficiente de concord</w:t>
      </w:r>
      <w:r w:rsidR="00144A33" w:rsidRPr="00144A33">
        <w:rPr>
          <w:rFonts w:ascii="Times New Roman" w:eastAsiaTheme="minorHAnsi" w:hAnsi="Times New Roman" w:hint="eastAsia"/>
          <w:b w:val="0"/>
          <w:color w:val="000000"/>
          <w:sz w:val="20"/>
          <w:szCs w:val="20"/>
          <w:lang w:eastAsia="en-US"/>
        </w:rPr>
        <w:t>â</w:t>
      </w:r>
      <w:r w:rsidR="00144A33" w:rsidRPr="00144A33">
        <w:rPr>
          <w:rFonts w:ascii="Times New Roman" w:eastAsiaTheme="minorHAnsi" w:hAnsi="Times New Roman"/>
          <w:b w:val="0"/>
          <w:color w:val="000000"/>
          <w:sz w:val="20"/>
          <w:szCs w:val="20"/>
          <w:lang w:eastAsia="en-US"/>
        </w:rPr>
        <w:t>ncia (</w:t>
      </w:r>
      <w:proofErr w:type="spellStart"/>
      <w:r w:rsidR="00144A33" w:rsidRPr="00144A33">
        <w:rPr>
          <w:rFonts w:ascii="Times New Roman" w:eastAsiaTheme="minorHAnsi" w:hAnsi="Times New Roman"/>
          <w:b w:val="0"/>
          <w:color w:val="000000"/>
          <w:sz w:val="20"/>
          <w:szCs w:val="20"/>
          <w:lang w:eastAsia="en-US"/>
        </w:rPr>
        <w:t>Kappa</w:t>
      </w:r>
      <w:proofErr w:type="spellEnd"/>
      <w:r w:rsidR="00144A33" w:rsidRPr="00144A33">
        <w:rPr>
          <w:rFonts w:ascii="Times New Roman" w:eastAsiaTheme="minorHAnsi" w:hAnsi="Times New Roman"/>
          <w:b w:val="0"/>
          <w:color w:val="000000"/>
          <w:sz w:val="20"/>
          <w:szCs w:val="20"/>
          <w:lang w:eastAsia="en-US"/>
        </w:rPr>
        <w:t>) foram indicados para cada gr</w:t>
      </w:r>
      <w:r w:rsidR="00144A33" w:rsidRPr="00144A33">
        <w:rPr>
          <w:rFonts w:ascii="Times New Roman" w:eastAsiaTheme="minorHAnsi" w:hAnsi="Times New Roman" w:hint="eastAsia"/>
          <w:b w:val="0"/>
          <w:color w:val="000000"/>
          <w:sz w:val="20"/>
          <w:szCs w:val="20"/>
          <w:lang w:eastAsia="en-US"/>
        </w:rPr>
        <w:t>á</w:t>
      </w:r>
      <w:r w:rsidR="00144A33" w:rsidRPr="00144A33">
        <w:rPr>
          <w:rFonts w:ascii="Times New Roman" w:eastAsiaTheme="minorHAnsi" w:hAnsi="Times New Roman"/>
          <w:b w:val="0"/>
          <w:color w:val="000000"/>
          <w:sz w:val="20"/>
          <w:szCs w:val="20"/>
          <w:lang w:eastAsia="en-US"/>
        </w:rPr>
        <w:t>fico.</w:t>
      </w:r>
      <w:r w:rsidR="00A74CBA">
        <w:rPr>
          <w:rFonts w:ascii="Times New Roman" w:hAnsi="Times New Roman"/>
          <w:b w:val="0"/>
          <w:sz w:val="20"/>
          <w:szCs w:val="20"/>
        </w:rPr>
        <w:br w:type="page"/>
      </w:r>
      <w:bookmarkStart w:id="34" w:name="_Toc497167028"/>
      <w:r w:rsidR="008A4F72" w:rsidRPr="000627D4">
        <w:rPr>
          <w:rStyle w:val="Ttulo1Char"/>
          <w:rFonts w:ascii="Times New Roman" w:hAnsi="Times New Roman"/>
          <w:b/>
          <w:color w:val="auto"/>
        </w:rPr>
        <w:lastRenderedPageBreak/>
        <w:t>DISCUSSÃO</w:t>
      </w:r>
      <w:bookmarkEnd w:id="34"/>
    </w:p>
    <w:p w:rsidR="00642842" w:rsidRPr="004004E9" w:rsidRDefault="00642842" w:rsidP="00786B14">
      <w:pPr>
        <w:autoSpaceDE w:val="0"/>
        <w:autoSpaceDN w:val="0"/>
        <w:adjustRightInd w:val="0"/>
        <w:spacing w:line="360" w:lineRule="auto"/>
        <w:ind w:firstLine="709"/>
        <w:jc w:val="both"/>
        <w:rPr>
          <w:rFonts w:ascii="Times New Roman" w:eastAsiaTheme="minorHAnsi" w:hAnsi="Times New Roman"/>
          <w:b w:val="0"/>
          <w:sz w:val="24"/>
          <w:szCs w:val="24"/>
          <w:lang w:eastAsia="en-US"/>
        </w:rPr>
      </w:pPr>
    </w:p>
    <w:p w:rsidR="00F821CA" w:rsidRDefault="00AD56A9" w:rsidP="00D40EFD">
      <w:pPr>
        <w:autoSpaceDE w:val="0"/>
        <w:autoSpaceDN w:val="0"/>
        <w:adjustRightInd w:val="0"/>
        <w:spacing w:line="480" w:lineRule="auto"/>
        <w:ind w:firstLine="709"/>
        <w:jc w:val="both"/>
        <w:rPr>
          <w:rFonts w:ascii="Times New Roman" w:eastAsiaTheme="minorHAnsi" w:hAnsi="Times New Roman"/>
          <w:b w:val="0"/>
          <w:sz w:val="24"/>
          <w:szCs w:val="24"/>
          <w:lang w:eastAsia="en-US"/>
        </w:rPr>
      </w:pPr>
      <w:r>
        <w:rPr>
          <w:rFonts w:ascii="Times New Roman" w:eastAsiaTheme="minorHAnsi" w:hAnsi="Times New Roman"/>
          <w:b w:val="0"/>
          <w:sz w:val="24"/>
          <w:szCs w:val="24"/>
          <w:lang w:eastAsia="en-US"/>
        </w:rPr>
        <w:t xml:space="preserve">Esse estudo demonstrou claramente que o </w:t>
      </w:r>
      <w:r w:rsidR="00A74CBA" w:rsidRPr="004004E9">
        <w:rPr>
          <w:rFonts w:ascii="Times New Roman" w:eastAsiaTheme="minorHAnsi" w:hAnsi="Times New Roman"/>
          <w:b w:val="0"/>
          <w:sz w:val="24"/>
          <w:szCs w:val="24"/>
          <w:lang w:eastAsia="en-US"/>
        </w:rPr>
        <w:t xml:space="preserve">TEDE é um exame </w:t>
      </w:r>
      <w:r w:rsidR="00BE22F8" w:rsidRPr="004004E9">
        <w:rPr>
          <w:rFonts w:ascii="Times New Roman" w:eastAsiaTheme="minorHAnsi" w:hAnsi="Times New Roman"/>
          <w:b w:val="0"/>
          <w:sz w:val="24"/>
          <w:szCs w:val="24"/>
          <w:lang w:eastAsia="en-US"/>
        </w:rPr>
        <w:t xml:space="preserve">com alta </w:t>
      </w:r>
      <w:r w:rsidR="00A74CBA" w:rsidRPr="004004E9">
        <w:rPr>
          <w:rFonts w:ascii="Times New Roman" w:eastAsiaTheme="minorHAnsi" w:hAnsi="Times New Roman"/>
          <w:b w:val="0"/>
          <w:sz w:val="24"/>
          <w:szCs w:val="24"/>
          <w:lang w:eastAsia="en-US"/>
        </w:rPr>
        <w:t>confi</w:t>
      </w:r>
      <w:r w:rsidR="00BE22F8" w:rsidRPr="004004E9">
        <w:rPr>
          <w:rFonts w:ascii="Times New Roman" w:eastAsiaTheme="minorHAnsi" w:hAnsi="Times New Roman"/>
          <w:b w:val="0"/>
          <w:sz w:val="24"/>
          <w:szCs w:val="24"/>
          <w:lang w:eastAsia="en-US"/>
        </w:rPr>
        <w:t>abilidade</w:t>
      </w:r>
      <w:r w:rsidR="00BF308C" w:rsidRPr="004004E9">
        <w:rPr>
          <w:rFonts w:ascii="Times New Roman" w:eastAsiaTheme="minorHAnsi" w:hAnsi="Times New Roman"/>
          <w:b w:val="0"/>
          <w:sz w:val="24"/>
          <w:szCs w:val="24"/>
          <w:lang w:eastAsia="en-US"/>
        </w:rPr>
        <w:t xml:space="preserve"> </w:t>
      </w:r>
      <w:r w:rsidR="00BE22F8" w:rsidRPr="004004E9">
        <w:rPr>
          <w:rFonts w:ascii="Times New Roman" w:eastAsiaTheme="minorHAnsi" w:hAnsi="Times New Roman"/>
          <w:b w:val="0"/>
          <w:sz w:val="24"/>
          <w:szCs w:val="24"/>
          <w:lang w:eastAsia="en-US"/>
        </w:rPr>
        <w:t xml:space="preserve">intraexaminador, </w:t>
      </w:r>
      <w:r w:rsidR="00BF308C" w:rsidRPr="004004E9">
        <w:rPr>
          <w:rFonts w:ascii="Times New Roman" w:eastAsiaTheme="minorHAnsi" w:hAnsi="Times New Roman"/>
          <w:b w:val="0"/>
          <w:sz w:val="24"/>
          <w:szCs w:val="24"/>
          <w:lang w:eastAsia="en-US"/>
        </w:rPr>
        <w:t xml:space="preserve">independente </w:t>
      </w:r>
      <w:r w:rsidR="00A74CBA" w:rsidRPr="004004E9">
        <w:rPr>
          <w:rFonts w:ascii="Times New Roman" w:eastAsiaTheme="minorHAnsi" w:hAnsi="Times New Roman"/>
          <w:b w:val="0"/>
          <w:sz w:val="24"/>
          <w:szCs w:val="24"/>
          <w:lang w:eastAsia="en-US"/>
        </w:rPr>
        <w:t>do tipo de eletrodo</w:t>
      </w:r>
      <w:r w:rsidR="00BF308C" w:rsidRPr="004004E9">
        <w:rPr>
          <w:rFonts w:ascii="Times New Roman" w:eastAsiaTheme="minorHAnsi" w:hAnsi="Times New Roman"/>
          <w:b w:val="0"/>
          <w:sz w:val="24"/>
          <w:szCs w:val="24"/>
          <w:lang w:eastAsia="en-US"/>
        </w:rPr>
        <w:t xml:space="preserve"> utilizado</w:t>
      </w:r>
      <w:r w:rsidR="00BE22F8" w:rsidRPr="004004E9">
        <w:rPr>
          <w:rFonts w:ascii="Times New Roman" w:eastAsiaTheme="minorHAnsi" w:hAnsi="Times New Roman"/>
          <w:b w:val="0"/>
          <w:sz w:val="24"/>
          <w:szCs w:val="24"/>
          <w:lang w:eastAsia="en-US"/>
        </w:rPr>
        <w:t xml:space="preserve"> e do </w:t>
      </w:r>
      <w:r w:rsidR="00D40EFD" w:rsidRPr="004004E9">
        <w:rPr>
          <w:rFonts w:ascii="Times New Roman" w:eastAsiaTheme="minorHAnsi" w:hAnsi="Times New Roman"/>
          <w:b w:val="0"/>
          <w:sz w:val="24"/>
          <w:szCs w:val="24"/>
          <w:lang w:eastAsia="en-US"/>
        </w:rPr>
        <w:t>músculo</w:t>
      </w:r>
      <w:r w:rsidR="00BE22F8" w:rsidRPr="004004E9">
        <w:rPr>
          <w:rFonts w:ascii="Times New Roman" w:eastAsiaTheme="minorHAnsi" w:hAnsi="Times New Roman"/>
          <w:b w:val="0"/>
          <w:sz w:val="24"/>
          <w:szCs w:val="24"/>
          <w:lang w:eastAsia="en-US"/>
        </w:rPr>
        <w:t xml:space="preserve"> avaliado</w:t>
      </w:r>
      <w:r w:rsidR="00BF308C" w:rsidRPr="004004E9">
        <w:rPr>
          <w:rFonts w:ascii="Times New Roman" w:eastAsiaTheme="minorHAnsi" w:hAnsi="Times New Roman"/>
          <w:b w:val="0"/>
          <w:sz w:val="24"/>
          <w:szCs w:val="24"/>
          <w:lang w:eastAsia="en-US"/>
        </w:rPr>
        <w:t>.</w:t>
      </w:r>
      <w:r w:rsidR="00BE22F8" w:rsidRPr="004004E9">
        <w:rPr>
          <w:rFonts w:ascii="Times New Roman" w:eastAsiaTheme="minorHAnsi" w:hAnsi="Times New Roman"/>
          <w:b w:val="0"/>
          <w:sz w:val="24"/>
          <w:szCs w:val="24"/>
          <w:lang w:eastAsia="en-US"/>
        </w:rPr>
        <w:t xml:space="preserve"> Apesar de ter</w:t>
      </w:r>
      <w:r w:rsidR="004004E9" w:rsidRPr="004004E9">
        <w:rPr>
          <w:rFonts w:ascii="Times New Roman" w:eastAsiaTheme="minorHAnsi" w:hAnsi="Times New Roman"/>
          <w:b w:val="0"/>
          <w:sz w:val="24"/>
          <w:szCs w:val="24"/>
          <w:lang w:eastAsia="en-US"/>
        </w:rPr>
        <w:t>mos</w:t>
      </w:r>
      <w:r w:rsidR="00BE22F8" w:rsidRPr="004004E9">
        <w:rPr>
          <w:rFonts w:ascii="Times New Roman" w:eastAsiaTheme="minorHAnsi" w:hAnsi="Times New Roman"/>
          <w:b w:val="0"/>
          <w:sz w:val="24"/>
          <w:szCs w:val="24"/>
          <w:lang w:eastAsia="en-US"/>
        </w:rPr>
        <w:t xml:space="preserve"> </w:t>
      </w:r>
      <w:r w:rsidR="004004E9" w:rsidRPr="004004E9">
        <w:rPr>
          <w:rFonts w:ascii="Times New Roman" w:eastAsiaTheme="minorHAnsi" w:hAnsi="Times New Roman"/>
          <w:b w:val="0"/>
          <w:sz w:val="24"/>
          <w:szCs w:val="24"/>
          <w:lang w:eastAsia="en-US"/>
        </w:rPr>
        <w:t>demonstrado</w:t>
      </w:r>
      <w:r w:rsidR="004004E9">
        <w:rPr>
          <w:rFonts w:ascii="Times New Roman" w:eastAsiaTheme="minorHAnsi" w:hAnsi="Times New Roman"/>
          <w:b w:val="0"/>
          <w:sz w:val="24"/>
          <w:szCs w:val="24"/>
          <w:lang w:eastAsia="en-US"/>
        </w:rPr>
        <w:t xml:space="preserve"> uma concordância</w:t>
      </w:r>
      <w:r w:rsidR="00655CCC">
        <w:rPr>
          <w:rFonts w:ascii="Times New Roman" w:eastAsiaTheme="minorHAnsi" w:hAnsi="Times New Roman"/>
          <w:b w:val="0"/>
          <w:sz w:val="24"/>
          <w:szCs w:val="24"/>
          <w:lang w:eastAsia="en-US"/>
        </w:rPr>
        <w:t xml:space="preserve"> intra</w:t>
      </w:r>
      <w:r w:rsidR="00BE22F8">
        <w:rPr>
          <w:rFonts w:ascii="Times New Roman" w:eastAsiaTheme="minorHAnsi" w:hAnsi="Times New Roman"/>
          <w:b w:val="0"/>
          <w:sz w:val="24"/>
          <w:szCs w:val="24"/>
          <w:lang w:eastAsia="en-US"/>
        </w:rPr>
        <w:t xml:space="preserve">examinador muito boa para o diagnóstico de DEN no VL, </w:t>
      </w:r>
      <w:r w:rsidR="004004E9">
        <w:rPr>
          <w:rFonts w:ascii="Times New Roman" w:eastAsiaTheme="minorHAnsi" w:hAnsi="Times New Roman"/>
          <w:b w:val="0"/>
          <w:sz w:val="24"/>
          <w:szCs w:val="24"/>
          <w:lang w:eastAsia="en-US"/>
        </w:rPr>
        <w:t>na avaliação do TA</w:t>
      </w:r>
      <w:r w:rsidR="00BE22F8">
        <w:rPr>
          <w:rFonts w:ascii="Times New Roman" w:eastAsiaTheme="minorHAnsi" w:hAnsi="Times New Roman"/>
          <w:b w:val="0"/>
          <w:sz w:val="24"/>
          <w:szCs w:val="24"/>
          <w:lang w:eastAsia="en-US"/>
        </w:rPr>
        <w:t xml:space="preserve"> </w:t>
      </w:r>
      <w:r w:rsidR="004004E9">
        <w:rPr>
          <w:rFonts w:ascii="Times New Roman" w:eastAsiaTheme="minorHAnsi" w:hAnsi="Times New Roman"/>
          <w:b w:val="0"/>
          <w:sz w:val="24"/>
          <w:szCs w:val="24"/>
          <w:lang w:eastAsia="en-US"/>
        </w:rPr>
        <w:t>estes valores foram</w:t>
      </w:r>
      <w:r w:rsidR="00BE22F8">
        <w:rPr>
          <w:rFonts w:ascii="Times New Roman" w:eastAsiaTheme="minorHAnsi" w:hAnsi="Times New Roman"/>
          <w:b w:val="0"/>
          <w:sz w:val="24"/>
          <w:szCs w:val="24"/>
          <w:lang w:eastAsia="en-US"/>
        </w:rPr>
        <w:t xml:space="preserve"> moderad</w:t>
      </w:r>
      <w:r w:rsidR="004004E9">
        <w:rPr>
          <w:rFonts w:ascii="Times New Roman" w:eastAsiaTheme="minorHAnsi" w:hAnsi="Times New Roman"/>
          <w:b w:val="0"/>
          <w:sz w:val="24"/>
          <w:szCs w:val="24"/>
          <w:lang w:eastAsia="en-US"/>
        </w:rPr>
        <w:t>os,</w:t>
      </w:r>
      <w:r w:rsidR="00BE22F8">
        <w:rPr>
          <w:rFonts w:ascii="Times New Roman" w:eastAsiaTheme="minorHAnsi" w:hAnsi="Times New Roman"/>
          <w:b w:val="0"/>
          <w:sz w:val="24"/>
          <w:szCs w:val="24"/>
          <w:lang w:eastAsia="en-US"/>
        </w:rPr>
        <w:t xml:space="preserve"> independente do tipo de eletrodo. </w:t>
      </w:r>
      <w:r w:rsidR="004004E9">
        <w:rPr>
          <w:rFonts w:ascii="Times New Roman" w:eastAsiaTheme="minorHAnsi" w:hAnsi="Times New Roman"/>
          <w:b w:val="0"/>
          <w:sz w:val="24"/>
          <w:szCs w:val="24"/>
          <w:lang w:eastAsia="en-US"/>
        </w:rPr>
        <w:t xml:space="preserve">Nós demonstramos </w:t>
      </w:r>
      <w:r w:rsidR="00F821CA">
        <w:rPr>
          <w:rFonts w:ascii="Times New Roman" w:eastAsiaTheme="minorHAnsi" w:hAnsi="Times New Roman"/>
          <w:b w:val="0"/>
          <w:sz w:val="24"/>
          <w:szCs w:val="24"/>
          <w:lang w:eastAsia="en-US"/>
        </w:rPr>
        <w:t>baixa confiabilidade e regular concordância interexaminadores</w:t>
      </w:r>
      <w:r w:rsidR="004004E9">
        <w:rPr>
          <w:rFonts w:ascii="Times New Roman" w:eastAsiaTheme="minorHAnsi" w:hAnsi="Times New Roman"/>
          <w:b w:val="0"/>
          <w:sz w:val="24"/>
          <w:szCs w:val="24"/>
          <w:lang w:eastAsia="en-US"/>
        </w:rPr>
        <w:t xml:space="preserve"> o que suporta a recomendação para que o TEDE seja realizado sempre pelo mesmo examinador.</w:t>
      </w:r>
      <w:r w:rsidR="00F821CA">
        <w:rPr>
          <w:rFonts w:ascii="Times New Roman" w:eastAsiaTheme="minorHAnsi" w:hAnsi="Times New Roman"/>
          <w:b w:val="0"/>
          <w:sz w:val="24"/>
          <w:szCs w:val="24"/>
          <w:lang w:eastAsia="en-US"/>
        </w:rPr>
        <w:t xml:space="preserve"> Além disso, nós demonstramos que o tipo de eletrodo utilizado no TEDE </w:t>
      </w:r>
      <w:r w:rsidR="004004E9">
        <w:rPr>
          <w:rFonts w:ascii="Times New Roman" w:eastAsiaTheme="minorHAnsi" w:hAnsi="Times New Roman"/>
          <w:b w:val="0"/>
          <w:sz w:val="24"/>
          <w:szCs w:val="24"/>
          <w:lang w:eastAsia="en-US"/>
        </w:rPr>
        <w:t xml:space="preserve">não interferiu </w:t>
      </w:r>
      <w:r w:rsidR="00361955">
        <w:rPr>
          <w:rFonts w:ascii="Times New Roman" w:eastAsiaTheme="minorHAnsi" w:hAnsi="Times New Roman"/>
          <w:b w:val="0"/>
          <w:sz w:val="24"/>
          <w:szCs w:val="24"/>
          <w:lang w:eastAsia="en-US"/>
        </w:rPr>
        <w:t xml:space="preserve">significativamente nos valores mensurados de cronaxia por ambos examinadores. Isso pode trazer implicações práticas importantes </w:t>
      </w:r>
      <w:r w:rsidR="00F821CA">
        <w:rPr>
          <w:rFonts w:ascii="Times New Roman" w:eastAsiaTheme="minorHAnsi" w:hAnsi="Times New Roman"/>
          <w:b w:val="0"/>
          <w:sz w:val="24"/>
          <w:szCs w:val="24"/>
          <w:lang w:eastAsia="en-US"/>
        </w:rPr>
        <w:t>para a realização d</w:t>
      </w:r>
      <w:r w:rsidR="00361955">
        <w:rPr>
          <w:rFonts w:ascii="Times New Roman" w:eastAsiaTheme="minorHAnsi" w:hAnsi="Times New Roman"/>
          <w:b w:val="0"/>
          <w:sz w:val="24"/>
          <w:szCs w:val="24"/>
          <w:lang w:eastAsia="en-US"/>
        </w:rPr>
        <w:t>o TEDE e da</w:t>
      </w:r>
      <w:r w:rsidR="00F821CA">
        <w:rPr>
          <w:rFonts w:ascii="Times New Roman" w:eastAsiaTheme="minorHAnsi" w:hAnsi="Times New Roman"/>
          <w:b w:val="0"/>
          <w:sz w:val="24"/>
          <w:szCs w:val="24"/>
          <w:lang w:eastAsia="en-US"/>
        </w:rPr>
        <w:t xml:space="preserve"> </w:t>
      </w:r>
      <w:r w:rsidR="0061680E">
        <w:rPr>
          <w:rFonts w:ascii="Times New Roman" w:eastAsiaTheme="minorHAnsi" w:hAnsi="Times New Roman"/>
          <w:b w:val="0"/>
          <w:sz w:val="24"/>
          <w:szCs w:val="24"/>
          <w:lang w:eastAsia="en-US"/>
        </w:rPr>
        <w:t>EENM</w:t>
      </w:r>
      <w:r w:rsidR="00F821CA">
        <w:rPr>
          <w:rFonts w:ascii="Times New Roman" w:eastAsiaTheme="minorHAnsi" w:hAnsi="Times New Roman"/>
          <w:b w:val="0"/>
          <w:sz w:val="24"/>
          <w:szCs w:val="24"/>
          <w:lang w:eastAsia="en-US"/>
        </w:rPr>
        <w:t xml:space="preserve"> em pacientes com DEN. </w:t>
      </w:r>
      <w:r w:rsidR="00361955">
        <w:rPr>
          <w:rFonts w:ascii="Times New Roman" w:eastAsiaTheme="minorHAnsi" w:hAnsi="Times New Roman"/>
          <w:b w:val="0"/>
          <w:sz w:val="24"/>
          <w:szCs w:val="24"/>
          <w:lang w:eastAsia="en-US"/>
        </w:rPr>
        <w:t xml:space="preserve">A avaliação da cronaxia com os eletrodos posicionados na área onde a </w:t>
      </w:r>
      <w:r w:rsidR="0061680E">
        <w:rPr>
          <w:rFonts w:ascii="Times New Roman" w:eastAsiaTheme="minorHAnsi" w:hAnsi="Times New Roman"/>
          <w:b w:val="0"/>
          <w:sz w:val="24"/>
          <w:szCs w:val="24"/>
          <w:lang w:eastAsia="en-US"/>
        </w:rPr>
        <w:t>EENM</w:t>
      </w:r>
      <w:r w:rsidR="00361955">
        <w:rPr>
          <w:rFonts w:ascii="Times New Roman" w:eastAsiaTheme="minorHAnsi" w:hAnsi="Times New Roman"/>
          <w:b w:val="0"/>
          <w:sz w:val="24"/>
          <w:szCs w:val="24"/>
          <w:lang w:eastAsia="en-US"/>
        </w:rPr>
        <w:t xml:space="preserve"> será realizada pode levar a uma redução significativa no tempo gasto com </w:t>
      </w:r>
      <w:proofErr w:type="gramStart"/>
      <w:r w:rsidR="00361955">
        <w:rPr>
          <w:rFonts w:ascii="Times New Roman" w:eastAsiaTheme="minorHAnsi" w:hAnsi="Times New Roman"/>
          <w:b w:val="0"/>
          <w:sz w:val="24"/>
          <w:szCs w:val="24"/>
          <w:lang w:eastAsia="en-US"/>
        </w:rPr>
        <w:t>os posicionamento</w:t>
      </w:r>
      <w:proofErr w:type="gramEnd"/>
      <w:r w:rsidR="00361955">
        <w:rPr>
          <w:rFonts w:ascii="Times New Roman" w:eastAsiaTheme="minorHAnsi" w:hAnsi="Times New Roman"/>
          <w:b w:val="0"/>
          <w:sz w:val="24"/>
          <w:szCs w:val="24"/>
          <w:lang w:eastAsia="en-US"/>
        </w:rPr>
        <w:t xml:space="preserve"> dos eletrodos. </w:t>
      </w:r>
    </w:p>
    <w:p w:rsidR="008F23B5" w:rsidRDefault="00B7369F" w:rsidP="00D40EFD">
      <w:pPr>
        <w:autoSpaceDE w:val="0"/>
        <w:autoSpaceDN w:val="0"/>
        <w:adjustRightInd w:val="0"/>
        <w:spacing w:line="480" w:lineRule="auto"/>
        <w:ind w:firstLine="709"/>
        <w:jc w:val="both"/>
        <w:rPr>
          <w:rFonts w:ascii="Times New Roman" w:eastAsiaTheme="minorHAnsi" w:hAnsi="Times New Roman"/>
          <w:b w:val="0"/>
          <w:sz w:val="24"/>
          <w:szCs w:val="24"/>
          <w:lang w:eastAsia="en-US"/>
        </w:rPr>
      </w:pPr>
      <w:r>
        <w:rPr>
          <w:rFonts w:ascii="Times New Roman" w:eastAsiaTheme="minorHAnsi" w:hAnsi="Times New Roman"/>
          <w:b w:val="0"/>
          <w:sz w:val="24"/>
          <w:szCs w:val="24"/>
          <w:lang w:eastAsia="en-US"/>
        </w:rPr>
        <w:t xml:space="preserve">Nós avaliamos uma população de pacientes criticamente enfermos </w:t>
      </w:r>
      <w:r w:rsidR="00CE5C74">
        <w:rPr>
          <w:rFonts w:ascii="Times New Roman" w:eastAsiaTheme="minorHAnsi" w:hAnsi="Times New Roman"/>
          <w:b w:val="0"/>
          <w:sz w:val="24"/>
          <w:szCs w:val="24"/>
          <w:lang w:eastAsia="en-US"/>
        </w:rPr>
        <w:t xml:space="preserve">com </w:t>
      </w:r>
      <w:r w:rsidR="00CE5C74" w:rsidRPr="00CE5C74">
        <w:rPr>
          <w:rFonts w:ascii="Times New Roman" w:eastAsiaTheme="minorHAnsi" w:hAnsi="Times New Roman"/>
          <w:b w:val="0"/>
          <w:sz w:val="24"/>
          <w:szCs w:val="24"/>
          <w:lang w:eastAsia="en-US"/>
        </w:rPr>
        <w:t xml:space="preserve">alterações </w:t>
      </w:r>
      <w:r w:rsidRPr="00CE5C74">
        <w:rPr>
          <w:rFonts w:ascii="Times New Roman" w:eastAsiaTheme="minorHAnsi" w:hAnsi="Times New Roman"/>
          <w:b w:val="0"/>
          <w:sz w:val="24"/>
          <w:szCs w:val="24"/>
          <w:lang w:eastAsia="en-US"/>
        </w:rPr>
        <w:t>neurológic</w:t>
      </w:r>
      <w:r w:rsidR="00CE5C74" w:rsidRPr="00CE5C74">
        <w:rPr>
          <w:rFonts w:ascii="Times New Roman" w:eastAsiaTheme="minorHAnsi" w:hAnsi="Times New Roman"/>
          <w:b w:val="0"/>
          <w:sz w:val="24"/>
          <w:szCs w:val="24"/>
          <w:lang w:eastAsia="en-US"/>
        </w:rPr>
        <w:t>a</w:t>
      </w:r>
      <w:r w:rsidRPr="00CE5C74">
        <w:rPr>
          <w:rFonts w:ascii="Times New Roman" w:eastAsiaTheme="minorHAnsi" w:hAnsi="Times New Roman"/>
          <w:b w:val="0"/>
          <w:sz w:val="24"/>
          <w:szCs w:val="24"/>
          <w:lang w:eastAsia="en-US"/>
        </w:rPr>
        <w:t>s</w:t>
      </w:r>
      <w:r w:rsidR="00CE5C74" w:rsidRPr="00CE5C74">
        <w:rPr>
          <w:rFonts w:ascii="Times New Roman" w:eastAsiaTheme="minorHAnsi" w:hAnsi="Times New Roman"/>
          <w:b w:val="0"/>
          <w:sz w:val="24"/>
          <w:szCs w:val="24"/>
          <w:lang w:eastAsia="en-US"/>
        </w:rPr>
        <w:t xml:space="preserve"> centrais</w:t>
      </w:r>
      <w:r w:rsidRPr="00CE5C74">
        <w:rPr>
          <w:rFonts w:ascii="Times New Roman" w:eastAsiaTheme="minorHAnsi" w:hAnsi="Times New Roman"/>
          <w:b w:val="0"/>
          <w:sz w:val="24"/>
          <w:szCs w:val="24"/>
          <w:lang w:eastAsia="en-US"/>
        </w:rPr>
        <w:t xml:space="preserve">. Essa população foi escolhida com base no nosso estudo piloto </w:t>
      </w:r>
      <w:r w:rsidR="00CE5C74" w:rsidRPr="00CE5C74">
        <w:rPr>
          <w:rFonts w:ascii="Times New Roman" w:eastAsiaTheme="minorHAnsi" w:hAnsi="Times New Roman"/>
          <w:b w:val="0"/>
          <w:sz w:val="24"/>
          <w:szCs w:val="24"/>
          <w:lang w:eastAsia="en-US"/>
        </w:rPr>
        <w:t xml:space="preserve">que demonstrou uma prevalência de 40% de DEN. A magnitude da prevalência de alterações é importante para uma avaliação adequada das propriedades psicométricas de um teste </w:t>
      </w:r>
      <w:r w:rsidR="00352B3E" w:rsidRPr="00CE5C74">
        <w:rPr>
          <w:rFonts w:ascii="Times New Roman" w:eastAsiaTheme="minorHAnsi" w:hAnsi="Times New Roman"/>
          <w:b w:val="0"/>
          <w:sz w:val="24"/>
          <w:szCs w:val="24"/>
          <w:lang w:eastAsia="en-US"/>
        </w:rPr>
        <w:fldChar w:fldCharType="begin" w:fldLock="1"/>
      </w:r>
      <w:r w:rsidR="001661A4">
        <w:rPr>
          <w:rFonts w:ascii="Times New Roman" w:eastAsiaTheme="minorHAnsi" w:hAnsi="Times New Roman"/>
          <w:b w:val="0"/>
          <w:sz w:val="24"/>
          <w:szCs w:val="24"/>
          <w:lang w:eastAsia="en-US"/>
        </w:rPr>
        <w:instrText>ADDIN CSL_CITATION { "citationItems" : [ { "id" : "ITEM-1", "itemData" : { "PMID" : "843571", "abstract" : "This paper presents a general statistical methodology for the analysis of multivariate categorical data arising from observer reliability studies. The procedure essentially involves the construction of functions of the observed proportions which are directed at the extent to which the observers agree among themselves and the construction of test statistics for hypotheses involving these functions. Tests for interobserver bias are presented in terms of first-order marginal homogeneity and measures of interobserver agreement are developed as generalized kappa-type statistics. These procedures are illustrated with a clinical diagnosis example from the epidemiological literature.", "author" : [ { "dropping-particle" : "", "family" : "Landis", "given" : "J R", "non-dropping-particle" : "", "parse-names" : false, "suffix" : "" }, { "dropping-particle" : "", "family" : "Koch", "given" : "G G", "non-dropping-particle" : "", "parse-names" : false, "suffix" : "" } ], "container-title" : "Biometrics", "id" : "ITEM-1", "issue" : "1", "issued" : { "date-parts" : [ [ "1977", "3" ] ] }, "page" : "159-74", "title" : "The measurement of observer agreement for categorical data.", "type" : "article-journal", "volume" : "33" }, "uris" : [ "http://www.mendeley.com/documents/?uuid=6bcf2091-05f4-4975-948d-b292a03da42e" ] } ], "mendeley" : { "formattedCitation" : "&lt;sup&gt;54&lt;/sup&gt;", "plainTextFormattedCitation" : "54", "previouslyFormattedCitation" : "&lt;sup&gt;55&lt;/sup&gt;" }, "properties" : { "noteIndex" : 0 }, "schema" : "https://github.com/citation-style-language/schema/raw/master/csl-citation.json" }</w:instrText>
      </w:r>
      <w:r w:rsidR="00352B3E" w:rsidRPr="00CE5C74">
        <w:rPr>
          <w:rFonts w:ascii="Times New Roman" w:eastAsiaTheme="minorHAnsi" w:hAnsi="Times New Roman"/>
          <w:b w:val="0"/>
          <w:sz w:val="24"/>
          <w:szCs w:val="24"/>
          <w:lang w:eastAsia="en-US"/>
        </w:rPr>
        <w:fldChar w:fldCharType="separate"/>
      </w:r>
      <w:r w:rsidR="001661A4" w:rsidRPr="001661A4">
        <w:rPr>
          <w:rFonts w:ascii="Times New Roman" w:eastAsiaTheme="minorHAnsi" w:hAnsi="Times New Roman"/>
          <w:b w:val="0"/>
          <w:noProof/>
          <w:sz w:val="24"/>
          <w:szCs w:val="24"/>
          <w:vertAlign w:val="superscript"/>
          <w:lang w:eastAsia="en-US"/>
        </w:rPr>
        <w:t>54</w:t>
      </w:r>
      <w:r w:rsidR="00352B3E" w:rsidRPr="00CE5C74">
        <w:rPr>
          <w:rFonts w:ascii="Times New Roman" w:eastAsiaTheme="minorHAnsi" w:hAnsi="Times New Roman"/>
          <w:b w:val="0"/>
          <w:sz w:val="24"/>
          <w:szCs w:val="24"/>
          <w:lang w:eastAsia="en-US"/>
        </w:rPr>
        <w:fldChar w:fldCharType="end"/>
      </w:r>
      <w:r w:rsidR="00CE5C74" w:rsidRPr="00CE5C74">
        <w:rPr>
          <w:rFonts w:ascii="Times New Roman" w:eastAsiaTheme="minorHAnsi" w:hAnsi="Times New Roman"/>
          <w:b w:val="0"/>
          <w:sz w:val="24"/>
          <w:szCs w:val="24"/>
          <w:lang w:eastAsia="en-US"/>
        </w:rPr>
        <w:t>.</w:t>
      </w:r>
      <w:r w:rsidR="00CE5C74">
        <w:rPr>
          <w:rFonts w:ascii="Times New Roman" w:eastAsiaTheme="minorHAnsi" w:hAnsi="Times New Roman"/>
          <w:b w:val="0"/>
          <w:sz w:val="24"/>
          <w:szCs w:val="24"/>
          <w:lang w:eastAsia="en-US"/>
        </w:rPr>
        <w:t xml:space="preserve"> </w:t>
      </w:r>
      <w:r w:rsidR="00BB5399">
        <w:rPr>
          <w:rFonts w:ascii="Times New Roman" w:eastAsiaTheme="minorHAnsi" w:hAnsi="Times New Roman"/>
          <w:b w:val="0"/>
          <w:sz w:val="24"/>
          <w:szCs w:val="24"/>
          <w:lang w:eastAsia="en-US"/>
        </w:rPr>
        <w:t>Por isso, foi possível com a presente amostra encontrar resultados consistentes sobre as atuais medidas</w:t>
      </w:r>
      <w:r w:rsidR="00CE5C74">
        <w:rPr>
          <w:rFonts w:ascii="Times New Roman" w:eastAsiaTheme="minorHAnsi" w:hAnsi="Times New Roman"/>
          <w:b w:val="0"/>
          <w:sz w:val="24"/>
          <w:szCs w:val="24"/>
          <w:lang w:eastAsia="en-US"/>
        </w:rPr>
        <w:t>.</w:t>
      </w:r>
      <w:r w:rsidR="00041332">
        <w:rPr>
          <w:rFonts w:ascii="Times New Roman" w:eastAsiaTheme="minorHAnsi" w:hAnsi="Times New Roman"/>
          <w:b w:val="0"/>
          <w:sz w:val="24"/>
          <w:szCs w:val="24"/>
          <w:lang w:eastAsia="en-US"/>
        </w:rPr>
        <w:t xml:space="preserve"> </w:t>
      </w:r>
      <w:r w:rsidR="008F23B5">
        <w:rPr>
          <w:rFonts w:ascii="Times New Roman" w:hAnsi="Times New Roman"/>
          <w:b w:val="0"/>
          <w:sz w:val="24"/>
          <w:szCs w:val="24"/>
        </w:rPr>
        <w:t>Alguns estudos sobre confiabilidade de ferramentas de diagnóstico ressaltam que os maiores valores são enc</w:t>
      </w:r>
      <w:r w:rsidR="00655CCC">
        <w:rPr>
          <w:rFonts w:ascii="Times New Roman" w:hAnsi="Times New Roman"/>
          <w:b w:val="0"/>
          <w:sz w:val="24"/>
          <w:szCs w:val="24"/>
        </w:rPr>
        <w:t>ontrados nas avaliações intra</w:t>
      </w:r>
      <w:r w:rsidR="008F23B5">
        <w:rPr>
          <w:rFonts w:ascii="Times New Roman" w:hAnsi="Times New Roman"/>
          <w:b w:val="0"/>
          <w:sz w:val="24"/>
          <w:szCs w:val="24"/>
        </w:rPr>
        <w:t xml:space="preserve">examinador. Isso se deve ao fato do controle de uma </w:t>
      </w:r>
      <w:r w:rsidR="008F23B5" w:rsidRPr="00CA5A39">
        <w:rPr>
          <w:rFonts w:ascii="Times New Roman" w:hAnsi="Times New Roman"/>
          <w:b w:val="0"/>
          <w:sz w:val="24"/>
          <w:szCs w:val="24"/>
        </w:rPr>
        <w:t xml:space="preserve">potencial </w:t>
      </w:r>
      <w:r w:rsidR="008F23B5">
        <w:rPr>
          <w:rFonts w:ascii="Times New Roman" w:hAnsi="Times New Roman"/>
          <w:b w:val="0"/>
          <w:sz w:val="24"/>
          <w:szCs w:val="24"/>
        </w:rPr>
        <w:t xml:space="preserve">fonte de </w:t>
      </w:r>
      <w:r w:rsidR="008F23B5" w:rsidRPr="00CA5A39">
        <w:rPr>
          <w:rFonts w:ascii="Times New Roman" w:hAnsi="Times New Roman"/>
          <w:b w:val="0"/>
          <w:sz w:val="24"/>
          <w:szCs w:val="24"/>
        </w:rPr>
        <w:t xml:space="preserve">variância, o </w:t>
      </w:r>
      <w:r w:rsidR="0042421A">
        <w:rPr>
          <w:rFonts w:ascii="Times New Roman" w:hAnsi="Times New Roman"/>
          <w:b w:val="0"/>
          <w:sz w:val="24"/>
          <w:szCs w:val="24"/>
        </w:rPr>
        <w:t>examinador</w:t>
      </w:r>
      <w:r w:rsidR="00352B3E">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"ISBN" : "0278-4297, 1550-9613", "ISSN" : "0278-4297", "PMID" : "10511299", "abstract" : "The aim of this study was to simplify and standardize a reproducible, well-tolerated and clinically applicable method for the assessment of gastric emptying rate by real-time ultrasonography. A total of 33 subjects were examined, including 19 healthy subjects and 14 patients with insulin-dependent diabetes mellitus and clinically suspected delayed gastric emptying. Measurements of the gastric antrum were taken in the supine position and in relation to internal landmarks to obtain a standardized cross-sectional image producing the area of a selected slice of the antrum. Diabetic patients were examined on the condition that the fasting blood glucose level was 3.5 to 9.0 mmol/l. Gastric emptying rate was estimated and expressed as the percentage reduction in antral cross-sectional area from 15 to 90 min after the ingestion of a standardized semisolid breakfast meal (300 g rice pudding, 330 kcal). Interobserver and intraobserver measurement errors were assessed, as was the significance of age and sex on gastric emptying. In comparison to healthy subjects, diabetic patients showed significantly wider median values of the 90 min postprandial antral area, but only a mild tendency toward greater dilation of the gastric antrum prior to and 15 min after meal ingestion. The median value of gastric emptying rate in these diabetic patients was estimated at 29%, which was less than half of that in the healthy subjects (63%). Statistically the difference was highly significant. Interpersonal variability of gastric emptying rate and antral areas was large for both groups. Measurements of gastric emptying rate gave highly reproducible results on separate days and from different observers (interobserver systematic measurement error 0.3% and random measurement error 10.9%; intraobserver systematic measurement error 3.6% and random measurement error 9.5%). No difference in gastric emptying rate was found related to age or sex. We conclude that the use of standardized real-time ultrasonography to determine gastric antral cross-sectional area in a single section of the stomach is a valid method for estimating gastric emptying rate.", "author" : [ { "dropping-particle" : "", "family" : "Darwiche", "given" : "G", "non-dropping-particle" : "", "parse-names" : false, "suffix" : "" }, { "dropping-particle" : "", "family" : "Alm\u00e9r", "given" : "L O", "non-dropping-particle" : "", "parse-names" : false, "suffix" : "" }, { "dropping-particle" : "", "family" : "Bj\u00f6rgell", "given" : "O", "non-dropping-particle" : "", "parse-names" : false, "suffix" : "" }, { "dropping-particle" : "", "family" : "Cederholm", "given" : "C", "non-dropping-particle" : "", "parse-names" : false, "suffix" : "" }, { "dropping-particle" : "", "family" : "Nilsson", "given" : "P", "non-dropping-particle" : "", "parse-names" : false, "suffix" : "" } ], "container-title" : "Journal of ultrasound in medicine : official journal of the American Institute of Ultrasound in Medicine", "id" : "ITEM-1", "issue" : "10", "issued" : { "date-parts" : [ [ "1999" ] ] }, "page" : "673-682", "title" : "Measurement of gastric emptying by standardized real-time ultrasonography in healthy subjects and diabetic patients.", "type" : "article-journal", "volume" : "18" }, "uris" : [ "http://www.mendeley.com/documents/?uuid=8bfa7967-f69a-4a7c-bdba-d0a0c8ae3225", "http://www.mendeley.com/documents/?uuid=3587a1f6-894d-466c-82f5-74f1df049262" ] }, { "id" : "ITEM-2", "itemData" : { "DOI" : "10.1016/j.ajog.2011.06.086", "ISBN" : "1097-6868 (Electronic)\\r0002-9378 (Linking)", "ISSN" : "00029378", "PMID" : "21864826", "abstract" : "OBJECTIVE: Our purpose was to test the reliability of the Eunice Kennedy Shriver National Institute of Child Health and Human Development (NICHD) 3-Tier Fetal Heart Rate (FHR) classification system. STUDY DESIGN: Individual 15- to 20-minute FHR segments (n=154) were independently reviewed without clinical data by 3 maternal-fetal medicine examiners and classified by NICHD category (I, II, III). RESULTS: Interobserver reliability was moderate (kappa 0.45) and varied by NICHD category (category I moderate [kappa 0.48], category II moderate [kappa 0.44], and category III poor [kappa 0.0]). The intraobserver agreement ranged from substantial to perfect (kappa 0.74-1.0). CONCLUSION: Interobserver agreement of 3-Tier FHR classification System was moderate for NICHD categories I and II. Agreement for category III tracings was poor mainly due to lack of agreement regarding absent vs minimal variability. \u00a9 2011 Published by Mosby, Inc.", "author" : [ { "dropping-particle" : "", "family" : "Blackwell", "given" : "Sean C.", "non-dropping-particle" : "", "parse-names" : false, "suffix" : "" }, { "dropping-particle" : "", "family" : "Grobman", "given" : "William A.", "non-dropping-particle" : "", "parse-names" : false, "suffix" : "" }, { "dropping-particle" : "", "family" : "Antoniewicz", "given" : "Leah", "non-dropping-particle" : "", "parse-names" : false, "suffix" : "" }, { "dropping-particle" : "", "family" : "Hutchinson", "given" : "Maria", "non-dropping-particle" : "", "parse-names" : false, "suffix" : "" }, { "dropping-particle" : "", "family" : "Bannerman", "given" : "Cynthia Gyamfi", "non-dropping-particle" : "", "parse-names" : false, "suffix" : "" } ], "container-title" : "American Journal of Obstetrics and Gynecology", "id" : "ITEM-2", "issue" : "4", "issued" : { "date-parts" : [ [ "2011" ] ] }, "title" : "Interobserver and intraobserver reliability of the NICHD 3-Tier Fetal Heart Rate Interpretation System", "type" : "article-journal", "volume" : "205" }, "uris" : [ "http://www.mendeley.com/documents/?uuid=fa712c62-ed56-48c4-a5e9-56d4956f220e", "http://www.mendeley.com/documents/?uuid=49e7e798-2e54-4331-9759-13b12abc3aa5" ] } ], "mendeley" : { "formattedCitation" : "&lt;sup&gt;55,56&lt;/sup&gt;", "plainTextFormattedCitation" : "55,56", "previouslyFormattedCitation" : "&lt;sup&gt;56,57&lt;/sup&gt;" }, "properties" : { "noteIndex" : 0 }, "schema" : "https://github.com/citation-style-language/schema/raw/master/csl-citation.json" }</w:instrText>
      </w:r>
      <w:r w:rsidR="00352B3E">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55,56</w:t>
      </w:r>
      <w:r w:rsidR="00352B3E">
        <w:rPr>
          <w:rFonts w:ascii="Times New Roman" w:hAnsi="Times New Roman"/>
          <w:b w:val="0"/>
          <w:sz w:val="24"/>
          <w:szCs w:val="24"/>
        </w:rPr>
        <w:fldChar w:fldCharType="end"/>
      </w:r>
      <w:r w:rsidR="008F23B5" w:rsidRPr="00CA5A39">
        <w:rPr>
          <w:rFonts w:ascii="Times New Roman" w:hAnsi="Times New Roman"/>
          <w:b w:val="0"/>
          <w:sz w:val="24"/>
          <w:szCs w:val="24"/>
        </w:rPr>
        <w:t>.</w:t>
      </w:r>
      <w:r w:rsidR="008F23B5">
        <w:rPr>
          <w:rFonts w:ascii="Times New Roman" w:hAnsi="Times New Roman"/>
          <w:b w:val="0"/>
          <w:sz w:val="24"/>
          <w:szCs w:val="24"/>
        </w:rPr>
        <w:t xml:space="preserve"> Os nossos achados corroboram com estas publicações onde demonstramos maiores valores de confiabilidade e concordância nas avaliações intraexaminador.</w:t>
      </w:r>
    </w:p>
    <w:p w:rsidR="001947D8" w:rsidRDefault="00C41C8A" w:rsidP="00D40EFD">
      <w:pPr>
        <w:autoSpaceDE w:val="0"/>
        <w:autoSpaceDN w:val="0"/>
        <w:adjustRightInd w:val="0"/>
        <w:spacing w:line="480" w:lineRule="auto"/>
        <w:ind w:firstLine="708"/>
        <w:jc w:val="both"/>
        <w:rPr>
          <w:rFonts w:ascii="Times New Roman" w:hAnsi="Times New Roman"/>
          <w:b w:val="0"/>
          <w:sz w:val="24"/>
          <w:szCs w:val="24"/>
        </w:rPr>
      </w:pPr>
      <w:r>
        <w:rPr>
          <w:rFonts w:ascii="Times New Roman" w:hAnsi="Times New Roman"/>
          <w:b w:val="0"/>
          <w:sz w:val="24"/>
          <w:szCs w:val="24"/>
        </w:rPr>
        <w:lastRenderedPageBreak/>
        <w:t xml:space="preserve">O TEDE apresenta algumas peculiaridades que podem interferir nos resultados mensurados. </w:t>
      </w:r>
      <w:r w:rsidR="001947D8">
        <w:rPr>
          <w:rFonts w:ascii="Times New Roman" w:hAnsi="Times New Roman"/>
          <w:b w:val="0"/>
          <w:sz w:val="24"/>
          <w:szCs w:val="24"/>
        </w:rPr>
        <w:t>Uma vez que o examinador precisa detectar visualmente uma mínima contração</w:t>
      </w:r>
      <w:r w:rsidR="000308DC">
        <w:rPr>
          <w:rFonts w:ascii="Times New Roman" w:hAnsi="Times New Roman"/>
          <w:b w:val="0"/>
          <w:sz w:val="24"/>
          <w:szCs w:val="24"/>
        </w:rPr>
        <w:t>, pode tornar os resultados subjetivos</w:t>
      </w:r>
      <w:r w:rsidR="001947D8">
        <w:rPr>
          <w:rFonts w:ascii="Times New Roman" w:hAnsi="Times New Roman"/>
          <w:b w:val="0"/>
          <w:sz w:val="24"/>
          <w:szCs w:val="24"/>
        </w:rPr>
        <w:t xml:space="preserve">. </w:t>
      </w:r>
      <w:r w:rsidR="008F23B5">
        <w:rPr>
          <w:rFonts w:ascii="Times New Roman" w:hAnsi="Times New Roman"/>
          <w:b w:val="0"/>
          <w:sz w:val="24"/>
          <w:szCs w:val="24"/>
        </w:rPr>
        <w:t>D</w:t>
      </w:r>
      <w:r w:rsidR="001947D8">
        <w:rPr>
          <w:rFonts w:ascii="Times New Roman" w:hAnsi="Times New Roman"/>
          <w:b w:val="0"/>
          <w:sz w:val="24"/>
          <w:szCs w:val="24"/>
        </w:rPr>
        <w:t xml:space="preserve">iversos fatores podem interferir </w:t>
      </w:r>
      <w:r w:rsidR="0069130F">
        <w:rPr>
          <w:rFonts w:ascii="Times New Roman" w:hAnsi="Times New Roman"/>
          <w:b w:val="0"/>
          <w:sz w:val="24"/>
          <w:szCs w:val="24"/>
        </w:rPr>
        <w:t xml:space="preserve">na </w:t>
      </w:r>
      <w:r w:rsidR="000308DC">
        <w:rPr>
          <w:rFonts w:ascii="Times New Roman" w:hAnsi="Times New Roman"/>
          <w:b w:val="0"/>
          <w:sz w:val="24"/>
          <w:szCs w:val="24"/>
        </w:rPr>
        <w:t xml:space="preserve">contração muscular </w:t>
      </w:r>
      <w:r w:rsidR="0069130F">
        <w:rPr>
          <w:rFonts w:ascii="Times New Roman" w:hAnsi="Times New Roman"/>
          <w:b w:val="0"/>
          <w:sz w:val="24"/>
          <w:szCs w:val="24"/>
        </w:rPr>
        <w:t>eletricamente evocada</w:t>
      </w:r>
      <w:r w:rsidR="001947D8">
        <w:rPr>
          <w:rFonts w:ascii="Times New Roman" w:hAnsi="Times New Roman"/>
          <w:b w:val="0"/>
          <w:sz w:val="24"/>
          <w:szCs w:val="24"/>
        </w:rPr>
        <w:t>, dentre estes podemos destacar a densidade de corrente e a pressão empregada sobre o eletrodo</w:t>
      </w:r>
      <w:r w:rsidR="008F23B5">
        <w:rPr>
          <w:rFonts w:ascii="Times New Roman" w:hAnsi="Times New Roman"/>
          <w:b w:val="0"/>
          <w:sz w:val="24"/>
          <w:szCs w:val="24"/>
        </w:rPr>
        <w:t xml:space="preserve"> ativo</w:t>
      </w:r>
      <w:r w:rsidR="001947D8">
        <w:rPr>
          <w:rFonts w:ascii="Times New Roman" w:hAnsi="Times New Roman"/>
          <w:b w:val="0"/>
          <w:sz w:val="24"/>
          <w:szCs w:val="24"/>
        </w:rPr>
        <w:t>. Para um dado valor</w:t>
      </w:r>
      <w:r w:rsidR="0069130F">
        <w:rPr>
          <w:rFonts w:ascii="Times New Roman" w:hAnsi="Times New Roman"/>
          <w:b w:val="0"/>
          <w:sz w:val="24"/>
          <w:szCs w:val="24"/>
        </w:rPr>
        <w:t xml:space="preserve"> de amplitude de corrente, quant</w:t>
      </w:r>
      <w:r w:rsidR="001947D8">
        <w:rPr>
          <w:rFonts w:ascii="Times New Roman" w:hAnsi="Times New Roman"/>
          <w:b w:val="0"/>
          <w:sz w:val="24"/>
          <w:szCs w:val="24"/>
        </w:rPr>
        <w:t xml:space="preserve">o menor a área, maior </w:t>
      </w:r>
      <w:r w:rsidR="001947D8" w:rsidRPr="008F23B5">
        <w:rPr>
          <w:rFonts w:ascii="Times New Roman" w:hAnsi="Times New Roman"/>
          <w:b w:val="0"/>
          <w:sz w:val="24"/>
          <w:szCs w:val="24"/>
        </w:rPr>
        <w:t>será a densidade de corrente</w:t>
      </w:r>
      <w:r w:rsidR="008F23B5" w:rsidRPr="008F23B5">
        <w:rPr>
          <w:rFonts w:ascii="Times New Roman" w:hAnsi="Times New Roman"/>
          <w:b w:val="0"/>
          <w:sz w:val="24"/>
          <w:szCs w:val="24"/>
        </w:rPr>
        <w:t xml:space="preserve"> </w:t>
      </w:r>
      <w:r w:rsidR="00352B3E" w:rsidRPr="008F23B5">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"ISSN" : "0090-6964", "PMID" : "2221508", "abstract" : "The effects of imbalanced biphasic stimulation were studied on cat skeletal muscle to determine if greater charge densities can be safely used than with balanced or monophasic stimulation. The results of the study indicate that imbalanced biphasic stimulation can be tolerated safely by tissue at or below a net dc current density of 35 microA/mm2 and not safely tolerated at or above a net dc current of 50 microA/mm2. Monophasic stimulation has been shown to be safe at or below net dc current levels of 10 microA/mm2 and in these studies we found it was not safe at or above net dc current levels of 20 microA/mm2. Stimuli were applied to muscles via coiled wire intramuscular electrodes using a regulated current source. Since the safe average current density was higher for imbalanced biphasic stimulation than for monophasic stimulation, this suggests that: (a) pH change is not the primary reaction causing tissue damage and (b) the damaging electrochemical process that takes place during a cathodic stimulation pulse can be reversed by an anodic pulse having substantially less charge than its companion cathodic pulse. We conclude that greater cathodic charge densities can be safely employed with imbalanced biphasic stimulation than with either monophasic stimulation or balanced charge biphasic stimulation.", "author" : [ { "dropping-particle" : "", "family" : "Scheiner", "given" : "A", "non-dropping-particle" : "", "parse-names" : false, "suffix" : "" }, { "dropping-particle" : "", "family" : "Mortimer", "given" : "J T", "non-dropping-particle" : "", "parse-names" : false, "suffix" : "" }, { "dropping-particle" : "", "family" : "Roessmann", "given" : "U", "non-dropping-particle" : "", "parse-names" : false, "suffix" : "" } ], "container-title" : "Ann Biomed Eng", "id" : "ITEM-1", "issue" : "4", "issued" : { "date-parts" : [ [ "1990", "1" ] ] }, "page" : "407-425", "title" : "Imbalanced biphasic electrical stimulation: muscle tissue damage.", "type" : "article-journal", "volume" : "18" }, "uris" : [ "http://www.mendeley.com/documents/?uuid=d89219d0-8163-4cee-9d39-2e816c15b5dc" ] } ], "mendeley" : { "formattedCitation" : "&lt;sup&gt;57&lt;/sup&gt;", "plainTextFormattedCitation" : "57", "previouslyFormattedCitation" : "&lt;sup&gt;58&lt;/sup&gt;" }, "properties" : { "noteIndex" : 0 }, "schema" : "https://github.com/citation-style-language/schema/raw/master/csl-citation.json" }</w:instrText>
      </w:r>
      <w:r w:rsidR="00352B3E" w:rsidRPr="008F23B5">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57</w:t>
      </w:r>
      <w:r w:rsidR="00352B3E" w:rsidRPr="008F23B5">
        <w:rPr>
          <w:rFonts w:ascii="Times New Roman" w:hAnsi="Times New Roman"/>
          <w:b w:val="0"/>
          <w:sz w:val="24"/>
          <w:szCs w:val="24"/>
        </w:rPr>
        <w:fldChar w:fldCharType="end"/>
      </w:r>
      <w:r w:rsidR="001947D8" w:rsidRPr="008F23B5">
        <w:rPr>
          <w:rFonts w:ascii="Times New Roman" w:hAnsi="Times New Roman"/>
          <w:b w:val="0"/>
          <w:sz w:val="24"/>
          <w:szCs w:val="24"/>
        </w:rPr>
        <w:t>.</w:t>
      </w:r>
      <w:r w:rsidR="001947D8">
        <w:rPr>
          <w:rFonts w:ascii="Times New Roman" w:hAnsi="Times New Roman"/>
          <w:b w:val="0"/>
          <w:sz w:val="24"/>
          <w:szCs w:val="24"/>
        </w:rPr>
        <w:t xml:space="preserve"> Este fator é facilmente controlado pela utilização de eletrodos com a mesma área. Já a pressão empregada sobre o eletrodo é mais difícil </w:t>
      </w:r>
      <w:r w:rsidR="008F23B5">
        <w:rPr>
          <w:rFonts w:ascii="Times New Roman" w:hAnsi="Times New Roman"/>
          <w:b w:val="0"/>
          <w:sz w:val="24"/>
          <w:szCs w:val="24"/>
        </w:rPr>
        <w:t xml:space="preserve">de </w:t>
      </w:r>
      <w:r w:rsidR="001947D8">
        <w:rPr>
          <w:rFonts w:ascii="Times New Roman" w:hAnsi="Times New Roman"/>
          <w:b w:val="0"/>
          <w:sz w:val="24"/>
          <w:szCs w:val="24"/>
        </w:rPr>
        <w:t xml:space="preserve">controlar quando se </w:t>
      </w:r>
      <w:r w:rsidR="001947D8" w:rsidRPr="008F23B5">
        <w:rPr>
          <w:rFonts w:ascii="Times New Roman" w:hAnsi="Times New Roman"/>
          <w:b w:val="0"/>
          <w:sz w:val="24"/>
          <w:szCs w:val="24"/>
        </w:rPr>
        <w:t>utiliza</w:t>
      </w:r>
      <w:r w:rsidR="008F23B5">
        <w:rPr>
          <w:rFonts w:ascii="Times New Roman" w:hAnsi="Times New Roman"/>
          <w:b w:val="0"/>
          <w:sz w:val="24"/>
          <w:szCs w:val="24"/>
        </w:rPr>
        <w:t xml:space="preserve"> </w:t>
      </w:r>
      <w:r w:rsidR="001947D8" w:rsidRPr="008F23B5">
        <w:rPr>
          <w:rFonts w:ascii="Times New Roman" w:hAnsi="Times New Roman"/>
          <w:b w:val="0"/>
          <w:sz w:val="24"/>
          <w:szCs w:val="24"/>
        </w:rPr>
        <w:t xml:space="preserve">eletrodo </w:t>
      </w:r>
      <w:r w:rsidR="008F23B5">
        <w:rPr>
          <w:rFonts w:ascii="Times New Roman" w:hAnsi="Times New Roman"/>
          <w:b w:val="0"/>
          <w:sz w:val="24"/>
          <w:szCs w:val="24"/>
        </w:rPr>
        <w:t xml:space="preserve">do </w:t>
      </w:r>
      <w:r w:rsidR="001947D8" w:rsidRPr="008F23B5">
        <w:rPr>
          <w:rFonts w:ascii="Times New Roman" w:hAnsi="Times New Roman"/>
          <w:b w:val="0"/>
          <w:sz w:val="24"/>
          <w:szCs w:val="24"/>
        </w:rPr>
        <w:t xml:space="preserve">tipo caneta. Isso </w:t>
      </w:r>
      <w:r w:rsidR="008F23B5" w:rsidRPr="008F23B5">
        <w:rPr>
          <w:rFonts w:ascii="Times New Roman" w:hAnsi="Times New Roman"/>
          <w:b w:val="0"/>
          <w:sz w:val="24"/>
          <w:szCs w:val="24"/>
        </w:rPr>
        <w:t xml:space="preserve">pode explicar os melhores resultados de confiabilidade interexaminador encontrados no </w:t>
      </w:r>
      <w:proofErr w:type="gramStart"/>
      <w:r w:rsidR="008F23B5" w:rsidRPr="008F23B5">
        <w:rPr>
          <w:rFonts w:ascii="Times New Roman" w:hAnsi="Times New Roman"/>
          <w:b w:val="0"/>
          <w:sz w:val="24"/>
          <w:szCs w:val="24"/>
        </w:rPr>
        <w:t>TA</w:t>
      </w:r>
      <w:proofErr w:type="gramEnd"/>
      <w:r w:rsidR="008F23B5" w:rsidRPr="008F23B5">
        <w:rPr>
          <w:rFonts w:ascii="Times New Roman" w:hAnsi="Times New Roman"/>
          <w:b w:val="0"/>
          <w:sz w:val="24"/>
          <w:szCs w:val="24"/>
        </w:rPr>
        <w:t xml:space="preserve"> quando o eletrodo quadrado foi empregado. A realização do TEDE com este tipo de eletrodo elimina as variações de pressão exercida pelos diferentes examinadores.</w:t>
      </w:r>
      <w:r w:rsidR="001947D8">
        <w:rPr>
          <w:rFonts w:ascii="Times New Roman" w:hAnsi="Times New Roman"/>
          <w:b w:val="0"/>
          <w:sz w:val="24"/>
          <w:szCs w:val="24"/>
        </w:rPr>
        <w:t xml:space="preserve"> </w:t>
      </w:r>
    </w:p>
    <w:p w:rsidR="00A47D4C" w:rsidRDefault="00041332" w:rsidP="00D40EFD">
      <w:pPr>
        <w:autoSpaceDE w:val="0"/>
        <w:autoSpaceDN w:val="0"/>
        <w:adjustRightInd w:val="0"/>
        <w:spacing w:line="480" w:lineRule="auto"/>
        <w:ind w:firstLine="709"/>
        <w:jc w:val="both"/>
        <w:rPr>
          <w:rFonts w:ascii="Times New Roman" w:hAnsi="Times New Roman"/>
          <w:b w:val="0"/>
          <w:sz w:val="24"/>
          <w:szCs w:val="24"/>
        </w:rPr>
      </w:pPr>
      <w:r>
        <w:rPr>
          <w:rFonts w:ascii="Times New Roman" w:hAnsi="Times New Roman"/>
          <w:b w:val="0"/>
          <w:sz w:val="24"/>
          <w:szCs w:val="24"/>
        </w:rPr>
        <w:t xml:space="preserve">Nossos </w:t>
      </w:r>
      <w:r w:rsidRPr="004248FC">
        <w:rPr>
          <w:rFonts w:ascii="Times New Roman" w:hAnsi="Times New Roman"/>
          <w:b w:val="0"/>
          <w:sz w:val="24"/>
          <w:szCs w:val="24"/>
        </w:rPr>
        <w:t>resul</w:t>
      </w:r>
      <w:r>
        <w:rPr>
          <w:rFonts w:ascii="Times New Roman" w:hAnsi="Times New Roman"/>
          <w:b w:val="0"/>
          <w:sz w:val="24"/>
          <w:szCs w:val="24"/>
        </w:rPr>
        <w:t>tados demonstraram que o</w:t>
      </w:r>
      <w:r w:rsidRPr="004248FC">
        <w:rPr>
          <w:rFonts w:ascii="Times New Roman" w:hAnsi="Times New Roman"/>
          <w:b w:val="0"/>
          <w:sz w:val="24"/>
          <w:szCs w:val="24"/>
        </w:rPr>
        <w:t xml:space="preserve"> </w:t>
      </w:r>
      <w:r>
        <w:rPr>
          <w:rFonts w:ascii="Times New Roman" w:hAnsi="Times New Roman"/>
          <w:b w:val="0"/>
          <w:sz w:val="24"/>
          <w:szCs w:val="24"/>
        </w:rPr>
        <w:t>T</w:t>
      </w:r>
      <w:r w:rsidRPr="004248FC">
        <w:rPr>
          <w:rFonts w:ascii="Times New Roman" w:hAnsi="Times New Roman"/>
          <w:b w:val="0"/>
          <w:sz w:val="24"/>
          <w:szCs w:val="24"/>
        </w:rPr>
        <w:t xml:space="preserve">EDE </w:t>
      </w:r>
      <w:r>
        <w:rPr>
          <w:rFonts w:ascii="Times New Roman" w:hAnsi="Times New Roman"/>
          <w:b w:val="0"/>
          <w:sz w:val="24"/>
          <w:szCs w:val="24"/>
        </w:rPr>
        <w:t>apresenta alta confiabi</w:t>
      </w:r>
      <w:r w:rsidR="00655CCC">
        <w:rPr>
          <w:rFonts w:ascii="Times New Roman" w:hAnsi="Times New Roman"/>
          <w:b w:val="0"/>
          <w:sz w:val="24"/>
          <w:szCs w:val="24"/>
        </w:rPr>
        <w:t>lidade e boa concordância intra</w:t>
      </w:r>
      <w:r>
        <w:rPr>
          <w:rFonts w:ascii="Times New Roman" w:hAnsi="Times New Roman"/>
          <w:b w:val="0"/>
          <w:sz w:val="24"/>
          <w:szCs w:val="24"/>
        </w:rPr>
        <w:t>examinador independente</w:t>
      </w:r>
      <w:r w:rsidR="0069130F">
        <w:rPr>
          <w:rFonts w:ascii="Times New Roman" w:hAnsi="Times New Roman"/>
          <w:b w:val="0"/>
          <w:sz w:val="24"/>
          <w:szCs w:val="24"/>
        </w:rPr>
        <w:t xml:space="preserve">mente </w:t>
      </w:r>
      <w:r>
        <w:rPr>
          <w:rFonts w:ascii="Times New Roman" w:hAnsi="Times New Roman"/>
          <w:b w:val="0"/>
          <w:sz w:val="24"/>
          <w:szCs w:val="24"/>
        </w:rPr>
        <w:t>do nível de formação profissional.</w:t>
      </w:r>
      <w:r w:rsidR="001370FE">
        <w:rPr>
          <w:rFonts w:ascii="Times New Roman" w:hAnsi="Times New Roman"/>
          <w:b w:val="0"/>
          <w:sz w:val="24"/>
          <w:szCs w:val="24"/>
        </w:rPr>
        <w:t xml:space="preserve"> </w:t>
      </w:r>
      <w:r w:rsidR="00EE3612" w:rsidRPr="006E7BE9">
        <w:rPr>
          <w:rFonts w:ascii="Times New Roman" w:hAnsi="Times New Roman"/>
          <w:b w:val="0"/>
          <w:sz w:val="24"/>
          <w:szCs w:val="24"/>
        </w:rPr>
        <w:t>Alguns autores</w:t>
      </w:r>
      <w:r w:rsidR="0069130F">
        <w:rPr>
          <w:rFonts w:ascii="Times New Roman" w:hAnsi="Times New Roman"/>
          <w:b w:val="0"/>
          <w:sz w:val="24"/>
          <w:szCs w:val="24"/>
        </w:rPr>
        <w:t>,</w:t>
      </w:r>
      <w:r w:rsidR="00EE3612" w:rsidRPr="006E7BE9">
        <w:rPr>
          <w:rFonts w:ascii="Times New Roman" w:hAnsi="Times New Roman"/>
          <w:b w:val="0"/>
          <w:sz w:val="24"/>
          <w:szCs w:val="24"/>
        </w:rPr>
        <w:t xml:space="preserve"> avaliando outros métodos de diagnóstico demonstraram que o nível </w:t>
      </w:r>
      <w:r w:rsidR="0069130F">
        <w:rPr>
          <w:rFonts w:ascii="Times New Roman" w:hAnsi="Times New Roman"/>
          <w:b w:val="0"/>
          <w:sz w:val="24"/>
          <w:szCs w:val="24"/>
        </w:rPr>
        <w:t xml:space="preserve">de </w:t>
      </w:r>
      <w:r w:rsidR="00EE3612" w:rsidRPr="006E7BE9">
        <w:rPr>
          <w:rFonts w:ascii="Times New Roman" w:hAnsi="Times New Roman"/>
          <w:b w:val="0"/>
          <w:sz w:val="24"/>
          <w:szCs w:val="24"/>
        </w:rPr>
        <w:t>confiabilidade e concordância não sofrem interferência direta do grau de experiência dos examinadores, de fato, parecem estar mais relacionados com o treinamento prévio ao qual o profissional foi submetido</w:t>
      </w:r>
      <w:r w:rsidR="00352B3E" w:rsidRPr="006E7BE9">
        <w:rPr>
          <w:rFonts w:ascii="Times New Roman" w:hAnsi="Times New Roman"/>
          <w:b w:val="0"/>
          <w:sz w:val="24"/>
          <w:szCs w:val="24"/>
          <w:vertAlign w:val="superscript"/>
        </w:rPr>
        <w:fldChar w:fldCharType="begin" w:fldLock="1"/>
      </w:r>
      <w:r w:rsidR="001661A4">
        <w:rPr>
          <w:rFonts w:ascii="Times New Roman" w:hAnsi="Times New Roman"/>
          <w:b w:val="0"/>
          <w:sz w:val="24"/>
          <w:szCs w:val="24"/>
          <w:vertAlign w:val="superscript"/>
        </w:rPr>
        <w:instrText>ADDIN CSL_CITATION { "citationItems" : [ { "id" : "ITEM-1", "itemData" : { "PMID" : "7501711", "abstract" : "BACKGROUND AND PURPOSE: Although auscultation is routinely used in the assessment of respiratory status, the ability of the rater to accurately and consistently identify lung sounds has been questioned. The literature on this issue is sparse and has focused on reliability of auscultation of tape-recorded rather than in vivo lung sounds. The purposes of this study were to determine the interrater reliability of physical therapists in the direct auscultation of lung sounds based on their clinical experience in chest physical therapy and to determine whether the adoption of standardized nomenclature and education on proper technique and interpretation affects reliability.\r\n\r\nSUBJECTS AND METHODS: A group of 57 registered physical therapists were stratified by clinical experience into four groups. Sixteen therapists (ie, 4 in each stratum) were randomly chosen using a random number table. The following criteria were developed to delineate clinical experience. Group 1 subjects were senior chest physical therapists with at least 5 years of experience in this area of practice. Group 2 subjects were experienced therapists who had a minimum of 2 years of experience in chest physical therapy and were currently practicing in this area. Group 3 subjects were experienced physical therapists in other areas who were also practicing in chest physical therapy on occasional weekend service. Group 4 subjects were new graduates. Ten patients were evaluated by each group of 4 physical therapists using a teaching stethoscope with one diaphragm/bell and four pairs of earpieces. The education session consisted of discussion of the adoption of standardized nomenclature and education on proper technique and interpretation of auscultation. Interrater reliability was assessed before and after the education session using kappa (kappa) values. Comparisons were made between kappa values before and after the education session to determine the effect of education and between groups to determine the effect of clinical experience.\r\n\r\nRESULTS: The kappa values before the education session were low, indicating poor reliability in detecting specific abnormal sounds (kappa = -.02-.59). Group 1 (seniors in respiratory therapy) and group 4 (new graduates) demonstrated the greatest reliability levels. The lowest kappa values were observed for detecting and categorizing the quality of breath sounds (normal, absent, bronchial, or decreased) (kappa = -.02-.25). Following the education session, the\u2026", "author" : [ { "dropping-particle" : "", "family" : "Brooks", "given" : "D", "non-dropping-particle" : "", "parse-names" : false, "suffix" : "" }, { "dropping-particle" : "", "family" : "Thomas", "given" : "J", "non-dropping-particle" : "", "parse-names" : false, "suffix" : "" } ], "container-title" : "Phys Ther", "id" : "ITEM-1", "issue" : "12", "issued" : { "date-parts" : [ [ "1995", "12" ] ] }, "page" : "1082-8", "title" : "Interrater reliability of auscultation of breath sounds among physical therapists.", "type" : "article-journal", "volume" : "75" }, "uris" : [ "http://www.mendeley.com/documents/?uuid=d7d58158-30d3-48fb-b81e-eb97a5f2533d" ] } ], "mendeley" : { "formattedCitation" : "&lt;sup&gt;58&lt;/sup&gt;", "plainTextFormattedCitation" : "58", "previouslyFormattedCitation" : "&lt;sup&gt;59&lt;/sup&gt;" }, "properties" : { "noteIndex" : 0 }, "schema" : "https://github.com/citation-style-language/schema/raw/master/csl-citation.json" }</w:instrText>
      </w:r>
      <w:r w:rsidR="00352B3E" w:rsidRPr="006E7BE9">
        <w:rPr>
          <w:rFonts w:ascii="Times New Roman" w:hAnsi="Times New Roman"/>
          <w:b w:val="0"/>
          <w:sz w:val="24"/>
          <w:szCs w:val="24"/>
          <w:vertAlign w:val="superscript"/>
        </w:rPr>
        <w:fldChar w:fldCharType="separate"/>
      </w:r>
      <w:r w:rsidR="001661A4" w:rsidRPr="001661A4">
        <w:rPr>
          <w:rFonts w:ascii="Times New Roman" w:hAnsi="Times New Roman"/>
          <w:b w:val="0"/>
          <w:noProof/>
          <w:sz w:val="24"/>
          <w:szCs w:val="24"/>
          <w:vertAlign w:val="superscript"/>
        </w:rPr>
        <w:t>58</w:t>
      </w:r>
      <w:r w:rsidR="00352B3E" w:rsidRPr="006E7BE9">
        <w:rPr>
          <w:rFonts w:ascii="Times New Roman" w:hAnsi="Times New Roman"/>
          <w:b w:val="0"/>
          <w:sz w:val="24"/>
          <w:szCs w:val="24"/>
          <w:vertAlign w:val="superscript"/>
        </w:rPr>
        <w:fldChar w:fldCharType="end"/>
      </w:r>
      <w:r w:rsidR="00EE3612" w:rsidRPr="006E7BE9">
        <w:rPr>
          <w:rFonts w:ascii="Times New Roman" w:hAnsi="Times New Roman"/>
          <w:b w:val="0"/>
          <w:sz w:val="24"/>
          <w:szCs w:val="24"/>
          <w:vertAlign w:val="superscript"/>
        </w:rPr>
        <w:t xml:space="preserve"> </w:t>
      </w:r>
      <w:r w:rsidR="00352B3E" w:rsidRPr="006E7BE9">
        <w:rPr>
          <w:rFonts w:ascii="Times New Roman" w:hAnsi="Times New Roman"/>
          <w:b w:val="0"/>
          <w:sz w:val="24"/>
          <w:szCs w:val="24"/>
          <w:vertAlign w:val="superscript"/>
        </w:rPr>
        <w:fldChar w:fldCharType="begin" w:fldLock="1"/>
      </w:r>
      <w:r w:rsidR="001661A4">
        <w:rPr>
          <w:rFonts w:ascii="Times New Roman" w:hAnsi="Times New Roman"/>
          <w:b w:val="0"/>
          <w:sz w:val="24"/>
          <w:szCs w:val="24"/>
          <w:vertAlign w:val="superscript"/>
        </w:rPr>
        <w:instrText>ADDIN CSL_CITATION { "citationItems" : [ { "id" : "ITEM-1", "itemData" : { "author" : [ { "dropping-particle" : "", "family" : "Silva", "given" : "Paulo Eug\u00eanio", "non-dropping-particle" : "", "parse-names" : false, "suffix" : "" }, { "dropping-particle" : "", "family" : "Duarte", "given" : "Ant\u00f4nio Carlos Magalh\u00e3es", "non-dropping-particle" : "", "parse-names" : false, "suffix" : "" }, { "dropping-particle" : "", "family" : "Almeida", "given" : "Alessandro de Moura", "non-dropping-particle" : "", "parse-names" : false, "suffix" : "" }, { "dropping-particle" : "", "family" : "Gomes", "given" : "Andrei Pinheiro", "non-dropping-particle" : "", "parse-names" : false, "suffix" : "" }, { "dropping-particle" : "", "family" : "Souza", "given" : "Flaviane Ribeiro", "non-dropping-particle" : "", "parse-names" : false, "suffix" : "" }, { "dropping-particle" : "", "family" : "Ferreira", "given" : "Palmireno Pinheiro", "non-dropping-particle" : "", "parse-names" : false, "suffix" : "" } ], "container-title" : "ASSOBRAFIR Ci\u00eancia", "id" : "ITEM-1", "issue" : "3", "issued" : { "date-parts" : [ [ "2016" ] ] }, "page" : "21-31", "title" : "Pulmonary auscultation in patients undergoing mechanical ventilation: in\ufb02uence of ventilatory settings on the agreement and detection of adventitious breath sound", "type" : "article-journal", "volume" : "7" }, "uris" : [ "http://www.mendeley.com/documents/?uuid=1f89951f-e4a2-4eed-ae15-4c0d8ce18c9d" ] } ], "mendeley" : { "formattedCitation" : "&lt;sup&gt;59&lt;/sup&gt;", "plainTextFormattedCitation" : "59", "previouslyFormattedCitation" : "&lt;sup&gt;60&lt;/sup&gt;" }, "properties" : { "noteIndex" : 0 }, "schema" : "https://github.com/citation-style-language/schema/raw/master/csl-citation.json" }</w:instrText>
      </w:r>
      <w:r w:rsidR="00352B3E" w:rsidRPr="006E7BE9">
        <w:rPr>
          <w:rFonts w:ascii="Times New Roman" w:hAnsi="Times New Roman"/>
          <w:b w:val="0"/>
          <w:sz w:val="24"/>
          <w:szCs w:val="24"/>
          <w:vertAlign w:val="superscript"/>
        </w:rPr>
        <w:fldChar w:fldCharType="separate"/>
      </w:r>
      <w:r w:rsidR="001661A4" w:rsidRPr="001661A4">
        <w:rPr>
          <w:rFonts w:ascii="Times New Roman" w:hAnsi="Times New Roman"/>
          <w:b w:val="0"/>
          <w:noProof/>
          <w:sz w:val="24"/>
          <w:szCs w:val="24"/>
          <w:vertAlign w:val="superscript"/>
        </w:rPr>
        <w:t>59</w:t>
      </w:r>
      <w:r w:rsidR="00352B3E" w:rsidRPr="006E7BE9">
        <w:rPr>
          <w:rFonts w:ascii="Times New Roman" w:hAnsi="Times New Roman"/>
          <w:b w:val="0"/>
          <w:sz w:val="24"/>
          <w:szCs w:val="24"/>
          <w:vertAlign w:val="superscript"/>
        </w:rPr>
        <w:fldChar w:fldCharType="end"/>
      </w:r>
      <w:r w:rsidR="006E7BE9">
        <w:rPr>
          <w:rFonts w:ascii="Times New Roman" w:hAnsi="Times New Roman"/>
          <w:b w:val="0"/>
          <w:sz w:val="24"/>
          <w:szCs w:val="24"/>
        </w:rPr>
        <w:t xml:space="preserve">. </w:t>
      </w:r>
      <w:r w:rsidR="00A47D4C" w:rsidRPr="006E7BE9">
        <w:rPr>
          <w:rFonts w:ascii="Times New Roman" w:hAnsi="Times New Roman"/>
          <w:b w:val="0"/>
          <w:sz w:val="24"/>
          <w:szCs w:val="24"/>
        </w:rPr>
        <w:t>Apesar do examinador 2 ter apresentado menos tempo formação</w:t>
      </w:r>
      <w:r w:rsidR="00EE3612" w:rsidRPr="006E7BE9">
        <w:rPr>
          <w:rFonts w:ascii="Times New Roman" w:hAnsi="Times New Roman"/>
          <w:b w:val="0"/>
          <w:sz w:val="24"/>
          <w:szCs w:val="24"/>
        </w:rPr>
        <w:t xml:space="preserve"> profissional</w:t>
      </w:r>
      <w:r w:rsidR="00A47D4C" w:rsidRPr="006E7BE9">
        <w:rPr>
          <w:rFonts w:ascii="Times New Roman" w:hAnsi="Times New Roman"/>
          <w:b w:val="0"/>
          <w:sz w:val="24"/>
          <w:szCs w:val="24"/>
        </w:rPr>
        <w:t xml:space="preserve">, </w:t>
      </w:r>
      <w:r w:rsidR="00EE3612" w:rsidRPr="006E7BE9">
        <w:rPr>
          <w:rFonts w:ascii="Times New Roman" w:hAnsi="Times New Roman"/>
          <w:b w:val="0"/>
          <w:sz w:val="24"/>
          <w:szCs w:val="24"/>
        </w:rPr>
        <w:t>previamente ao estudo</w:t>
      </w:r>
      <w:r w:rsidR="00A47D4C" w:rsidRPr="006E7BE9">
        <w:rPr>
          <w:rFonts w:ascii="Times New Roman" w:hAnsi="Times New Roman"/>
          <w:b w:val="0"/>
          <w:sz w:val="24"/>
          <w:szCs w:val="24"/>
        </w:rPr>
        <w:t xml:space="preserve"> havia realizado mais de 200 exames. Um fator importante que</w:t>
      </w:r>
      <w:r w:rsidR="00A47D4C">
        <w:rPr>
          <w:rFonts w:ascii="Times New Roman" w:hAnsi="Times New Roman"/>
          <w:b w:val="0"/>
          <w:sz w:val="24"/>
          <w:szCs w:val="24"/>
        </w:rPr>
        <w:t xml:space="preserve"> dever ser ressaltado, está no fato de o examinador 2 </w:t>
      </w:r>
      <w:r w:rsidR="0069130F">
        <w:rPr>
          <w:rFonts w:ascii="Times New Roman" w:hAnsi="Times New Roman"/>
          <w:b w:val="0"/>
          <w:sz w:val="24"/>
          <w:szCs w:val="24"/>
        </w:rPr>
        <w:t>ter sido treinado pelo o examinador 1,</w:t>
      </w:r>
      <w:r w:rsidR="00A47D4C">
        <w:rPr>
          <w:rFonts w:ascii="Times New Roman" w:hAnsi="Times New Roman"/>
          <w:b w:val="0"/>
          <w:sz w:val="24"/>
          <w:szCs w:val="24"/>
        </w:rPr>
        <w:t xml:space="preserve"> isso pode influenciar para uma maior confiabi</w:t>
      </w:r>
      <w:r w:rsidR="0069130F">
        <w:rPr>
          <w:rFonts w:ascii="Times New Roman" w:hAnsi="Times New Roman"/>
          <w:b w:val="0"/>
          <w:sz w:val="24"/>
          <w:szCs w:val="24"/>
        </w:rPr>
        <w:t>lidade/concordância entre estes</w:t>
      </w:r>
      <w:r w:rsidR="00352B3E">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"author" : [ { "dropping-particle" : "", "family" : "Silva", "given" : "Paulo Eug\u00eanio", "non-dropping-particle" : "", "parse-names" : false, "suffix" : "" }, { "dropping-particle" : "", "family" : "Duarte", "given" : "Ant\u00f4nio Carlos Magalh\u00e3es", "non-dropping-particle" : "", "parse-names" : false, "suffix" : "" }, { "dropping-particle" : "", "family" : "Almeida", "given" : "Alessandro de Moura", "non-dropping-particle" : "", "parse-names" : false, "suffix" : "" }, { "dropping-particle" : "", "family" : "Gomes", "given" : "Andrei Pinheiro", "non-dropping-particle" : "", "parse-names" : false, "suffix" : "" }, { "dropping-particle" : "", "family" : "Souza", "given" : "Flaviane Ribeiro", "non-dropping-particle" : "", "parse-names" : false, "suffix" : "" }, { "dropping-particle" : "", "family" : "Ferreira", "given" : "Palmireno Pinheiro", "non-dropping-particle" : "", "parse-names" : false, "suffix" : "" } ], "container-title" : "ASSOBRAFIR Ci\u00eancia", "id" : "ITEM-1", "issue" : "3", "issued" : { "date-parts" : [ [ "2016" ] ] }, "page" : "21-31", "title" : "Pulmonary auscultation in patients undergoing mechanical ventilation: in\ufb02uence of ventilatory settings on the agreement and detection of adventitious breath sound", "type" : "article-journal", "volume" : "7" }, "uris" : [ "http://www.mendeley.com/documents/?uuid=1f89951f-e4a2-4eed-ae15-4c0d8ce18c9d" ] } ], "mendeley" : { "formattedCitation" : "&lt;sup&gt;59&lt;/sup&gt;", "plainTextFormattedCitation" : "59", "previouslyFormattedCitation" : "&lt;sup&gt;60&lt;/sup&gt;" }, "properties" : { "noteIndex" : 0 }, "schema" : "https://github.com/citation-style-language/schema/raw/master/csl-citation.json" }</w:instrText>
      </w:r>
      <w:r w:rsidR="00352B3E">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59</w:t>
      </w:r>
      <w:r w:rsidR="00352B3E">
        <w:rPr>
          <w:rFonts w:ascii="Times New Roman" w:hAnsi="Times New Roman"/>
          <w:b w:val="0"/>
          <w:sz w:val="24"/>
          <w:szCs w:val="24"/>
        </w:rPr>
        <w:fldChar w:fldCharType="end"/>
      </w:r>
      <w:r w:rsidR="0069130F">
        <w:rPr>
          <w:rFonts w:ascii="Times New Roman" w:hAnsi="Times New Roman"/>
          <w:b w:val="0"/>
          <w:sz w:val="24"/>
          <w:szCs w:val="24"/>
        </w:rPr>
        <w:t>.</w:t>
      </w:r>
      <w:r w:rsidR="00A47D4C">
        <w:rPr>
          <w:rFonts w:ascii="Times New Roman" w:hAnsi="Times New Roman"/>
          <w:b w:val="0"/>
          <w:sz w:val="24"/>
          <w:szCs w:val="24"/>
        </w:rPr>
        <w:t xml:space="preserve"> Entretanto, isso não foi suficiente para se alcançar altos valores de confiabilidade e concordância em todas as situações avaliadas.</w:t>
      </w:r>
    </w:p>
    <w:p w:rsidR="004B7E40" w:rsidRDefault="004B7E40" w:rsidP="00D40EFD">
      <w:pPr>
        <w:autoSpaceDE w:val="0"/>
        <w:autoSpaceDN w:val="0"/>
        <w:adjustRightInd w:val="0"/>
        <w:spacing w:line="480" w:lineRule="auto"/>
        <w:ind w:firstLine="709"/>
        <w:jc w:val="both"/>
        <w:rPr>
          <w:rFonts w:ascii="Times New Roman" w:eastAsiaTheme="minorHAnsi" w:hAnsi="Times New Roman"/>
          <w:b w:val="0"/>
          <w:sz w:val="24"/>
          <w:szCs w:val="24"/>
          <w:lang w:eastAsia="en-US"/>
        </w:rPr>
      </w:pPr>
      <w:r>
        <w:rPr>
          <w:rFonts w:ascii="Times New Roman" w:hAnsi="Times New Roman"/>
          <w:b w:val="0"/>
          <w:sz w:val="24"/>
          <w:szCs w:val="24"/>
        </w:rPr>
        <w:lastRenderedPageBreak/>
        <w:t>A amostra do presente estudo foi composta principalmente por indivíduos do sexo masculino e com diagnostico clínico de TCE, população esta, 2 a 3 vezes mais susceptível a este tipo de trauma</w:t>
      </w:r>
      <w:r w:rsidR="00352B3E">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"DOI" : "10.4181/RNC.2013.21.814.8p", "ISSN" : "01043579", "abstract" : "Introdu\u00e7\u00e3o. O trauma tem sido motivo de grande discuss\u00e3o na atua-lidade, sendo uma das principais causas de morbimortalidade e \u00e9 des-crita como um problema de sa\u00fade p\u00fablica para alguns autores, pois afeta principalmente a faixa et\u00e1ria ativa da popula\u00e7\u00e3o. O principal trauma e o que causa mais v\u00edtimas \u00e9 o trauma craniano. Objetivo. Este estudo teve o objetivo de analisar pesquisas sobre a epidemiolo-gia do Traumatismo cr\u00e2nio-encef\u00e1lico (TCE) no Brasil. M\u00e9todo. Foi realizado uma revis\u00e3o da literatura nas bases de dados SCIELO, USP, LILACS, ABEN, RBTI, UFRN, ACM e ACS, com artigos publicados entre 2002 e 2011. Resultados. A an\u00e1lise mostrou predomin\u00e2ncia do sexo masculino. A faixa et\u00e1ria mais atingida \u00e9 entre 21 e 60 anos e a maioria sofreu queda. Mais de 50% das v\u00edtimas de acidente de tr\u00e2nsito que tiveram TCE n\u00e3o faziam o uso de EPI. Em rela\u00e7\u00e3o \u00e0 gravidade do trauma, detectaram-se dois extremos, a maior quantidade era de TCE leve e em seguida TCE grave. Na tomografia computadorizada encontrou-se uma predomin\u00e2ncia nos hematomas subgaleais seguidos de fraturas. Conclus\u00e3o. Concluiu-se que os estudos sobre a epidemio-logia do TCE s\u00e3o muito importantes para que haja uma melhoria no atendimento pr\u00e9 e intra-hospitalar e em campanhas educativas mais eficientes. Unitermos. Epidemiologia, Morbidade, Mortalidade, Trauma Cra-niano. Cita\u00e7\u00e3o. Gaud\u00eancio TG, Le\u00e3o GM. A Epidemiologia do Trauma-tismo Cr\u00e2nio-Encef\u00e1lico: Um Levantamento Bibliogr\u00e1fico no Brasil. ABSTRACT Introduction. The trauma has been the reason of much discussion nowadays. It is a major cause of morbidity and mortality and is de-scribed as a public health problem for several authors, because affects, mainly, the active age group of the population. The major trauma witch causes more victims is the head trauma. Objective. This study aimed to analyze researches about epidemiology of Traumatic brain injury, in Brazil. Method. Therefore, a literature search was conduct-ed on the SCIELO, USP, LILACS, ABEN, RBTI, UFRN, ACM and ACS databases, with articles published between 2002 and 2011. Re-sults. The analysis showed that the most affected were men between 21 and 60 years old and most of them had already fallen down. Over 50% of victims of traffic accidents that had Head Trauma were not the use of individual equipment protection. According to the severity of the trauma were detected two points, the greatest amount of Head Trauma was lightly and then severe Head Trauma. Taking computed tomography was found predomin\u2026", "author" : [ { "dropping-particle" : "", "family" : "Gaud\u00eancio", "given" : "Talita Guerra", "non-dropping-particle" : "", "parse-names" : false, "suffix" : "" }, { "dropping-particle" : "", "family" : "Le\u00e3o", "given" : "Gustavo de Moura", "non-dropping-particle" : "", "parse-names" : false, "suffix" : "" } ], "container-title" : "Revista Neurociencias", "id" : "ITEM-1", "issue" : "3", "issued" : { "date-parts" : [ [ "2013" ] ] }, "page" : "427-434", "title" : "A epidemiologia do Traumatismo Cr\u00e2nio-Encef\u00e1lico: Um Levantamento bibliogr\u00e1fico no Brasil", "type" : "article-journal", "volume" : "21" }, "uris" : [ "http://www.mendeley.com/documents/?uuid=13dd13fb-8075-4026-b0fc-883b1c84b0af", "http://www.mendeley.com/documents/?uuid=185e6e30-90d8-49d5-9e19-a9dd66edf4de" ] } ], "mendeley" : { "formattedCitation" : "&lt;sup&gt;60&lt;/sup&gt;", "plainTextFormattedCitation" : "60", "previouslyFormattedCitation" : "&lt;sup&gt;61&lt;/sup&gt;" }, "properties" : { "noteIndex" : 0 }, "schema" : "https://github.com/citation-style-language/schema/raw/master/csl-citation.json" }</w:instrText>
      </w:r>
      <w:r w:rsidR="00352B3E">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60</w:t>
      </w:r>
      <w:r w:rsidR="00352B3E">
        <w:rPr>
          <w:rFonts w:ascii="Times New Roman" w:hAnsi="Times New Roman"/>
          <w:b w:val="0"/>
          <w:sz w:val="24"/>
          <w:szCs w:val="24"/>
        </w:rPr>
        <w:fldChar w:fldCharType="end"/>
      </w:r>
      <w:r>
        <w:rPr>
          <w:rFonts w:ascii="Times New Roman" w:hAnsi="Times New Roman"/>
          <w:b w:val="0"/>
          <w:sz w:val="24"/>
          <w:szCs w:val="24"/>
        </w:rPr>
        <w:t xml:space="preserve"> </w:t>
      </w:r>
      <w:r w:rsidR="00352B3E">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"DOI" : "10.1007/s00701-015-2512-7", "PMID" : "26269030", "abstract" : "BACKGROUND: Traumatic brain injury (TBI) is a critical public health and socio-economic problem throughout the world, making epidemiological monitoring of incidence, prevalence and outcome of TBI necessary. We aimed to describe the epidemiology of traumatic brain injury in Europe and to evaluate the methodology of incidence studies.\n\nMETHOD: We performed a systematic review and meta-analyses of articles describing the epidemiology of TBI in European countries. A search was conducted in the PubMed electronic database using the terms: epidemiology, incidence, brain injur*, head injur* and Europe. Only articles published in English and reporting on data collected in Europe between 1990 and 2014 were included.\n\nRESULTS: In total, 28 epidemiological studies on TBI from 16 European countries were identified in the literature. A great variation was found in case definitions and case ascertainment between studies. Falls and road traffic accidents (RTA) were the two most frequent causes of TBI, with falls being reported more frequently than RTA. In most of the studies a peak TBI incidence was seen in the oldest age groups. In the meta-analysis, an overall incidence rate of 262 per 100,000 for admitted TBI was derived.\n\nCONCLUSIONS: Interpretation of published epidemiologic studies is confounded by differences in inclusion criteria and case ascertainment. Nevertheless, changes in epidemiological patterns are found: falls are now the most common cause of TBI, most notably in elderly patients. Improvement of the quality of standardised data collection for TBI is mandatory for reliable monitoring of epidemiological trends and to inform appropriate targeting of prevention campaigns.", "author" : [ { "dropping-particle" : "", "family" : "Peeters", "given" : "Wouter", "non-dropping-particle" : "", "parse-names" : false, "suffix" : "" }, { "dropping-particle" : "", "family" : "Brande", "given" : "Ruben", "non-dropping-particle" : "van den", "parse-names" : false, "suffix" : "" }, { "dropping-particle" : "", "family" : "Polinder", "given" : "Suzanne", "non-dropping-particle" : "", "parse-names" : false, "suffix" : "" }, { "dropping-particle" : "", "family" : "Brazinova", "given" : "Alexandra", "non-dropping-particle" : "", "parse-names" : false, "suffix" : "" }, { "dropping-particle" : "", "family" : "Steyerberg", "given" : "Ewout W", "non-dropping-particle" : "", "parse-names" : false, "suffix" : "" }, { "dropping-particle" : "", "family" : "Lingsma", "given" : "Hester F", "non-dropping-particle" : "", "parse-names" : false, "suffix" : "" }, { "dropping-particle" : "", "family" : "Maas", "given" : "Andrew I R", "non-dropping-particle" : "", "parse-names" : false, "suffix" : "" } ], "container-title" : "Acta Neurochir (Wien)", "id" : "ITEM-1", "issue" : "10", "issued" : { "date-parts" : [ [ "2015" ] ] }, "page" : "1683-1696", "title" : "Epidemiology of traumatic brain injury in Europe.", "type" : "article-journal", "volume" : "157" }, "uris" : [ "http://www.mendeley.com/documents/?uuid=45309512-0f35-453a-8a83-7edd179da252" ] } ], "mendeley" : { "formattedCitation" : "&lt;sup&gt;61&lt;/sup&gt;", "plainTextFormattedCitation" : "61", "previouslyFormattedCitation" : "&lt;sup&gt;62&lt;/sup&gt;" }, "properties" : { "noteIndex" : 0 }, "schema" : "https://github.com/citation-style-language/schema/raw/master/csl-citation.json" }</w:instrText>
      </w:r>
      <w:r w:rsidR="00352B3E">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61</w:t>
      </w:r>
      <w:r w:rsidR="00352B3E">
        <w:rPr>
          <w:rFonts w:ascii="Times New Roman" w:hAnsi="Times New Roman"/>
          <w:b w:val="0"/>
          <w:sz w:val="24"/>
          <w:szCs w:val="24"/>
        </w:rPr>
        <w:fldChar w:fldCharType="end"/>
      </w:r>
      <w:r>
        <w:rPr>
          <w:rFonts w:ascii="Times New Roman" w:hAnsi="Times New Roman"/>
          <w:b w:val="0"/>
          <w:sz w:val="24"/>
          <w:szCs w:val="24"/>
        </w:rPr>
        <w:t>. Os dados laboratoriais, foram coletados no dia exato da realização TEDE, com o passar dos dias esses pacientes tendem a apresentar distúrbios hidroeletrolíticos importantes, além do edema de membros</w:t>
      </w:r>
      <w:r w:rsidRPr="00E32A9A">
        <w:rPr>
          <w:rFonts w:ascii="Times New Roman" w:hAnsi="Times New Roman"/>
          <w:sz w:val="24"/>
          <w:szCs w:val="24"/>
        </w:rPr>
        <w:t xml:space="preserve"> </w:t>
      </w:r>
      <w:r w:rsidRPr="005E07C3">
        <w:rPr>
          <w:rFonts w:ascii="Times New Roman" w:hAnsi="Times New Roman"/>
          <w:b w:val="0"/>
          <w:sz w:val="24"/>
          <w:szCs w:val="24"/>
        </w:rPr>
        <w:t xml:space="preserve">que comumente </w:t>
      </w:r>
      <w:r>
        <w:rPr>
          <w:rFonts w:ascii="Times New Roman" w:hAnsi="Times New Roman"/>
          <w:b w:val="0"/>
          <w:sz w:val="24"/>
          <w:szCs w:val="24"/>
        </w:rPr>
        <w:t xml:space="preserve">os </w:t>
      </w:r>
      <w:r w:rsidRPr="005E07C3">
        <w:rPr>
          <w:rFonts w:ascii="Times New Roman" w:hAnsi="Times New Roman"/>
          <w:b w:val="0"/>
          <w:sz w:val="24"/>
          <w:szCs w:val="24"/>
        </w:rPr>
        <w:t xml:space="preserve">acomete </w:t>
      </w:r>
      <w:r w:rsidR="00352B3E" w:rsidRPr="005E07C3">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"DOI" : "10.5935/0101-2800.20140054", "ISSN" : "0101-2800", "PMID" : "25317622", "abstract" : "Acute kidney injury (AKI) has a high hospital incidence and is associated to significant morbidity and mortality. Sepsis, major surgery and low cardiac output are the main cause of AKI worldwide. In the majority of these situations, volume expansion is part of both prevention and therapeutic management, restoring peripheral perfusion and attenuating drug nephrotoxicity. Early and aggressive volume resuscitation in septic patients halts tissue ischemia and is associated with higher survival. However, a liberal fluid infusion strategy after six hours can cause fluid overload. Fluid overload has been associated with morbidity and mortality increase in critically ill patients. Herein, we present a review of the main studies that assessed the effects of net fluid balance/fluid overload on the morbidity and mortality of critically ill patients. We suggest that positive water balance may be used as a potential early biomarker of AKI in these patients.", "author" : [ { "dropping-particle" : "", "family" : "\u00c1vila", "given" : "Maria Olinda Nogueira", "non-dropping-particle" : "", "parse-names" : false, "suffix" : "" }, { "dropping-particle" : "", "family" : "Rocha", "given" : "Paulo Novis", "non-dropping-particle" : "", "parse-names" : false, "suffix" : "" }, { "dropping-particle" : "", "family" : "Zanetta", "given" : "Dirce Maria Trevisan", "non-dropping-particle" : "", "parse-names" : false, "suffix" : "" }, { "dropping-particle" : "", "family" : "Yu", "given" : "Luis", "non-dropping-particle" : "", "parse-names" : false, "suffix" : "" }, { "dropping-particle" : "", "family" : "Burdmann", "given" : "Emmanuel de Almeida", "non-dropping-particle" : "", "parse-names" : false, "suffix" : "" }, { "dropping-particle" : "", "family" : "Avila", "given" : "Maria Olinda Nogueira", "non-dropping-particle" : "", "parse-names" : false, "suffix" : "" }, { "dropping-particle" : "", "family" : "Rocha", "given" : "Paulo Novis", "non-dropping-particle" : "", "parse-names" : false, "suffix" : "" }, { "dropping-particle" : "", "family" : "Zanetta", "given" : "Dirce Maria Trevisan", "non-dropping-particle" : "", "parse-names" : false, "suffix" : "" }, { "dropping-particle" : "", "family" : "Yu", "given" : "Luis", "non-dropping-particle" : "", "parse-names" : false, "suffix" : "" }, { "dropping-particle" : "", "family" : "Burdmann", "given" : "Emmanuel de Almeida", "non-dropping-particle" : "", "parse-names" : false, "suffix" : "" } ], "container-title" : "Jornal Brasileiro de Nefrologia", "id" : "ITEM-1", "issue" : "3", "issued" : { "date-parts" : [ [ "2014" ] ] }, "page" : "379-388", "title" : "Water balance, acute kidney injury and mortality of intensive care unit patients", "type" : "article-journal", "volume" : "36" }, "uris" : [ "http://www.mendeley.com/documents/?uuid=f4133b05-e384-46ae-8d2d-919f50c93123", "http://www.mendeley.com/documents/?uuid=43bb6b0d-f9c7-463a-834b-df2541380d95" ] } ], "mendeley" : { "formattedCitation" : "&lt;sup&gt;62&lt;/sup&gt;", "plainTextFormattedCitation" : "62", "previouslyFormattedCitation" : "&lt;sup&gt;63&lt;/sup&gt;" }, "properties" : { "noteIndex" : 0 }, "schema" : "https://github.com/citation-style-language/schema/raw/master/csl-citation.json" }</w:instrText>
      </w:r>
      <w:r w:rsidR="00352B3E" w:rsidRPr="005E07C3">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62</w:t>
      </w:r>
      <w:r w:rsidR="00352B3E" w:rsidRPr="005E07C3">
        <w:rPr>
          <w:rFonts w:ascii="Times New Roman" w:hAnsi="Times New Roman"/>
          <w:b w:val="0"/>
          <w:sz w:val="24"/>
          <w:szCs w:val="24"/>
        </w:rPr>
        <w:fldChar w:fldCharType="end"/>
      </w:r>
      <w:r>
        <w:rPr>
          <w:rFonts w:ascii="Times New Roman" w:hAnsi="Times New Roman"/>
          <w:b w:val="0"/>
          <w:sz w:val="24"/>
          <w:szCs w:val="24"/>
        </w:rPr>
        <w:t>, aumentando</w:t>
      </w:r>
      <w:r w:rsidRPr="005E07C3">
        <w:rPr>
          <w:rFonts w:ascii="Times New Roman" w:hAnsi="Times New Roman"/>
          <w:b w:val="0"/>
          <w:sz w:val="24"/>
          <w:szCs w:val="24"/>
        </w:rPr>
        <w:t xml:space="preserve"> a impedância elétrica do sistema neuromuscular</w:t>
      </w:r>
      <w:r>
        <w:rPr>
          <w:rFonts w:ascii="Times New Roman" w:hAnsi="Times New Roman"/>
          <w:b w:val="0"/>
          <w:sz w:val="24"/>
          <w:szCs w:val="24"/>
        </w:rPr>
        <w:t>,</w:t>
      </w:r>
      <w:r w:rsidRPr="005E07C3">
        <w:rPr>
          <w:rFonts w:ascii="Times New Roman" w:hAnsi="Times New Roman"/>
          <w:b w:val="0"/>
          <w:sz w:val="24"/>
          <w:szCs w:val="24"/>
        </w:rPr>
        <w:t xml:space="preserve"> </w:t>
      </w:r>
      <w:r>
        <w:rPr>
          <w:rFonts w:ascii="Times New Roman" w:hAnsi="Times New Roman"/>
          <w:b w:val="0"/>
          <w:sz w:val="24"/>
          <w:szCs w:val="24"/>
        </w:rPr>
        <w:t>gerand</w:t>
      </w:r>
      <w:r w:rsidR="006E7BE9">
        <w:rPr>
          <w:rFonts w:ascii="Times New Roman" w:hAnsi="Times New Roman"/>
          <w:b w:val="0"/>
          <w:sz w:val="24"/>
          <w:szCs w:val="24"/>
        </w:rPr>
        <w:t>o alterações eletrofisiológicas</w:t>
      </w:r>
      <w:r w:rsidR="00352B3E">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"DOI" : "https://doi.org/10.2147/IJGM.S135788", "ISSN" : "11787074", "author" : [ { "dropping-particle" : "", "family" : "Pant", "given" : "Vivek", "non-dropping-particle" : "", "parse-names" : false, "suffix" : "" }, { "dropping-particle" : "", "family" : "Tumbapo", "given" : "Arjun", "non-dropping-particle" : "", "parse-names" : false, "suffix" : "" }, { "dropping-particle" : "", "family" : "Karki", "given" : "Bipin", "non-dropping-particle" : "", "parse-names" : false, "suffix" : "" } ], "id" : "ITEM-1", "issued" : { "date-parts" : [ [ "2017" ] ] }, "page" : "145-149", "title" : "Inter-instrumental comparison for the measurement of electrolytes in patients admitted to the intensive care unit", "type" : "article-journal" }, "uris" : [ "http://www.mendeley.com/documents/?uuid=307e5929-b1f5-4287-b647-12b5557abee2", "http://www.mendeley.com/documents/?uuid=230bbf9f-4bcd-4407-a180-d920e40020d9" ] } ], "mendeley" : { "formattedCitation" : "&lt;sup&gt;63&lt;/sup&gt;", "plainTextFormattedCitation" : "63", "previouslyFormattedCitation" : "&lt;sup&gt;64&lt;/sup&gt;" }, "properties" : { "noteIndex" : 0 }, "schema" : "https://github.com/citation-style-language/schema/raw/master/csl-citation.json" }</w:instrText>
      </w:r>
      <w:r w:rsidR="00352B3E">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63</w:t>
      </w:r>
      <w:r w:rsidR="00352B3E">
        <w:rPr>
          <w:rFonts w:ascii="Times New Roman" w:hAnsi="Times New Roman"/>
          <w:b w:val="0"/>
          <w:sz w:val="24"/>
          <w:szCs w:val="24"/>
        </w:rPr>
        <w:fldChar w:fldCharType="end"/>
      </w:r>
      <w:r w:rsidR="006E7BE9">
        <w:rPr>
          <w:rFonts w:ascii="Times New Roman" w:hAnsi="Times New Roman"/>
          <w:b w:val="0"/>
          <w:sz w:val="24"/>
          <w:szCs w:val="24"/>
        </w:rPr>
        <w:t>.</w:t>
      </w:r>
      <w:r>
        <w:rPr>
          <w:rFonts w:ascii="Times New Roman" w:hAnsi="Times New Roman"/>
          <w:b w:val="0"/>
          <w:sz w:val="24"/>
          <w:szCs w:val="24"/>
        </w:rPr>
        <w:t xml:space="preserve"> Estas alterações clínicas podem dificultar a interpretação do TEDE </w:t>
      </w:r>
      <w:r w:rsidR="00352B3E">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"PMID" : "11878733", "abstract" : "We investigated the effects of peripheral oedema on the supramaximal current required for neuromuscular monitoring of critically ill patients. We studied 32 sedated patients who had not needed a neuromuscular blocking drug. The presence of oedema over the volar aspect of both wrists was assessed by a blinded observer and graded (grade 0, no oedema; grade 1, mild oedema; grade 2, gross oedema). The supramaximal current was derived by applying an incrementally increasing current over the ulnar nerve and measuring the amplitude of the electromyographic (EMG) response of the first dorsal interosseous muscle. The supramaximal current was that current above which there was no significant increase in EMG amplitude. It was 40 mA in the absence of oedema. This current was significantly increased in the presence of grade 1 oedema (60 mA, Mann-Whitney test, P{&lt;}0.01) and grade 2 oedema (82.5 mA, Mann-Whitney test, P{&lt;}0.01). In the presence of oedema, the required supramaximal current decreased significantly after the application of pressure over the stimulating electrodes (Wilcoxon signed rank test, P{&lt;}0.05). Supramaximal current in critically ill patients is increased in the presence of peripheral oedema. We recommend that nerve stimulators used for neuromuscular monitoring in the ICU are capable of delivering a stimulus current of at least 100 mA.", "author" : [ { "dropping-particle" : "", "family" : "Harper", "given" : "N J", "non-dropping-particle" : "", "parse-names" : false, "suffix" : "" }, { "dropping-particle" : "", "family" : "Greer", "given" : "R", "non-dropping-particle" : "", "parse-names" : false, "suffix" : "" }, { "dropping-particle" : "", "family" : "Conway", "given" : "D", "non-dropping-particle" : "", "parse-names" : false, "suffix" : "" } ], "container-title" : "Br J Anaesth", "id" : "ITEM-1", "issue" : "4", "issued" : { "date-parts" : [ [ "2001" ] ] }, "page" : "625-627", "title" : "Neuromuscular monitoring in intensive care patients: milliamperage requirements for supramaximal stimulation.", "type" : "article-journal", "volume" : "87" }, "uris" : [ "http://www.mendeley.com/documents/?uuid=6503846e-76d8-4e41-b54b-b3827c8d4333" ] } ], "mendeley" : { "formattedCitation" : "&lt;sup&gt;14&lt;/sup&gt;", "plainTextFormattedCitation" : "14", "previouslyFormattedCitation" : "&lt;sup&gt;13&lt;/sup&gt;" }, "properties" : { "noteIndex" : 0 }, "schema" : "https://github.com/citation-style-language/schema/raw/master/csl-citation.json" }</w:instrText>
      </w:r>
      <w:r w:rsidR="00352B3E">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14</w:t>
      </w:r>
      <w:r w:rsidR="00352B3E">
        <w:rPr>
          <w:rFonts w:ascii="Times New Roman" w:hAnsi="Times New Roman"/>
          <w:b w:val="0"/>
          <w:sz w:val="24"/>
          <w:szCs w:val="24"/>
        </w:rPr>
        <w:fldChar w:fldCharType="end"/>
      </w:r>
      <w:r>
        <w:rPr>
          <w:rFonts w:ascii="Times New Roman" w:hAnsi="Times New Roman"/>
          <w:b w:val="0"/>
          <w:sz w:val="24"/>
          <w:szCs w:val="24"/>
        </w:rPr>
        <w:t>. Isso pode ter levado à diminuição das confiabilidades e concordâncias interexaminadores.</w:t>
      </w:r>
    </w:p>
    <w:p w:rsidR="00041332" w:rsidRDefault="00041332" w:rsidP="00D40EFD">
      <w:pPr>
        <w:spacing w:line="480" w:lineRule="auto"/>
        <w:ind w:firstLine="709"/>
        <w:jc w:val="both"/>
        <w:rPr>
          <w:rFonts w:ascii="Times New Roman" w:hAnsi="Times New Roman"/>
          <w:b w:val="0"/>
          <w:sz w:val="24"/>
          <w:szCs w:val="24"/>
        </w:rPr>
      </w:pPr>
      <w:r>
        <w:rPr>
          <w:rFonts w:ascii="Times New Roman" w:eastAsiaTheme="minorHAnsi" w:hAnsi="Times New Roman"/>
          <w:b w:val="0"/>
          <w:sz w:val="24"/>
          <w:szCs w:val="24"/>
          <w:lang w:eastAsia="en-US"/>
        </w:rPr>
        <w:t xml:space="preserve">Ambos examinadores encontram valores de cronaxia significativamente maiores no </w:t>
      </w:r>
      <w:proofErr w:type="gramStart"/>
      <w:r>
        <w:rPr>
          <w:rFonts w:ascii="Times New Roman" w:eastAsiaTheme="minorHAnsi" w:hAnsi="Times New Roman"/>
          <w:b w:val="0"/>
          <w:sz w:val="24"/>
          <w:szCs w:val="24"/>
          <w:lang w:eastAsia="en-US"/>
        </w:rPr>
        <w:t>TA</w:t>
      </w:r>
      <w:proofErr w:type="gramEnd"/>
      <w:r>
        <w:rPr>
          <w:rFonts w:ascii="Times New Roman" w:eastAsiaTheme="minorHAnsi" w:hAnsi="Times New Roman"/>
          <w:b w:val="0"/>
          <w:sz w:val="24"/>
          <w:szCs w:val="24"/>
          <w:lang w:eastAsia="en-US"/>
        </w:rPr>
        <w:t xml:space="preserve"> do que no VL, mas não houve diferença entre os tipos de eletrodo para o mesmo músculo. Este fato pode ser explicado pela maior incidência de DEN no TA em pacientes críticos que está relacionada as peculiaridades do nervo fibular </w:t>
      </w:r>
      <w:r w:rsidR="00352B3E">
        <w:rPr>
          <w:rFonts w:ascii="Times New Roman" w:eastAsiaTheme="minorHAnsi" w:hAnsi="Times New Roman"/>
          <w:b w:val="0"/>
          <w:sz w:val="24"/>
          <w:szCs w:val="24"/>
          <w:lang w:eastAsia="en-US"/>
        </w:rPr>
        <w:fldChar w:fldCharType="begin" w:fldLock="1"/>
      </w:r>
      <w:r w:rsidR="001661A4">
        <w:rPr>
          <w:rFonts w:ascii="Times New Roman" w:eastAsiaTheme="minorHAnsi" w:hAnsi="Times New Roman"/>
          <w:b w:val="0"/>
          <w:sz w:val="24"/>
          <w:szCs w:val="24"/>
          <w:lang w:eastAsia="en-US"/>
        </w:rPr>
        <w:instrText>ADDIN CSL_CITATION { "citationItems" : [ { "id" : "ITEM-1", "itemData" : { "DOI" : "10.1186/cc5671", "ISSN" : "1466-609X", "PMID" : "17254336", "abstract" : "INTRODUCTION: Critical illness myopathy and/or neuropathy (CRIMYNE) is frequent in intensive care unit (ICU) patients. Although complete electrophysiological tests of peripheral nerves and muscles are essential to diagnose it, they are time-consuming, precluding extensive use in daily ICU practice. We evaluated whether a simplified electrophysiological investigation of only two nerves could be used as an alternative to complete electrophysiological tests.\n\nMETHODS: In this prospective, multi-centre study, 92 ICU patients were subjected to unilateral daily measurements of the action potential amplitude of the sural and peroneal nerves (compound muscle action potential [CMAP]). After the first ten days, complete electrophysiological investigations were carried out weekly until ICU discharge or death. At hospital discharge, complete neurological and electrophysiological investigations were performed.\n\nRESULTS: Electrophysiological signs of CRIMYNE occurred in 28 patients (30.4%, 95% confidence interval [CI] 21.9% to 40.4%). A unilateral peroneal CMAP reduction of more than two standard deviations of normal value showed the best combination of sensitivity (100%) and specificity (67%) in diagnosing CRIMYNE. All patients developed the electrophysiological signs of CRIMYNE within 13 days of ICU admission. Median time from ICU admission to CRIMYNE was six days (95% CI five to nine days). In 10 patients, the amplitude of the nerve action potential dropped progressively over a median of 3.0 days, and in 18 patients it dropped abruptly within 24 hours. Multi-organ failure occurred in 21 patients (22.8%, 95% CI 15.4% to 32.4%) and was strongly associated with CRIMYNE (odds ratio 4.58, 95% CI 1.64 to 12.81). Six patients with CRIMYNE died: three in the ICU and three after ICU discharge. Hospital mortality was similar in patients with and without CRIMYNE (21.4% and 17.2%; p = 0.771). At ICU discharge, electrophysiological signs of CRIMYNE persisted in 18 (64.3%) of 28 patients. At hospital discharge, diagnoses in the 15 survivors were critical illness myopathy (CIM) in six cases, critical illness polyneuropathy (CIP) in four, combined CIP and CIM in three, and undetermined in two.\n\nCONCLUSION: A peroneal CMAP reduction below two standard deviations of normal value accurately identifies patients with CRIMYNE. These should have full neurological and neurophysiological evaluations before discharge from the acute hospital.", "author" : [ { "dropping-particle" : "", "family" : "Latronico", "given" : "Nicola", "non-dropping-particle" : "", "parse-names" : false, "suffix" : "" }, { "dropping-particle" : "", "family" : "Bertolini", "given" : "Guido", "non-dropping-particle" : "", "parse-names" : false, "suffix" : "" }, { "dropping-particle" : "", "family" : "Guarneri", "given" : "Bruno", "non-dropping-particle" : "", "parse-names" : false, "suffix" : "" }, { "dropping-particle" : "", "family" : "Botteri", "given" : "Marco", "non-dropping-particle" : "", "parse-names" : false, "suffix" : "" }, { "dropping-particle" : "", "family" : "Peli", "given" : "Elena", "non-dropping-particle" : "", "parse-names" : false, "suffix" : "" }, { "dropping-particle" : "", "family" : "Andreoletti", "given" : "Serena", "non-dropping-particle" : "", "parse-names" : false, "suffix" : "" }, { "dropping-particle" : "", "family" : "Bera", "given" : "Paola", "non-dropping-particle" : "", "parse-names" : false, "suffix" : "" }, { "dropping-particle" : "", "family" : "Luciani", "given" : "Davide", "non-dropping-particle" : "", "parse-names" : false, "suffix" : "" }, { "dropping-particle" : "", "family" : "Nardella", "given" : "Anna", "non-dropping-particle" : "", "parse-names" : false, "suffix" : "" }, { "dropping-particle" : "", "family" : "Vittorielli", "given" : "Elena", "non-dropping-particle" : "", "parse-names" : false, "suffix" : "" }, { "dropping-particle" : "", "family" : "Simini", "given" : "Bruno", "non-dropping-particle" : "", "parse-names" : false, "suffix" : "" }, { "dropping-particle" : "", "family" : "Candiani", "given" : "Andrea", "non-dropping-particle" : "", "parse-names" : false, "suffix" : "" } ], "container-title" : "Crit Care", "id" : "ITEM-1", "issue" : "1", "issued" : { "date-parts" : [ [ "2007", "1" ] ] }, "page" : "R11", "title" : "Simplified electrophysiological evaluation of peripheral nerves in critically ill patients: the Italian multi-centre CRIMYNE study.", "type" : "article-journal", "volume" : "11" }, "uris" : [ "http://www.mendeley.com/documents/?uuid=d19296cb-c002-4982-99aa-89b26e8286df", "http://www.mendeley.com/documents/?uuid=ef99d988-2ccb-468b-8ed0-293ac313ad7e" ] } ], "mendeley" : { "formattedCitation" : "&lt;sup&gt;64&lt;/sup&gt;", "plainTextFormattedCitation" : "64", "previouslyFormattedCitation" : "&lt;sup&gt;65&lt;/sup&gt;" }, "properties" : { "noteIndex" : 0 }, "schema" : "https://github.com/citation-style-language/schema/raw/master/csl-citation.json" }</w:instrText>
      </w:r>
      <w:r w:rsidR="00352B3E">
        <w:rPr>
          <w:rFonts w:ascii="Times New Roman" w:eastAsiaTheme="minorHAnsi" w:hAnsi="Times New Roman"/>
          <w:b w:val="0"/>
          <w:sz w:val="24"/>
          <w:szCs w:val="24"/>
          <w:lang w:eastAsia="en-US"/>
        </w:rPr>
        <w:fldChar w:fldCharType="separate"/>
      </w:r>
      <w:r w:rsidR="001661A4" w:rsidRPr="001661A4">
        <w:rPr>
          <w:rFonts w:ascii="Times New Roman" w:eastAsiaTheme="minorHAnsi" w:hAnsi="Times New Roman"/>
          <w:b w:val="0"/>
          <w:noProof/>
          <w:sz w:val="24"/>
          <w:szCs w:val="24"/>
          <w:vertAlign w:val="superscript"/>
          <w:lang w:eastAsia="en-US"/>
        </w:rPr>
        <w:t>64</w:t>
      </w:r>
      <w:r w:rsidR="00352B3E">
        <w:rPr>
          <w:rFonts w:ascii="Times New Roman" w:eastAsiaTheme="minorHAnsi" w:hAnsi="Times New Roman"/>
          <w:b w:val="0"/>
          <w:sz w:val="24"/>
          <w:szCs w:val="24"/>
          <w:lang w:eastAsia="en-US"/>
        </w:rPr>
        <w:fldChar w:fldCharType="end"/>
      </w:r>
      <w:r>
        <w:rPr>
          <w:rFonts w:ascii="Times New Roman" w:eastAsiaTheme="minorHAnsi" w:hAnsi="Times New Roman"/>
          <w:b w:val="0"/>
          <w:sz w:val="24"/>
          <w:szCs w:val="24"/>
          <w:lang w:eastAsia="en-US"/>
        </w:rPr>
        <w:t xml:space="preserve">. Isso pode impactar diretamente na escolha do equipamento à ser utilizado para </w:t>
      </w:r>
      <w:r w:rsidR="0061680E">
        <w:rPr>
          <w:rFonts w:ascii="Times New Roman" w:eastAsiaTheme="minorHAnsi" w:hAnsi="Times New Roman"/>
          <w:b w:val="0"/>
          <w:sz w:val="24"/>
          <w:szCs w:val="24"/>
          <w:lang w:eastAsia="en-US"/>
        </w:rPr>
        <w:t>EENM</w:t>
      </w:r>
      <w:r>
        <w:rPr>
          <w:rFonts w:ascii="Times New Roman" w:eastAsiaTheme="minorHAnsi" w:hAnsi="Times New Roman"/>
          <w:b w:val="0"/>
          <w:sz w:val="24"/>
          <w:szCs w:val="24"/>
          <w:lang w:eastAsia="en-US"/>
        </w:rPr>
        <w:t xml:space="preserve"> e na sua eficácia </w:t>
      </w:r>
      <w:r w:rsidR="00352B3E">
        <w:rPr>
          <w:rFonts w:ascii="Times New Roman" w:eastAsiaTheme="minorHAnsi" w:hAnsi="Times New Roman"/>
          <w:b w:val="0"/>
          <w:sz w:val="24"/>
          <w:szCs w:val="24"/>
          <w:lang w:eastAsia="en-US"/>
        </w:rPr>
        <w:fldChar w:fldCharType="begin" w:fldLock="1"/>
      </w:r>
      <w:r w:rsidR="001661A4">
        <w:rPr>
          <w:rFonts w:ascii="Times New Roman" w:eastAsiaTheme="minorHAnsi" w:hAnsi="Times New Roman"/>
          <w:b w:val="0"/>
          <w:sz w:val="24"/>
          <w:szCs w:val="24"/>
          <w:lang w:eastAsia="en-US"/>
        </w:rPr>
        <w:instrText>ADDIN CSL_CITATION { "citationItems" : [ { "id" : "ITEM-1", "itemData" : { "DOI" : "10.1016/j.jcrc.2016.09.012", "ISSN" : "1557-8615", "PMID" : "27732921", "abstract" : "PURPOSE The aim of this study was to evaluate the safety and feasibility of a neuromuscular electrical stimulation (NMES) protocol based on neuromuscular excitability and applied in numerous muscle groups of critical ill patients. MATERIALS AND METHODS We performed a prospective observational study using an NMES applied daily and bilaterally into 5 muscle groups in lower limbs for 3 consecutive days. The characteristics of NMES were 90 contractions per muscle, pulse width equal to chronaxie, and a pulse frequency of 100 Hz. We assessed safety with central venous oxygen saturation, serum lactate, and creatine phosphokinase measurements. To evaluate feasibility, we recorded the time spent for the entire NMES protocol and the number of NMES sessions completed. RESULTS Eleven male patients finished the study. There were no significant changes observed in creatine phosphokinase from baseline up to 96 hours: 470(\u00b1270) IU/L and 455(\u00b1240) IU/L (P&gt;.99). Central venous oxygen saturation and serum lactate had the same pattern with no significant variations (P=.23 and P=.8, respectively). The time spent during the whole procedure and the number of complete NMES sessions performed were 107\u00b124 minutes and 84 sessions (85%), respectively. CONCLUSIONS We demonstrated that NMES chronaxie-based protocol is safe and feasible.", "author" : [ { "dropping-particle" : "", "family" : "Silva", "given" : "Paulo Eug\u00eanio", "non-dropping-particle" : "", "parse-names" : false, "suffix" : "" }, { "dropping-particle" : "", "family" : "Babault", "given" : "Nicolas", "non-dropping-particle" : "", "parse-names" : false, "suffix" : "" }, { "dropping-particle" : "", "family" : "Mazullo", "given" : "Jo\u00e3o Batista", "non-dropping-particle" : "", "parse-names" : false, "suffix" : "" }, { "dropping-particle" : "", "family" : "Oliveira", "given" : "Tamires Pereira", "non-dropping-particle" : "", "parse-names" : false, "suffix" : "" }, { "dropping-particle" : "", "family" : "Lemos", "given" : "B\u00e1rbara Let\u00edcia", "non-dropping-particle" : "", "parse-names" : false, "suffix" : "" }, { "dropping-particle" : "", "family" : "Carvalho", "given" : "Vitor Oliveira", "non-dropping-particle" : "", "parse-names" : false, "suffix" : "" }, { "dropping-particle" : "", "family" : "Durigan", "given" : "Joao Luiz Quagliotti", "non-dropping-particle" : "", "parse-names" : false, "suffix" : "" } ], "container-title" : "J Crit Care", "id" : "ITEM-1", "issued" : { "date-parts" : [ [ "2017" ] ] }, "page" : "141-148", "publisher" : "Elsevier Inc.", "title" : "Safety and feasibility of a neuromuscular electrical stimulation chronaxie-based protocol in critical ill patients: A prospective observational study.", "type" : "article-journal", "volume" : "37" }, "uris" : [ "http://www.mendeley.com/documents/?uuid=f2ddcfe4-0782-4ca1-a427-2666658461d7" ] } ], "mendeley" : { "formattedCitation" : "&lt;sup&gt;7&lt;/sup&gt;", "plainTextFormattedCitation" : "7", "previouslyFormattedCitation" : "&lt;sup&gt;8&lt;/sup&gt;" }, "properties" : { "noteIndex" : 0 }, "schema" : "https://github.com/citation-style-language/schema/raw/master/csl-citation.json" }</w:instrText>
      </w:r>
      <w:r w:rsidR="00352B3E">
        <w:rPr>
          <w:rFonts w:ascii="Times New Roman" w:eastAsiaTheme="minorHAnsi" w:hAnsi="Times New Roman"/>
          <w:b w:val="0"/>
          <w:sz w:val="24"/>
          <w:szCs w:val="24"/>
          <w:lang w:eastAsia="en-US"/>
        </w:rPr>
        <w:fldChar w:fldCharType="separate"/>
      </w:r>
      <w:r w:rsidR="001661A4" w:rsidRPr="001661A4">
        <w:rPr>
          <w:rFonts w:ascii="Times New Roman" w:eastAsiaTheme="minorHAnsi" w:hAnsi="Times New Roman"/>
          <w:b w:val="0"/>
          <w:noProof/>
          <w:sz w:val="24"/>
          <w:szCs w:val="24"/>
          <w:vertAlign w:val="superscript"/>
          <w:lang w:eastAsia="en-US"/>
        </w:rPr>
        <w:t>7</w:t>
      </w:r>
      <w:r w:rsidR="00352B3E">
        <w:rPr>
          <w:rFonts w:ascii="Times New Roman" w:eastAsiaTheme="minorHAnsi" w:hAnsi="Times New Roman"/>
          <w:b w:val="0"/>
          <w:sz w:val="24"/>
          <w:szCs w:val="24"/>
          <w:lang w:eastAsia="en-US"/>
        </w:rPr>
        <w:fldChar w:fldCharType="end"/>
      </w:r>
      <w:r>
        <w:rPr>
          <w:rFonts w:ascii="Times New Roman" w:eastAsiaTheme="minorHAnsi" w:hAnsi="Times New Roman"/>
          <w:b w:val="0"/>
          <w:sz w:val="24"/>
          <w:szCs w:val="24"/>
          <w:lang w:eastAsia="en-US"/>
        </w:rPr>
        <w:t xml:space="preserve">. </w:t>
      </w:r>
      <w:r>
        <w:rPr>
          <w:rFonts w:ascii="Times New Roman" w:hAnsi="Times New Roman"/>
          <w:b w:val="0"/>
          <w:sz w:val="24"/>
          <w:szCs w:val="24"/>
        </w:rPr>
        <w:t xml:space="preserve">Na presença de DEN </w:t>
      </w:r>
      <w:r w:rsidRPr="00515B3C">
        <w:rPr>
          <w:rFonts w:ascii="Times New Roman" w:hAnsi="Times New Roman"/>
          <w:b w:val="0"/>
          <w:sz w:val="24"/>
          <w:szCs w:val="24"/>
        </w:rPr>
        <w:t>os valores de cronaxia se tornam maiores, uma vez que estes não são mais adquiridos a partir da resposta do nervo, mas sim, do músculo de</w:t>
      </w:r>
      <w:r>
        <w:rPr>
          <w:rFonts w:ascii="Times New Roman" w:hAnsi="Times New Roman"/>
          <w:b w:val="0"/>
          <w:sz w:val="24"/>
          <w:szCs w:val="24"/>
        </w:rPr>
        <w:t>s</w:t>
      </w:r>
      <w:r w:rsidRPr="00515B3C">
        <w:rPr>
          <w:rFonts w:ascii="Times New Roman" w:hAnsi="Times New Roman"/>
          <w:b w:val="0"/>
          <w:sz w:val="24"/>
          <w:szCs w:val="24"/>
        </w:rPr>
        <w:t>nervado</w:t>
      </w:r>
      <w:r>
        <w:rPr>
          <w:rFonts w:ascii="Times New Roman" w:hAnsi="Times New Roman"/>
          <w:b w:val="0"/>
          <w:sz w:val="24"/>
          <w:szCs w:val="24"/>
        </w:rPr>
        <w:t xml:space="preserve"> </w:t>
      </w:r>
      <w:r w:rsidR="00352B3E">
        <w:rPr>
          <w:rFonts w:ascii="Times New Roman" w:hAnsi="Times New Roman"/>
          <w:b w:val="0"/>
          <w:sz w:val="24"/>
          <w:szCs w:val="24"/>
        </w:rPr>
        <w:fldChar w:fldCharType="begin" w:fldLock="1"/>
      </w:r>
      <w:r w:rsidR="00DF4DA2">
        <w:rPr>
          <w:rFonts w:ascii="Times New Roman" w:hAnsi="Times New Roman"/>
          <w:b w:val="0"/>
          <w:sz w:val="24"/>
          <w:szCs w:val="24"/>
        </w:rPr>
        <w:instrText>ADDIN CSL_CITATION { "citationItems" : [ { "id" : "ITEM-1", "itemData" : { "DOI" : "10.1109/TNSRE.2005.843439", "PMID" : "15813412", "abstract" : "Central nervous system disorders affect the anatomy and physiology of the lower motoneuron. This fact has an impact on the stimulation parameters, especially on the duration of the stimulating impulses, for functional electrical stimulation in chronic hemiparetic patients. The aim of this study was thus to test the excitability and to determine chronaxie values and strength-duration curves of weak wrist and finger extensor muscles and spastic finger and wrist flexor muscles in the hemiparetic arm. Twelve patients with chronic hemiplegia ({&gt;}6 months after the onset of the cerebral lesion) participated in the study. A constant current stimulator was used. As to chronaxie values no significant differences were found between the extensor muscles (mean+/-SD: 0.44+/-0.16 ms) and flexor muscles (mean+/-SD: 0.36+/-0.22 ms). A moderate variability was seen for both extensor muscles (0.2-0.8 ms) and flexor muscles (0.1-0.9 ms). These values are well within the normal range determined for innervated muscles. All strength-duration curves were completely normal for each muscle. We conclude that in chronic hemiparetic muscles, impulses of the same duration can be used as in muscles of healthy subjects.", "author" : [ { "dropping-particle" : "", "family" : "Schuhfried", "given" : "Othmar", "non-dropping-particle" : "", "parse-names" : false, "suffix" : "" }, { "dropping-particle" : "", "family" : "Kollmann", "given" : "Christian", "non-dropping-particle" : "", "parse-names" : false, "suffix" : "" }, { "dropping-particle" : "", "family" : "Paternostro-Sluga", "given" : "Tatjana", "non-dropping-particle" : "", "parse-names" : false, "suffix" : "" } ], "container-title" : "IEEE Trans Neural Syst Rehabil Eng", "id" : "ITEM-1", "issue" : "1", "issued" : { "date-parts" : [ [ "2005", "3" ] ] }, "page" : "105-109", "title" : "Excitability of chronic hemiparetic muscles: determination of chronaxie values and strength-duration curves and its implication in functional electrical stimulation.", "type" : "article-journal", "volume" : "13" }, "uris" : [ "http://www.mendeley.com/documents/?uuid=0451ff9e-7bc4-41dd-b347-e6bda5ed5c9f" ] } ], "mendeley" : { "formattedCitation" : "&lt;sup&gt;5&lt;/sup&gt;", "plainTextFormattedCitation" : "5", "previouslyFormattedCitation" : "&lt;sup&gt;5&lt;/sup&gt;" }, "properties" : { "noteIndex" : 0 }, "schema" : "https://github.com/citation-style-language/schema/raw/master/csl-citation.json" }</w:instrText>
      </w:r>
      <w:r w:rsidR="00352B3E">
        <w:rPr>
          <w:rFonts w:ascii="Times New Roman" w:hAnsi="Times New Roman"/>
          <w:b w:val="0"/>
          <w:sz w:val="24"/>
          <w:szCs w:val="24"/>
        </w:rPr>
        <w:fldChar w:fldCharType="separate"/>
      </w:r>
      <w:r w:rsidR="008D17EE" w:rsidRPr="008D17EE">
        <w:rPr>
          <w:rFonts w:ascii="Times New Roman" w:hAnsi="Times New Roman"/>
          <w:b w:val="0"/>
          <w:noProof/>
          <w:sz w:val="24"/>
          <w:szCs w:val="24"/>
          <w:vertAlign w:val="superscript"/>
        </w:rPr>
        <w:t>5</w:t>
      </w:r>
      <w:r w:rsidR="00352B3E">
        <w:rPr>
          <w:rFonts w:ascii="Times New Roman" w:hAnsi="Times New Roman"/>
          <w:b w:val="0"/>
          <w:sz w:val="24"/>
          <w:szCs w:val="24"/>
        </w:rPr>
        <w:fldChar w:fldCharType="end"/>
      </w:r>
      <w:r>
        <w:rPr>
          <w:rFonts w:ascii="Times New Roman" w:hAnsi="Times New Roman"/>
          <w:b w:val="0"/>
          <w:sz w:val="24"/>
          <w:szCs w:val="24"/>
        </w:rPr>
        <w:t xml:space="preserve">. </w:t>
      </w:r>
      <w:r w:rsidRPr="00515B3C">
        <w:rPr>
          <w:rFonts w:ascii="Times New Roman" w:hAnsi="Times New Roman"/>
          <w:b w:val="0"/>
          <w:sz w:val="24"/>
          <w:szCs w:val="24"/>
        </w:rPr>
        <w:t>Os nervos apresentam menores valores de cronaxia do que as fibras musculares, portanto, músculos inervados têm menores cronaxia</w:t>
      </w:r>
      <w:r>
        <w:rPr>
          <w:rFonts w:ascii="Times New Roman" w:hAnsi="Times New Roman"/>
          <w:b w:val="0"/>
          <w:sz w:val="24"/>
          <w:szCs w:val="24"/>
        </w:rPr>
        <w:t xml:space="preserve"> </w:t>
      </w:r>
      <w:r w:rsidR="00352B3E">
        <w:rPr>
          <w:rFonts w:ascii="Times New Roman" w:hAnsi="Times New Roman"/>
          <w:b w:val="0"/>
          <w:sz w:val="24"/>
          <w:szCs w:val="24"/>
        </w:rPr>
        <w:fldChar w:fldCharType="begin" w:fldLock="1"/>
      </w:r>
      <w:r w:rsidR="00DF4DA2">
        <w:rPr>
          <w:rFonts w:ascii="Times New Roman" w:hAnsi="Times New Roman"/>
          <w:b w:val="0"/>
          <w:sz w:val="24"/>
          <w:szCs w:val="24"/>
        </w:rPr>
        <w:instrText>ADDIN CSL_CITATION { "citationItems" : [ { "id" : "ITEM-1", "itemData" : { "author" : [ { "dropping-particle" : "", "family" : "Paternostro-Sluga", "given" : "Tatjana", "non-dropping-particle" : "", "parse-names" : false, "suffix" : "" }, { "dropping-particle" : "", "family" : "Schuhfried", "given" : "Othmar", "non-dropping-particle" : "", "parse-names" : false, "suffix" : "" }, { "dropping-particle" : "", "family" : "Vacariu", "given" : "Gerda", "non-dropping-particle" : "", "parse-names" : false, "suffix" : "" }, { "dropping-particle" : "", "family" : "Lang", "given" : "Thomas", "non-dropping-particle" : "", "parse-names" : false, "suffix" : "" }, { "dropping-particle" : "", "family" : "Fialka-Moser", "given" : "Veronika", "non-dropping-particle" : "", "parse-names" : false, "suffix" : "" } ], "container-title" : "Am J Phys Med Rehabil", "id" : "ITEM-1", "issue" : "4", "issued" : { "date-parts" : [ [ "2002" ] ] }, "page" : "253-260", "title" : "Chronaxie and accommodation index in the diagnosis of muscle denervation.", "type" : "article-journal", "volume" : "81" }, "uris" : [ "http://www.mendeley.com/documents/?uuid=891b02ae-3628-480c-be33-f6f4fda30cdc" ] } ], "mendeley" : { "formattedCitation" : "&lt;sup&gt;6&lt;/sup&gt;", "plainTextFormattedCitation" : "6", "previouslyFormattedCitation" : "&lt;sup&gt;6&lt;/sup&gt;" }, "properties" : { "noteIndex" : 0 }, "schema" : "https://github.com/citation-style-language/schema/raw/master/csl-citation.json" }</w:instrText>
      </w:r>
      <w:r w:rsidR="00352B3E">
        <w:rPr>
          <w:rFonts w:ascii="Times New Roman" w:hAnsi="Times New Roman"/>
          <w:b w:val="0"/>
          <w:sz w:val="24"/>
          <w:szCs w:val="24"/>
        </w:rPr>
        <w:fldChar w:fldCharType="separate"/>
      </w:r>
      <w:r w:rsidR="008D17EE" w:rsidRPr="008D17EE">
        <w:rPr>
          <w:rFonts w:ascii="Times New Roman" w:hAnsi="Times New Roman"/>
          <w:b w:val="0"/>
          <w:noProof/>
          <w:sz w:val="24"/>
          <w:szCs w:val="24"/>
          <w:vertAlign w:val="superscript"/>
        </w:rPr>
        <w:t>6</w:t>
      </w:r>
      <w:r w:rsidR="00352B3E">
        <w:rPr>
          <w:rFonts w:ascii="Times New Roman" w:hAnsi="Times New Roman"/>
          <w:b w:val="0"/>
          <w:sz w:val="24"/>
          <w:szCs w:val="24"/>
        </w:rPr>
        <w:fldChar w:fldCharType="end"/>
      </w:r>
      <w:r>
        <w:rPr>
          <w:rFonts w:ascii="Times New Roman" w:hAnsi="Times New Roman"/>
          <w:b w:val="0"/>
          <w:sz w:val="24"/>
          <w:szCs w:val="24"/>
        </w:rPr>
        <w:t>.</w:t>
      </w:r>
    </w:p>
    <w:p w:rsidR="00D213C1" w:rsidRDefault="00041332" w:rsidP="00D40EFD">
      <w:pPr>
        <w:autoSpaceDE w:val="0"/>
        <w:autoSpaceDN w:val="0"/>
        <w:adjustRightInd w:val="0"/>
        <w:spacing w:line="480" w:lineRule="auto"/>
        <w:ind w:firstLine="709"/>
        <w:jc w:val="both"/>
        <w:rPr>
          <w:rFonts w:ascii="Times New Roman" w:eastAsiaTheme="minorHAnsi" w:hAnsi="Times New Roman"/>
          <w:b w:val="0"/>
          <w:sz w:val="24"/>
          <w:szCs w:val="24"/>
          <w:lang w:eastAsia="en-US"/>
        </w:rPr>
      </w:pPr>
      <w:r>
        <w:rPr>
          <w:rFonts w:ascii="Times New Roman" w:eastAsiaTheme="minorHAnsi" w:hAnsi="Times New Roman"/>
          <w:b w:val="0"/>
          <w:sz w:val="24"/>
          <w:szCs w:val="24"/>
          <w:lang w:eastAsia="en-US"/>
        </w:rPr>
        <w:t xml:space="preserve">Algumas pesquisas sobre </w:t>
      </w:r>
      <w:r w:rsidR="0061680E">
        <w:rPr>
          <w:rFonts w:ascii="Times New Roman" w:eastAsiaTheme="minorHAnsi" w:hAnsi="Times New Roman"/>
          <w:b w:val="0"/>
          <w:sz w:val="24"/>
          <w:szCs w:val="24"/>
          <w:lang w:eastAsia="en-US"/>
        </w:rPr>
        <w:t>EENM</w:t>
      </w:r>
      <w:r>
        <w:rPr>
          <w:rFonts w:ascii="Times New Roman" w:eastAsiaTheme="minorHAnsi" w:hAnsi="Times New Roman"/>
          <w:b w:val="0"/>
          <w:sz w:val="24"/>
          <w:szCs w:val="24"/>
          <w:lang w:eastAsia="en-US"/>
        </w:rPr>
        <w:t xml:space="preserve"> na UTI relatam a dificuldade de se evocar contrações adequadas no curso da doença crítica </w:t>
      </w:r>
      <w:r w:rsidR="00352B3E">
        <w:rPr>
          <w:rFonts w:ascii="Times New Roman" w:eastAsiaTheme="minorHAnsi" w:hAnsi="Times New Roman"/>
          <w:b w:val="0"/>
          <w:sz w:val="24"/>
          <w:szCs w:val="24"/>
          <w:lang w:eastAsia="en-US"/>
        </w:rPr>
        <w:fldChar w:fldCharType="begin" w:fldLock="1"/>
      </w:r>
      <w:r w:rsidR="001661A4">
        <w:rPr>
          <w:rFonts w:ascii="Times New Roman" w:eastAsiaTheme="minorHAnsi" w:hAnsi="Times New Roman"/>
          <w:b w:val="0"/>
          <w:sz w:val="24"/>
          <w:szCs w:val="24"/>
          <w:lang w:eastAsia="en-US"/>
        </w:rPr>
        <w:instrText>ADDIN CSL_CITATION { "citationItems" : [ { "id" : "ITEM-1", "itemData" : { "author" : [ { "dropping-particle" : "", "family" : "Segers", "given" : "Johan", "non-dropping-particle" : "", "parse-names" : false, "suffix" : "" }, { "dropping-particle" : "", "family" : "Hermans", "given" : "Greet", "non-dropping-particle" : "", "parse-names" : false, "suffix" : "" }, { "dropping-particle" : "", "family" : "Bruyninckx", "given" : "Frans", "non-dropping-particle" : "", "parse-names" : false, "suffix" : "" }, { "dropping-particle" : "", "family" : "Meyfroidt", "given" : "Geert", "non-dropping-particle" : "", "parse-names" : false, "suffix" : "" }, { "dropping-particle" : "", "family" : "Langer", "given" : "Daniel", "non-dropping-particle" : "", "parse-names" : false, "suffix" : "" }, { "dropping-particle" : "", "family" : "Gosselink", "given" : "Rik", "non-dropping-particle" : "", "parse-names" : false, "suffix" : "" } ], "container-title" : "J Crit Care", "id" : "ITEM-1", "issue" : "6", "issued" : { "date-parts" : [ [ "2014" ] ] }, "page" : "1082-1088", "title" : "Feasibility of neuromuscular electrical stimulation in critically ill patients.", "type" : "article-journal", "volume" : "29" }, "uris" : [ "http://www.mendeley.com/documents/?uuid=d46e401a-c3e1-48af-932c-8cc393124262" ] }, { "id" : "ITEM-2", "itemData" : { "ISSN" : "1557-8615", "PMID" : "21715139", "abstract" : "PURPOSE: The aim of this study was to evaluate the effect of transcutaneous neuromuscular electrical stimulation (NMES) on muscle strength in septic patients requiring mechanical ventilation (MV). METHODS: Sixteen septic patients requiring MV and having 1 or more organ failure other than respiratory dysfunction were enrolled within 48 hours from admission to the intensive care unit. Neuromuscular electrical stimulation was administered twice a day on brachial biceps and vastus medialis (quadriceps) of 1 side of the body until MV withdrawal. Blinded investigators measured arm and thigh circumferences, biceps thickness by ultrasonography, and muscle strength after awakening with Medical Research Council scale. RESULTS: Two patients died before strength evaluation and were excluded from the analysis. Neuromuscular electrical stimulation was applied for 13 days (interquartile range, 7-30 days). Biceps (P = .005) and quadriceps (P = .034) strengths were significantly higher on the stimulated side at the last day of NMES. Improvement was mainly observed in more severe and weaker patients. Circumference of the nonstimulated arm decreased at the last day of NMES (P = .015), whereas no other significant differences in limb circumferences or biceps thickness were observed. CONCLUSION: Neuromuscular electrical stimulation was associated with an increase in strength of the stimulated muscle in septic patients requiring MV. Neuromuscular electrical stimulation may be useful to prevent muscle weakness in this population.", "author" : [ { "dropping-particle" : "", "family" : "Rodriguez", "given" : "Pablo O", "non-dropping-particle" : "", "parse-names" : false, "suffix" : "" }, { "dropping-particle" : "", "family" : "Setten", "given" : "Mariano", "non-dropping-particle" : "", "parse-names" : false, "suffix" : "" }, { "dropping-particle" : "", "family" : "Maskin", "given" : "Luis P", "non-dropping-particle" : "", "parse-names" : false, "suffix" : "" }, { "dropping-particle" : "", "family" : "Bonelli", "given" : "Ignacio", "non-dropping-particle" : "", "parse-names" : false, "suffix" : "" }, { "dropping-particle" : "", "family" : "Vidomlansky", "given" : "Silvana Romero", "non-dropping-particle" : "", "parse-names" : false, "suffix" : "" }, { "dropping-particle" : "", "family" : "Attie", "given" : "Shiry", "non-dropping-particle" : "", "parse-names" : false, "suffix" : "" }, { "dropping-particle" : "", "family" : "Frosiani", "given" : "Silvana L", "non-dropping-particle" : "", "parse-names" : false, "suffix" : "" }, { "dropping-particle" : "", "family" : "Kozima", "given" : "Shigeru", "non-dropping-particle" : "", "parse-names" : false, "suffix" : "" }, { "dropping-particle" : "", "family" : "Valentini", "given" : "Ricardo", "non-dropping-particle" : "", "parse-names" : false, "suffix" : "" } ], "container-title" : "J Crit Care", "id" : "ITEM-2", "issue" : "3", "issued" : { "date-parts" : [ [ "2011", "6" ] ] }, "page" : "1-8", "title" : "Muscle weakness in septic patients requiring mechanical ventilation: Protective effect of transcutaneous neuromuscular electrical stimulation.", "type" : "article-journal", "volume" : "27" }, "uris" : [ "http://www.mendeley.com/documents/?uuid=5700eafe-9ac0-41bf-b8e7-78dbac2ac1a5" ] } ], "mendeley" : { "formattedCitation" : "&lt;sup&gt;65,66&lt;/sup&gt;", "plainTextFormattedCitation" : "65,66", "previouslyFormattedCitation" : "&lt;sup&gt;66,67&lt;/sup&gt;" }, "properties" : { "noteIndex" : 0 }, "schema" : "https://github.com/citation-style-language/schema/raw/master/csl-citation.json" }</w:instrText>
      </w:r>
      <w:r w:rsidR="00352B3E">
        <w:rPr>
          <w:rFonts w:ascii="Times New Roman" w:eastAsiaTheme="minorHAnsi" w:hAnsi="Times New Roman"/>
          <w:b w:val="0"/>
          <w:sz w:val="24"/>
          <w:szCs w:val="24"/>
          <w:lang w:eastAsia="en-US"/>
        </w:rPr>
        <w:fldChar w:fldCharType="separate"/>
      </w:r>
      <w:r w:rsidR="001661A4" w:rsidRPr="001661A4">
        <w:rPr>
          <w:rFonts w:ascii="Times New Roman" w:eastAsiaTheme="minorHAnsi" w:hAnsi="Times New Roman"/>
          <w:b w:val="0"/>
          <w:noProof/>
          <w:sz w:val="24"/>
          <w:szCs w:val="24"/>
          <w:vertAlign w:val="superscript"/>
          <w:lang w:eastAsia="en-US"/>
        </w:rPr>
        <w:t>65,66</w:t>
      </w:r>
      <w:r w:rsidR="00352B3E">
        <w:rPr>
          <w:rFonts w:ascii="Times New Roman" w:eastAsiaTheme="minorHAnsi" w:hAnsi="Times New Roman"/>
          <w:b w:val="0"/>
          <w:sz w:val="24"/>
          <w:szCs w:val="24"/>
          <w:lang w:eastAsia="en-US"/>
        </w:rPr>
        <w:fldChar w:fldCharType="end"/>
      </w:r>
      <w:r>
        <w:rPr>
          <w:rFonts w:ascii="Times New Roman" w:eastAsiaTheme="minorHAnsi" w:hAnsi="Times New Roman"/>
          <w:b w:val="0"/>
          <w:sz w:val="24"/>
          <w:szCs w:val="24"/>
          <w:lang w:eastAsia="en-US"/>
        </w:rPr>
        <w:t xml:space="preserve"> e a chave para solucionar esse problema pode estar na realização do TEDE </w:t>
      </w:r>
      <w:r w:rsidR="00352B3E">
        <w:rPr>
          <w:rFonts w:ascii="Times New Roman" w:eastAsiaTheme="minorHAnsi" w:hAnsi="Times New Roman"/>
          <w:b w:val="0"/>
          <w:sz w:val="24"/>
          <w:szCs w:val="24"/>
          <w:lang w:eastAsia="en-US"/>
        </w:rPr>
        <w:fldChar w:fldCharType="begin" w:fldLock="1"/>
      </w:r>
      <w:r w:rsidR="001661A4">
        <w:rPr>
          <w:rFonts w:ascii="Times New Roman" w:eastAsiaTheme="minorHAnsi" w:hAnsi="Times New Roman"/>
          <w:b w:val="0"/>
          <w:sz w:val="24"/>
          <w:szCs w:val="24"/>
          <w:lang w:eastAsia="en-US"/>
        </w:rPr>
        <w:instrText>ADDIN CSL_CITATION { "citationItems" : [ { "id" : "ITEM-1", "itemData" : { "DOI" : "10.1016/j.jcrc.2016.09.012", "ISSN" : "1557-8615", "PMID" : "27732921", "abstract" : "PURPOSE The aim of this study was to evaluate the safety and feasibility of a neuromuscular electrical stimulation (NMES) protocol based on neuromuscular excitability and applied in numerous muscle groups of critical ill patients. MATERIALS AND METHODS We performed a prospective observational study using an NMES applied daily and bilaterally into 5 muscle groups in lower limbs for 3 consecutive days. The characteristics of NMES were 90 contractions per muscle, pulse width equal to chronaxie, and a pulse frequency of 100 Hz. We assessed safety with central venous oxygen saturation, serum lactate, and creatine phosphokinase measurements. To evaluate feasibility, we recorded the time spent for the entire NMES protocol and the number of NMES sessions completed. RESULTS Eleven male patients finished the study. There were no significant changes observed in creatine phosphokinase from baseline up to 96 hours: 470(\u00b1270) IU/L and 455(\u00b1240) IU/L (P&gt;.99). Central venous oxygen saturation and serum lactate had the same pattern with no significant variations (P=.23 and P=.8, respectively). The time spent during the whole procedure and the number of complete NMES sessions performed were 107\u00b124 minutes and 84 sessions (85%), respectively. CONCLUSIONS We demonstrated that NMES chronaxie-based protocol is safe and feasible.", "author" : [ { "dropping-particle" : "", "family" : "Silva", "given" : "Paulo Eug\u00eanio", "non-dropping-particle" : "", "parse-names" : false, "suffix" : "" }, { "dropping-particle" : "", "family" : "Babault", "given" : "Nicolas", "non-dropping-particle" : "", "parse-names" : false, "suffix" : "" }, { "dropping-particle" : "", "family" : "Mazullo", "given" : "Jo\u00e3o Batista", "non-dropping-particle" : "", "parse-names" : false, "suffix" : "" }, { "dropping-particle" : "", "family" : "Oliveira", "given" : "Tamires Pereira", "non-dropping-particle" : "", "parse-names" : false, "suffix" : "" }, { "dropping-particle" : "", "family" : "Lemos", "given" : "B\u00e1rbara Let\u00edcia", "non-dropping-particle" : "", "parse-names" : false, "suffix" : "" }, { "dropping-particle" : "", "family" : "Carvalho", "given" : "Vitor Oliveira", "non-dropping-particle" : "", "parse-names" : false, "suffix" : "" }, { "dropping-particle" : "", "family" : "Durigan", "given" : "Joao Luiz Quagliotti", "non-dropping-particle" : "", "parse-names" : false, "suffix" : "" } ], "container-title" : "J Crit Care", "id" : "ITEM-1", "issued" : { "date-parts" : [ [ "2017" ] ] }, "page" : "141-148", "publisher" : "Elsevier Inc.", "title" : "Safety and feasibility of a neuromuscular electrical stimulation chronaxie-based protocol in critical ill patients: A prospective observational study.", "type" : "article-journal", "volume" : "37" }, "uris" : [ "http://www.mendeley.com/documents/?uuid=f2ddcfe4-0782-4ca1-a427-2666658461d7" ] } ], "mendeley" : { "formattedCitation" : "&lt;sup&gt;7&lt;/sup&gt;", "plainTextFormattedCitation" : "7", "previouslyFormattedCitation" : "&lt;sup&gt;8&lt;/sup&gt;" }, "properties" : { "noteIndex" : 0 }, "schema" : "https://github.com/citation-style-language/schema/raw/master/csl-citation.json" }</w:instrText>
      </w:r>
      <w:r w:rsidR="00352B3E">
        <w:rPr>
          <w:rFonts w:ascii="Times New Roman" w:eastAsiaTheme="minorHAnsi" w:hAnsi="Times New Roman"/>
          <w:b w:val="0"/>
          <w:sz w:val="24"/>
          <w:szCs w:val="24"/>
          <w:lang w:eastAsia="en-US"/>
        </w:rPr>
        <w:fldChar w:fldCharType="separate"/>
      </w:r>
      <w:r w:rsidR="001661A4" w:rsidRPr="001661A4">
        <w:rPr>
          <w:rFonts w:ascii="Times New Roman" w:eastAsiaTheme="minorHAnsi" w:hAnsi="Times New Roman"/>
          <w:b w:val="0"/>
          <w:noProof/>
          <w:sz w:val="24"/>
          <w:szCs w:val="24"/>
          <w:vertAlign w:val="superscript"/>
          <w:lang w:eastAsia="en-US"/>
        </w:rPr>
        <w:t>7</w:t>
      </w:r>
      <w:r w:rsidR="00352B3E">
        <w:rPr>
          <w:rFonts w:ascii="Times New Roman" w:eastAsiaTheme="minorHAnsi" w:hAnsi="Times New Roman"/>
          <w:b w:val="0"/>
          <w:sz w:val="24"/>
          <w:szCs w:val="24"/>
          <w:lang w:eastAsia="en-US"/>
        </w:rPr>
        <w:fldChar w:fldCharType="end"/>
      </w:r>
      <w:r>
        <w:rPr>
          <w:rFonts w:ascii="Times New Roman" w:eastAsiaTheme="minorHAnsi" w:hAnsi="Times New Roman"/>
          <w:b w:val="0"/>
          <w:sz w:val="24"/>
          <w:szCs w:val="24"/>
          <w:lang w:eastAsia="en-US"/>
        </w:rPr>
        <w:t xml:space="preserve">. </w:t>
      </w:r>
      <w:r w:rsidRPr="00BD7280">
        <w:rPr>
          <w:rFonts w:ascii="Times New Roman" w:hAnsi="Times New Roman"/>
          <w:b w:val="0"/>
          <w:bCs/>
          <w:sz w:val="24"/>
          <w:szCs w:val="24"/>
        </w:rPr>
        <w:t xml:space="preserve">Os valores e cronaxia adquiridos por meio do TEDE,  são fundamentais para a definição dos parâmetros/dose que serão utilizados no tratamento por meio da  </w:t>
      </w:r>
      <w:r w:rsidR="0061680E">
        <w:rPr>
          <w:rFonts w:ascii="Times New Roman" w:hAnsi="Times New Roman"/>
          <w:b w:val="0"/>
          <w:bCs/>
          <w:sz w:val="24"/>
          <w:szCs w:val="24"/>
        </w:rPr>
        <w:t>EENM</w:t>
      </w:r>
      <w:r w:rsidRPr="00BD7280">
        <w:rPr>
          <w:rFonts w:ascii="Times New Roman" w:hAnsi="Times New Roman"/>
          <w:b w:val="0"/>
          <w:bCs/>
          <w:sz w:val="24"/>
          <w:szCs w:val="24"/>
        </w:rPr>
        <w:t xml:space="preserve"> </w:t>
      </w:r>
      <w:r w:rsidR="00352B3E" w:rsidRPr="00BD7280">
        <w:rPr>
          <w:rFonts w:ascii="Times New Roman" w:hAnsi="Times New Roman"/>
          <w:b w:val="0"/>
          <w:bCs/>
          <w:sz w:val="24"/>
          <w:szCs w:val="24"/>
        </w:rPr>
        <w:fldChar w:fldCharType="begin" w:fldLock="1"/>
      </w:r>
      <w:r w:rsidR="001661A4">
        <w:rPr>
          <w:rFonts w:ascii="Times New Roman" w:hAnsi="Times New Roman"/>
          <w:b w:val="0"/>
          <w:bCs/>
          <w:sz w:val="24"/>
          <w:szCs w:val="24"/>
        </w:rPr>
        <w:instrText>ADDIN CSL_CITATION { "citationItems" : [ { "id" : "ITEM-1", "itemData" : { "ISSN" : "0148-639X", "abstract" : "Denervation induces muscle fiber atrophy and changes in the gene expression rates of skeletal muscle. Electrical stimulation (ES) is a procedure generally used to treat denervated muscles in humans. This study evaluated the effect of ES based on chronaxie and rheobase on the expression of the myoD and atrogin-1 genes in denervated tibialis anterior (TA) muscle of Wistar rats. Five groups were examined: (1) denervated (D); (2) D+ES; (3) sham denervation; (4) normal (N); and (5) N+ES. Twenty muscle contractions were stimulated every 48 h using surface electrodes. After 28 days, ES significantly decreased the expression of myoD and atrogin-1 in D+ES compared to the D group. However, ES did not prevent muscle-fiber atrophy after denervation. Thus, ES based on chronaxie values and applied to denervated muscles using surface electrodes, as normally used in human rehabilitation, was able to reduce the myoD and atrogin-1 gene expressions, which are related to muscular growth and atrophy, respectively. The results of this study provide new information for the treatment of denervated skeletal muscle using surface ES.", "author" : [ { "dropping-particle" : "", "family" : "Russo", "given" : "Thiago Luiz", "non-dropping-particle" : "", "parse-names" : false, "suffix" : "" }, { "dropping-particle" : "", "family" : "Peviani", "given" : "Sabrina Messa", "non-dropping-particle" : "", "parse-names" : false, "suffix" : "" }, { "dropping-particle" : "", "family" : "Freria", "given" : "Camila Marques", "non-dropping-particle" : "", "parse-names" : false, "suffix" : "" }, { "dropping-particle" : "", "family" : "Gigo-Benato", "given" : "Davilene", "non-dropping-particle" : "", "parse-names" : false, "suffix" : "" }, { "dropping-particle" : "", "family" : "Geuna", "given" : "Stefano", "non-dropping-particle" : "", "parse-names" : false, "suffix" : "" }, { "dropping-particle" : "", "family" : "Salvini", "given" : "Tania F\u00e1tima", "non-dropping-particle" : "", "parse-names" : false, "suffix" : "" } ], "container-title" : "Muscle Nerve", "id" : "ITEM-1", "issue" : "1", "issued" : { "date-parts" : [ [ "2007", "1" ] ] }, "page" : "87-97", "title" : "Electrical stimulation based on chronaxie reduces atrogin-1 and myoD gene expressions in denervated rat muscle.", "type" : "article-journal", "volume" : "35" }, "uris" : [ "http://www.mendeley.com/documents/?uuid=65c622ad-52c0-4c48-bacf-cf985a740f17" ] } ], "mendeley" : { "formattedCitation" : "&lt;sup&gt;67&lt;/sup&gt;", "plainTextFormattedCitation" : "67", "previouslyFormattedCitation" : "&lt;sup&gt;68&lt;/sup&gt;" }, "properties" : { "noteIndex" : 0 }, "schema" : "https://github.com/citation-style-language/schema/raw/master/csl-citation.json" }</w:instrText>
      </w:r>
      <w:r w:rsidR="00352B3E" w:rsidRPr="00BD7280">
        <w:rPr>
          <w:rFonts w:ascii="Times New Roman" w:hAnsi="Times New Roman"/>
          <w:b w:val="0"/>
          <w:bCs/>
          <w:sz w:val="24"/>
          <w:szCs w:val="24"/>
        </w:rPr>
        <w:fldChar w:fldCharType="separate"/>
      </w:r>
      <w:r w:rsidR="001661A4" w:rsidRPr="001661A4">
        <w:rPr>
          <w:rFonts w:ascii="Times New Roman" w:hAnsi="Times New Roman"/>
          <w:b w:val="0"/>
          <w:bCs/>
          <w:noProof/>
          <w:sz w:val="24"/>
          <w:szCs w:val="24"/>
          <w:vertAlign w:val="superscript"/>
        </w:rPr>
        <w:t>67</w:t>
      </w:r>
      <w:r w:rsidR="00352B3E" w:rsidRPr="00BD7280">
        <w:rPr>
          <w:rFonts w:ascii="Times New Roman" w:hAnsi="Times New Roman"/>
          <w:b w:val="0"/>
          <w:bCs/>
          <w:sz w:val="24"/>
          <w:szCs w:val="24"/>
        </w:rPr>
        <w:fldChar w:fldCharType="end"/>
      </w:r>
      <w:r w:rsidRPr="00BD7280">
        <w:rPr>
          <w:rFonts w:ascii="Times New Roman" w:hAnsi="Times New Roman"/>
          <w:b w:val="0"/>
          <w:bCs/>
          <w:sz w:val="24"/>
          <w:szCs w:val="24"/>
        </w:rPr>
        <w:t xml:space="preserve">. </w:t>
      </w:r>
      <w:r w:rsidRPr="00BD7280">
        <w:rPr>
          <w:rFonts w:ascii="Times New Roman" w:hAnsi="Times New Roman"/>
          <w:b w:val="0"/>
          <w:sz w:val="24"/>
          <w:szCs w:val="24"/>
        </w:rPr>
        <w:t xml:space="preserve">Uma vez que a </w:t>
      </w:r>
      <w:r w:rsidR="0061680E">
        <w:rPr>
          <w:rFonts w:ascii="Times New Roman" w:hAnsi="Times New Roman"/>
          <w:b w:val="0"/>
          <w:sz w:val="24"/>
          <w:szCs w:val="24"/>
        </w:rPr>
        <w:t>EENM</w:t>
      </w:r>
      <w:r w:rsidRPr="00BD7280">
        <w:rPr>
          <w:rFonts w:ascii="Times New Roman" w:hAnsi="Times New Roman"/>
          <w:b w:val="0"/>
          <w:sz w:val="24"/>
          <w:szCs w:val="24"/>
        </w:rPr>
        <w:t xml:space="preserve"> é realizada com eletrodo</w:t>
      </w:r>
      <w:r>
        <w:rPr>
          <w:rFonts w:ascii="Times New Roman" w:hAnsi="Times New Roman"/>
          <w:b w:val="0"/>
          <w:sz w:val="24"/>
          <w:szCs w:val="24"/>
        </w:rPr>
        <w:t>s de áreas ≥ 25 cm</w:t>
      </w:r>
      <w:r w:rsidRPr="00D213C1">
        <w:rPr>
          <w:rFonts w:ascii="Times New Roman" w:hAnsi="Times New Roman"/>
          <w:b w:val="0"/>
          <w:sz w:val="24"/>
          <w:szCs w:val="24"/>
          <w:vertAlign w:val="superscript"/>
        </w:rPr>
        <w:t>2</w:t>
      </w:r>
      <w:r w:rsidRPr="00BD7280">
        <w:rPr>
          <w:rFonts w:ascii="Times New Roman" w:hAnsi="Times New Roman"/>
          <w:b w:val="0"/>
          <w:sz w:val="24"/>
          <w:szCs w:val="24"/>
        </w:rPr>
        <w:t xml:space="preserve">, </w:t>
      </w:r>
      <w:r>
        <w:rPr>
          <w:rFonts w:ascii="Times New Roman" w:hAnsi="Times New Roman"/>
          <w:b w:val="0"/>
          <w:sz w:val="24"/>
          <w:szCs w:val="24"/>
        </w:rPr>
        <w:t>seria</w:t>
      </w:r>
      <w:r w:rsidRPr="00BD7280">
        <w:rPr>
          <w:rFonts w:ascii="Times New Roman" w:hAnsi="Times New Roman"/>
          <w:b w:val="0"/>
          <w:sz w:val="24"/>
          <w:szCs w:val="24"/>
        </w:rPr>
        <w:t xml:space="preserve"> plausível avaliar a excitabilidade com eletrodo de área correspondente ao utilizado para tratar. </w:t>
      </w:r>
      <w:r>
        <w:rPr>
          <w:rFonts w:ascii="Times New Roman" w:hAnsi="Times New Roman"/>
          <w:b w:val="0"/>
          <w:sz w:val="24"/>
          <w:szCs w:val="24"/>
        </w:rPr>
        <w:t xml:space="preserve">Até o presente momento não havia sido avaliado </w:t>
      </w:r>
      <w:r>
        <w:rPr>
          <w:rFonts w:ascii="Times New Roman" w:hAnsi="Times New Roman"/>
          <w:b w:val="0"/>
          <w:sz w:val="24"/>
          <w:szCs w:val="24"/>
        </w:rPr>
        <w:lastRenderedPageBreak/>
        <w:t>se diferentes tamanhos de eletrodos levariam a diferentes resultados de cronaxia interferindo no diagnóstico. Nós demonstramos que TEDE realizado com eletrodos de áreas diferentes (0.78cm</w:t>
      </w:r>
      <w:r>
        <w:rPr>
          <w:rFonts w:ascii="Times New Roman" w:hAnsi="Times New Roman"/>
          <w:b w:val="0"/>
          <w:sz w:val="24"/>
          <w:szCs w:val="24"/>
          <w:vertAlign w:val="superscript"/>
        </w:rPr>
        <w:t>2</w:t>
      </w:r>
      <w:r w:rsidRPr="00F94BAE">
        <w:rPr>
          <w:rFonts w:ascii="Times New Roman" w:hAnsi="Times New Roman"/>
          <w:b w:val="0"/>
          <w:sz w:val="24"/>
          <w:szCs w:val="24"/>
        </w:rPr>
        <w:t xml:space="preserve"> </w:t>
      </w:r>
      <w:r>
        <w:rPr>
          <w:rFonts w:ascii="Times New Roman" w:hAnsi="Times New Roman"/>
          <w:b w:val="0"/>
          <w:sz w:val="24"/>
          <w:szCs w:val="24"/>
        </w:rPr>
        <w:t>e 25 cm</w:t>
      </w:r>
      <w:r w:rsidRPr="00D213C1">
        <w:rPr>
          <w:rFonts w:ascii="Times New Roman" w:hAnsi="Times New Roman"/>
          <w:b w:val="0"/>
          <w:sz w:val="24"/>
          <w:szCs w:val="24"/>
          <w:vertAlign w:val="superscript"/>
        </w:rPr>
        <w:t>2</w:t>
      </w:r>
      <w:r w:rsidRPr="00041332">
        <w:rPr>
          <w:rFonts w:ascii="Times New Roman" w:hAnsi="Times New Roman"/>
          <w:b w:val="0"/>
          <w:sz w:val="24"/>
          <w:szCs w:val="24"/>
        </w:rPr>
        <w:t>)</w:t>
      </w:r>
      <w:r w:rsidRPr="00D213C1">
        <w:rPr>
          <w:rFonts w:ascii="Times New Roman" w:hAnsi="Times New Roman"/>
          <w:b w:val="0"/>
          <w:sz w:val="24"/>
          <w:szCs w:val="24"/>
        </w:rPr>
        <w:t xml:space="preserve"> não influenci</w:t>
      </w:r>
      <w:r>
        <w:rPr>
          <w:rFonts w:ascii="Times New Roman" w:hAnsi="Times New Roman"/>
          <w:b w:val="0"/>
          <w:sz w:val="24"/>
          <w:szCs w:val="24"/>
        </w:rPr>
        <w:t>a</w:t>
      </w:r>
      <w:r w:rsidRPr="00D213C1">
        <w:rPr>
          <w:rFonts w:ascii="Times New Roman" w:hAnsi="Times New Roman"/>
          <w:b w:val="0"/>
          <w:sz w:val="24"/>
          <w:szCs w:val="24"/>
        </w:rPr>
        <w:t xml:space="preserve"> no resultado final.</w:t>
      </w:r>
    </w:p>
    <w:p w:rsidR="00B7369F" w:rsidRDefault="004B7E40" w:rsidP="00D40EFD">
      <w:pPr>
        <w:autoSpaceDE w:val="0"/>
        <w:autoSpaceDN w:val="0"/>
        <w:adjustRightInd w:val="0"/>
        <w:spacing w:line="480" w:lineRule="auto"/>
        <w:ind w:firstLine="709"/>
        <w:jc w:val="both"/>
        <w:rPr>
          <w:rFonts w:ascii="Times New Roman" w:eastAsiaTheme="minorHAnsi" w:hAnsi="Times New Roman"/>
          <w:b w:val="0"/>
          <w:sz w:val="24"/>
          <w:szCs w:val="24"/>
          <w:lang w:eastAsia="en-US"/>
        </w:rPr>
      </w:pPr>
      <w:r>
        <w:rPr>
          <w:rFonts w:ascii="Times New Roman" w:eastAsiaTheme="minorHAnsi" w:hAnsi="Times New Roman"/>
          <w:b w:val="0"/>
          <w:sz w:val="24"/>
          <w:szCs w:val="24"/>
          <w:lang w:eastAsia="en-US"/>
        </w:rPr>
        <w:t xml:space="preserve">Os </w:t>
      </w:r>
      <w:r w:rsidR="0069130F">
        <w:rPr>
          <w:rFonts w:ascii="Times New Roman" w:eastAsiaTheme="minorHAnsi" w:hAnsi="Times New Roman"/>
          <w:b w:val="0"/>
          <w:sz w:val="24"/>
          <w:szCs w:val="24"/>
          <w:lang w:eastAsia="en-US"/>
        </w:rPr>
        <w:t xml:space="preserve">altos </w:t>
      </w:r>
      <w:r>
        <w:rPr>
          <w:rFonts w:ascii="Times New Roman" w:eastAsiaTheme="minorHAnsi" w:hAnsi="Times New Roman"/>
          <w:b w:val="0"/>
          <w:sz w:val="24"/>
          <w:szCs w:val="24"/>
          <w:lang w:eastAsia="en-US"/>
        </w:rPr>
        <w:t xml:space="preserve">valores de concordância encontrados no VL </w:t>
      </w:r>
      <w:r w:rsidR="00D27918">
        <w:rPr>
          <w:rFonts w:ascii="Times New Roman" w:eastAsiaTheme="minorHAnsi" w:hAnsi="Times New Roman"/>
          <w:b w:val="0"/>
          <w:sz w:val="24"/>
          <w:szCs w:val="24"/>
          <w:lang w:eastAsia="en-US"/>
        </w:rPr>
        <w:t xml:space="preserve">(concordância </w:t>
      </w:r>
      <w:r w:rsidR="0069130F">
        <w:rPr>
          <w:rFonts w:ascii="Times New Roman" w:eastAsiaTheme="minorHAnsi" w:hAnsi="Times New Roman"/>
          <w:b w:val="0"/>
          <w:sz w:val="24"/>
          <w:szCs w:val="24"/>
          <w:lang w:eastAsia="en-US"/>
        </w:rPr>
        <w:t>absoluta</w:t>
      </w:r>
      <w:r w:rsidR="00D27918">
        <w:rPr>
          <w:rFonts w:ascii="Times New Roman" w:eastAsiaTheme="minorHAnsi" w:hAnsi="Times New Roman"/>
          <w:b w:val="0"/>
          <w:sz w:val="24"/>
          <w:szCs w:val="24"/>
          <w:lang w:eastAsia="en-US"/>
        </w:rPr>
        <w:t xml:space="preserve">) </w:t>
      </w:r>
      <w:r>
        <w:rPr>
          <w:rFonts w:ascii="Times New Roman" w:eastAsiaTheme="minorHAnsi" w:hAnsi="Times New Roman"/>
          <w:b w:val="0"/>
          <w:sz w:val="24"/>
          <w:szCs w:val="24"/>
          <w:lang w:eastAsia="en-US"/>
        </w:rPr>
        <w:t>tant</w:t>
      </w:r>
      <w:r w:rsidR="00D27918">
        <w:rPr>
          <w:rFonts w:ascii="Times New Roman" w:eastAsiaTheme="minorHAnsi" w:hAnsi="Times New Roman"/>
          <w:b w:val="0"/>
          <w:sz w:val="24"/>
          <w:szCs w:val="24"/>
          <w:lang w:eastAsia="en-US"/>
        </w:rPr>
        <w:t xml:space="preserve">o intra, quanto interexaminador pode está relacionado ao viés de prevalência. Nosso estudo piloto evidenciou uma prevalência de DEN menor do que 20% nos pacientes internados por até 14 dias. Isso contrasta com os maiores valores de prevalência de DEN no </w:t>
      </w:r>
      <w:proofErr w:type="gramStart"/>
      <w:r w:rsidR="00D27918">
        <w:rPr>
          <w:rFonts w:ascii="Times New Roman" w:eastAsiaTheme="minorHAnsi" w:hAnsi="Times New Roman"/>
          <w:b w:val="0"/>
          <w:sz w:val="24"/>
          <w:szCs w:val="24"/>
          <w:lang w:eastAsia="en-US"/>
        </w:rPr>
        <w:t>TA</w:t>
      </w:r>
      <w:proofErr w:type="gramEnd"/>
      <w:r w:rsidR="00D27918">
        <w:rPr>
          <w:rFonts w:ascii="Times New Roman" w:eastAsiaTheme="minorHAnsi" w:hAnsi="Times New Roman"/>
          <w:b w:val="0"/>
          <w:sz w:val="24"/>
          <w:szCs w:val="24"/>
          <w:lang w:eastAsia="en-US"/>
        </w:rPr>
        <w:t xml:space="preserve"> (&gt; 40%) e pode ter interferido nos valores de concordância. Outro fator que não foi possível controlar pode estar relacionado a característica da contração evocada durante o teste. Na prática, nós percebemos uma maior variação no padrão de contração do TA (ora mais proximal</w:t>
      </w:r>
      <w:r w:rsidR="00D23B87">
        <w:rPr>
          <w:rFonts w:ascii="Times New Roman" w:eastAsiaTheme="minorHAnsi" w:hAnsi="Times New Roman"/>
          <w:b w:val="0"/>
          <w:sz w:val="24"/>
          <w:szCs w:val="24"/>
          <w:lang w:eastAsia="en-US"/>
        </w:rPr>
        <w:t>,</w:t>
      </w:r>
      <w:r w:rsidR="00D27918">
        <w:rPr>
          <w:rFonts w:ascii="Times New Roman" w:eastAsiaTheme="minorHAnsi" w:hAnsi="Times New Roman"/>
          <w:b w:val="0"/>
          <w:sz w:val="24"/>
          <w:szCs w:val="24"/>
          <w:lang w:eastAsia="en-US"/>
        </w:rPr>
        <w:t xml:space="preserve"> ora mais distal) e isso pode ter contribuído para uma maior variação.  </w:t>
      </w:r>
    </w:p>
    <w:p w:rsidR="00A47D4C" w:rsidRDefault="00EE3612" w:rsidP="00D40EFD">
      <w:pPr>
        <w:spacing w:line="480" w:lineRule="auto"/>
        <w:ind w:firstLine="708"/>
        <w:jc w:val="both"/>
        <w:rPr>
          <w:rFonts w:ascii="Times New Roman" w:hAnsi="Times New Roman"/>
          <w:b w:val="0"/>
          <w:sz w:val="24"/>
          <w:szCs w:val="24"/>
        </w:rPr>
      </w:pPr>
      <w:r>
        <w:rPr>
          <w:rFonts w:ascii="Times New Roman" w:hAnsi="Times New Roman"/>
          <w:b w:val="0"/>
          <w:sz w:val="24"/>
          <w:szCs w:val="24"/>
        </w:rPr>
        <w:t>O presente estudo reproduziu com exatidão o cenário clinico encontrado para a realização do TEDE o que aumenta a validade externa d</w:t>
      </w:r>
      <w:r w:rsidR="00544DF4">
        <w:rPr>
          <w:rFonts w:ascii="Times New Roman" w:hAnsi="Times New Roman"/>
          <w:b w:val="0"/>
          <w:sz w:val="24"/>
          <w:szCs w:val="24"/>
        </w:rPr>
        <w:t>a</w:t>
      </w:r>
      <w:r>
        <w:rPr>
          <w:rFonts w:ascii="Times New Roman" w:hAnsi="Times New Roman"/>
          <w:b w:val="0"/>
          <w:sz w:val="24"/>
          <w:szCs w:val="24"/>
        </w:rPr>
        <w:t xml:space="preserve"> noss</w:t>
      </w:r>
      <w:r w:rsidR="00544DF4">
        <w:rPr>
          <w:rFonts w:ascii="Times New Roman" w:hAnsi="Times New Roman"/>
          <w:b w:val="0"/>
          <w:sz w:val="24"/>
          <w:szCs w:val="24"/>
        </w:rPr>
        <w:t>a</w:t>
      </w:r>
      <w:r>
        <w:rPr>
          <w:rFonts w:ascii="Times New Roman" w:hAnsi="Times New Roman"/>
          <w:b w:val="0"/>
          <w:sz w:val="24"/>
          <w:szCs w:val="24"/>
        </w:rPr>
        <w:t xml:space="preserve"> </w:t>
      </w:r>
      <w:r w:rsidR="00544DF4">
        <w:rPr>
          <w:rFonts w:ascii="Times New Roman" w:hAnsi="Times New Roman"/>
          <w:b w:val="0"/>
          <w:sz w:val="24"/>
          <w:szCs w:val="24"/>
        </w:rPr>
        <w:t>pesquisa</w:t>
      </w:r>
      <w:r>
        <w:rPr>
          <w:rFonts w:ascii="Times New Roman" w:hAnsi="Times New Roman"/>
          <w:b w:val="0"/>
          <w:sz w:val="24"/>
          <w:szCs w:val="24"/>
        </w:rPr>
        <w:t xml:space="preserve">. Algumas </w:t>
      </w:r>
      <w:r w:rsidR="00544DF4">
        <w:rPr>
          <w:rFonts w:ascii="Times New Roman" w:hAnsi="Times New Roman"/>
          <w:b w:val="0"/>
          <w:sz w:val="24"/>
          <w:szCs w:val="24"/>
        </w:rPr>
        <w:t>estudos</w:t>
      </w:r>
      <w:r>
        <w:rPr>
          <w:rFonts w:ascii="Times New Roman" w:hAnsi="Times New Roman"/>
          <w:b w:val="0"/>
          <w:sz w:val="24"/>
          <w:szCs w:val="24"/>
        </w:rPr>
        <w:t xml:space="preserve"> de confiabilidade </w:t>
      </w:r>
      <w:r w:rsidR="00D213C1" w:rsidRPr="004248FC">
        <w:rPr>
          <w:rFonts w:ascii="Times New Roman" w:hAnsi="Times New Roman"/>
          <w:b w:val="0"/>
          <w:sz w:val="24"/>
          <w:szCs w:val="24"/>
        </w:rPr>
        <w:t>criaram condições ideais</w:t>
      </w:r>
      <w:r>
        <w:rPr>
          <w:rFonts w:ascii="Times New Roman" w:hAnsi="Times New Roman"/>
          <w:b w:val="0"/>
          <w:sz w:val="24"/>
          <w:szCs w:val="24"/>
        </w:rPr>
        <w:t>, porém artificiais</w:t>
      </w:r>
      <w:r w:rsidR="00544DF4">
        <w:rPr>
          <w:rFonts w:ascii="Times New Roman" w:hAnsi="Times New Roman"/>
          <w:b w:val="0"/>
          <w:sz w:val="24"/>
          <w:szCs w:val="24"/>
        </w:rPr>
        <w:t>,</w:t>
      </w:r>
      <w:r>
        <w:rPr>
          <w:rFonts w:ascii="Times New Roman" w:hAnsi="Times New Roman"/>
          <w:b w:val="0"/>
          <w:sz w:val="24"/>
          <w:szCs w:val="24"/>
        </w:rPr>
        <w:t xml:space="preserve"> </w:t>
      </w:r>
      <w:r w:rsidR="00D213C1" w:rsidRPr="004248FC">
        <w:rPr>
          <w:rFonts w:ascii="Times New Roman" w:hAnsi="Times New Roman"/>
          <w:b w:val="0"/>
          <w:sz w:val="24"/>
          <w:szCs w:val="24"/>
        </w:rPr>
        <w:t>para a avaliação</w:t>
      </w:r>
      <w:r>
        <w:rPr>
          <w:rFonts w:ascii="Times New Roman" w:hAnsi="Times New Roman"/>
          <w:b w:val="0"/>
          <w:sz w:val="24"/>
          <w:szCs w:val="24"/>
        </w:rPr>
        <w:t xml:space="preserve"> dos seus métodos diagnósticos o que limita a extrapolação dos resultados na prática clinica</w:t>
      </w:r>
      <w:r w:rsidR="00352B3E">
        <w:rPr>
          <w:rFonts w:ascii="Times New Roman" w:hAnsi="Times New Roman"/>
          <w:b w:val="0"/>
          <w:sz w:val="24"/>
          <w:szCs w:val="24"/>
        </w:rPr>
        <w:fldChar w:fldCharType="begin" w:fldLock="1"/>
      </w:r>
      <w:r w:rsidR="001661A4">
        <w:rPr>
          <w:rFonts w:ascii="Times New Roman" w:hAnsi="Times New Roman"/>
          <w:b w:val="0"/>
          <w:sz w:val="24"/>
          <w:szCs w:val="24"/>
        </w:rPr>
        <w:instrText>ADDIN CSL_CITATION { "citationItems" : [ { "id" : "ITEM-1", "itemData" : { "DOI" : "10.1016/j.ajog.2011.06.086", "ISBN" : "1097-6868 (Electronic)\\r0002-9378 (Linking)", "ISSN" : "00029378", "PMID" : "21864826", "abstract" : "OBJECTIVE: Our purpose was to test the reliability of the Eunice Kennedy Shriver National Institute of Child Health and Human Development (NICHD) 3-Tier Fetal Heart Rate (FHR) classification system. STUDY DESIGN: Individual 15- to 20-minute FHR segments (n=154) were independently reviewed without clinical data by 3 maternal-fetal medicine examiners and classified by NICHD category (I, II, III). RESULTS: Interobserver reliability was moderate (kappa 0.45) and varied by NICHD category (category I moderate [kappa 0.48], category II moderate [kappa 0.44], and category III poor [kappa 0.0]). The intraobserver agreement ranged from substantial to perfect (kappa 0.74-1.0). CONCLUSION: Interobserver agreement of 3-Tier FHR classification System was moderate for NICHD categories I and II. Agreement for category III tracings was poor mainly due to lack of agreement regarding absent vs minimal variability. \u00a9 2011 Published by Mosby, Inc.", "author" : [ { "dropping-particle" : "", "family" : "Blackwell", "given" : "Sean C.", "non-dropping-particle" : "", "parse-names" : false, "suffix" : "" }, { "dropping-particle" : "", "family" : "Grobman", "given" : "William A.", "non-dropping-particle" : "", "parse-names" : false, "suffix" : "" }, { "dropping-particle" : "", "family" : "Antoniewicz", "given" : "Leah", "non-dropping-particle" : "", "parse-names" : false, "suffix" : "" }, { "dropping-particle" : "", "family" : "Hutchinson", "given" : "Maria", "non-dropping-particle" : "", "parse-names" : false, "suffix" : "" }, { "dropping-particle" : "", "family" : "Bannerman", "given" : "Cynthia Gyamfi", "non-dropping-particle" : "", "parse-names" : false, "suffix" : "" } ], "container-title" : "American Journal of Obstetrics and Gynecology", "id" : "ITEM-1", "issue" : "4", "issued" : { "date-parts" : [ [ "2011" ] ] }, "page" : "378.e1-378.e5", "publisher" : "Elsevier Inc.", "title" : "Interobserver and intraobserver reliability of the NICHD 3-Tier Fetal Heart Rate Interpretation System", "type" : "article-journal", "volume" : "205" }, "uris" : [ "http://www.mendeley.com/documents/?uuid=c04e89e9-7cf1-45d4-acf4-43eb404adb5d" ] }, { "id" : "ITEM-2", "itemData" : { "ISSN" : "0012-3692", "PMID" : "11399719", "abstract" : "BACKGROUND: Computerized analysis of breath sounds has relied on human auditory perception as the reference standard for identifying crackles. In this study, we tested the human audibility of crackles by superimposing artificial clicks on recorded breath sounds and having physicians listen to the recordings to see if they could identify the crackles.\n\nOBJECTIVES: To establish the audibility of simulated crackles introduced in breath sounds of different intensity, to study the effects of crackle characteristics on their audibility, and to investigate crackle detection within and between observers.\n\nMETHODS: Fine, medium, and coarse crackles with large and small amplitude were synthesized by computer software. Waveform parameters were based on published characteristics of lung sound crackles. The amplitude for small crackles was defined as just above the threshold of audibility for simulated crackles inserted in sound recorded during breath hold. Simulated crackles were then superimposed on breath sounds recorded at 0 L/s (breath hold), 1 L/s, and 2 L/s airflow. Five physicians listened during playback on two separate occasions to determine if crackles could be heard and to calculate the interobserver and intraobserver variations.\n\nRESULTS: Failed detection of crackles was significantly more common in the following conditions: (1) background breath sounds had higher intensity (2 L/s airflow) compared to lower intensity (1 L/s), (2) crackle type was coarse or medium compared to fine, and (3) crackle amplitude was small compared to large. Both intraobserver and interobserver agreements were high (kappa &gt; 0.6).\n\nRELEVANCE: The validation of automated techniques for crackle detection in lung sound analysis should not rely on auscultation as the only reference. Detection of crackles is facilitated when patients take slow, deep breaths that generate little breath sounds.", "author" : [ { "dropping-particle" : "", "family" : "Kiyokawa", "given" : "H", "non-dropping-particle" : "", "parse-names" : false, "suffix" : "" }, { "dropping-particle" : "", "family" : "Greenberg", "given" : "M", "non-dropping-particle" : "", "parse-names" : false, "suffix" : "" }, { "dropping-particle" : "", "family" : "Shirota", "given" : "K", "non-dropping-particle" : "", "parse-names" : false, "suffix" : "" }, { "dropping-particle" : "", "family" : "Pasterkamp", "given" : "H", "non-dropping-particle" : "", "parse-names" : false, "suffix" : "" } ], "container-title" : "Chest", "id" : "ITEM-2", "issue" : "6", "issued" : { "date-parts" : [ [ "2001", "6" ] ] }, "page" : "1886-92", "title" : "Auditory detection of simulated crackles in breath sounds.", "type" : "article-journal", "volume" : "119" }, "uris" : [ "http://www.mendeley.com/documents/?uuid=a979a24c-ac42-4518-aaf0-a77fe7529b38" ] } ], "mendeley" : { "formattedCitation" : "&lt;sup&gt;68,69&lt;/sup&gt;", "plainTextFormattedCitation" : "68,69", "previouslyFormattedCitation" : "&lt;sup&gt;69,70&lt;/sup&gt;" }, "properties" : { "noteIndex" : 0 }, "schema" : "https://github.com/citation-style-language/schema/raw/master/csl-citation.json" }</w:instrText>
      </w:r>
      <w:r w:rsidR="00352B3E">
        <w:rPr>
          <w:rFonts w:ascii="Times New Roman" w:hAnsi="Times New Roman"/>
          <w:b w:val="0"/>
          <w:sz w:val="24"/>
          <w:szCs w:val="24"/>
        </w:rPr>
        <w:fldChar w:fldCharType="separate"/>
      </w:r>
      <w:r w:rsidR="001661A4" w:rsidRPr="001661A4">
        <w:rPr>
          <w:rFonts w:ascii="Times New Roman" w:hAnsi="Times New Roman"/>
          <w:b w:val="0"/>
          <w:noProof/>
          <w:sz w:val="24"/>
          <w:szCs w:val="24"/>
          <w:vertAlign w:val="superscript"/>
        </w:rPr>
        <w:t>68,69</w:t>
      </w:r>
      <w:r w:rsidR="00352B3E">
        <w:rPr>
          <w:rFonts w:ascii="Times New Roman" w:hAnsi="Times New Roman"/>
          <w:b w:val="0"/>
          <w:sz w:val="24"/>
          <w:szCs w:val="24"/>
        </w:rPr>
        <w:fldChar w:fldCharType="end"/>
      </w:r>
      <w:r w:rsidR="001370FE">
        <w:rPr>
          <w:rFonts w:ascii="Times New Roman" w:hAnsi="Times New Roman"/>
          <w:b w:val="0"/>
          <w:sz w:val="24"/>
          <w:szCs w:val="24"/>
        </w:rPr>
        <w:t>.</w:t>
      </w:r>
      <w:hyperlink r:id="rId13" w:history="1"/>
      <w:r w:rsidR="001370FE">
        <w:t xml:space="preserve"> </w:t>
      </w:r>
      <w:r w:rsidR="00544DF4">
        <w:rPr>
          <w:rFonts w:ascii="Times New Roman" w:hAnsi="Times New Roman"/>
          <w:b w:val="0"/>
          <w:sz w:val="24"/>
          <w:szCs w:val="24"/>
        </w:rPr>
        <w:t>Além disso, nós avaliamos uma população susceptível às DEN</w:t>
      </w:r>
      <w:r w:rsidR="000A3AF7">
        <w:rPr>
          <w:rFonts w:ascii="Times New Roman" w:hAnsi="Times New Roman"/>
          <w:b w:val="0"/>
          <w:sz w:val="24"/>
          <w:szCs w:val="24"/>
        </w:rPr>
        <w:t xml:space="preserve">. </w:t>
      </w:r>
      <w:r w:rsidR="000A3AF7" w:rsidRPr="00F94BAE">
        <w:rPr>
          <w:rFonts w:ascii="Times New Roman" w:hAnsi="Times New Roman"/>
          <w:b w:val="0"/>
          <w:sz w:val="24"/>
          <w:szCs w:val="24"/>
        </w:rPr>
        <w:t>Alguns componentes fundamentais do protocolo de exame do presente estudo incluíram: admitir pacientes em diferentes condições</w:t>
      </w:r>
      <w:r w:rsidR="000A3AF7">
        <w:rPr>
          <w:rFonts w:ascii="Times New Roman" w:hAnsi="Times New Roman"/>
          <w:b w:val="0"/>
          <w:sz w:val="24"/>
          <w:szCs w:val="24"/>
        </w:rPr>
        <w:t xml:space="preserve"> de saúde</w:t>
      </w:r>
      <w:r w:rsidR="000A3AF7" w:rsidRPr="00F94BAE">
        <w:rPr>
          <w:rFonts w:ascii="Times New Roman" w:hAnsi="Times New Roman"/>
          <w:b w:val="0"/>
          <w:sz w:val="24"/>
          <w:szCs w:val="24"/>
        </w:rPr>
        <w:t xml:space="preserve"> (idade, sexo, APACHE II, IMC, balanço hídrico, edema de membros, dias sob ventilação mecânica), para gerar um elemento de variabilid</w:t>
      </w:r>
      <w:r w:rsidR="007C7283">
        <w:rPr>
          <w:rFonts w:ascii="Times New Roman" w:hAnsi="Times New Roman"/>
          <w:b w:val="0"/>
          <w:sz w:val="24"/>
          <w:szCs w:val="24"/>
        </w:rPr>
        <w:t>ade entre as medidas sucessivas.</w:t>
      </w:r>
      <w:r w:rsidR="000A3AF7" w:rsidRPr="00F94BAE">
        <w:rPr>
          <w:rFonts w:ascii="Times New Roman" w:hAnsi="Times New Roman"/>
          <w:b w:val="0"/>
          <w:sz w:val="24"/>
          <w:szCs w:val="24"/>
        </w:rPr>
        <w:t xml:space="preserve"> </w:t>
      </w:r>
      <w:r w:rsidR="007C7283">
        <w:rPr>
          <w:rFonts w:ascii="Times New Roman" w:hAnsi="Times New Roman"/>
          <w:b w:val="0"/>
          <w:sz w:val="24"/>
          <w:szCs w:val="24"/>
        </w:rPr>
        <w:t>A</w:t>
      </w:r>
      <w:r w:rsidR="000A3AF7" w:rsidRPr="00F94BAE">
        <w:rPr>
          <w:rFonts w:ascii="Times New Roman" w:hAnsi="Times New Roman"/>
          <w:b w:val="0"/>
          <w:sz w:val="24"/>
          <w:szCs w:val="24"/>
        </w:rPr>
        <w:t xml:space="preserve"> randomização dos métodos e da ordem </w:t>
      </w:r>
      <w:r w:rsidR="00544DF4">
        <w:rPr>
          <w:rFonts w:ascii="Times New Roman" w:hAnsi="Times New Roman"/>
          <w:b w:val="0"/>
          <w:sz w:val="24"/>
          <w:szCs w:val="24"/>
        </w:rPr>
        <w:t xml:space="preserve">de avaliação dos </w:t>
      </w:r>
      <w:r w:rsidR="000A3AF7" w:rsidRPr="00F94BAE">
        <w:rPr>
          <w:rFonts w:ascii="Times New Roman" w:hAnsi="Times New Roman"/>
          <w:b w:val="0"/>
          <w:sz w:val="24"/>
          <w:szCs w:val="24"/>
        </w:rPr>
        <w:t xml:space="preserve">examinadores </w:t>
      </w:r>
      <w:r w:rsidR="000A3AF7" w:rsidRPr="00F94BAE">
        <w:rPr>
          <w:rFonts w:ascii="Times New Roman" w:hAnsi="Times New Roman"/>
          <w:b w:val="0"/>
          <w:color w:val="000000"/>
          <w:sz w:val="24"/>
          <w:szCs w:val="24"/>
          <w:shd w:val="clear" w:color="auto" w:fill="FFFFFF"/>
        </w:rPr>
        <w:t>garanti</w:t>
      </w:r>
      <w:r w:rsidR="00544DF4">
        <w:rPr>
          <w:rFonts w:ascii="Times New Roman" w:hAnsi="Times New Roman"/>
          <w:b w:val="0"/>
          <w:color w:val="000000"/>
          <w:sz w:val="24"/>
          <w:szCs w:val="24"/>
          <w:shd w:val="clear" w:color="auto" w:fill="FFFFFF"/>
        </w:rPr>
        <w:t>u</w:t>
      </w:r>
      <w:r w:rsidR="000A3AF7" w:rsidRPr="00F94BAE">
        <w:rPr>
          <w:rFonts w:ascii="Times New Roman" w:hAnsi="Times New Roman"/>
          <w:b w:val="0"/>
          <w:color w:val="000000"/>
          <w:sz w:val="24"/>
          <w:szCs w:val="24"/>
          <w:shd w:val="clear" w:color="auto" w:fill="FFFFFF"/>
        </w:rPr>
        <w:t xml:space="preserve"> </w:t>
      </w:r>
      <w:r w:rsidR="00544DF4">
        <w:rPr>
          <w:rFonts w:ascii="Times New Roman" w:hAnsi="Times New Roman"/>
          <w:b w:val="0"/>
          <w:color w:val="000000"/>
          <w:sz w:val="24"/>
          <w:szCs w:val="24"/>
          <w:shd w:val="clear" w:color="auto" w:fill="FFFFFF"/>
        </w:rPr>
        <w:t>minimizar os vieses do acaso</w:t>
      </w:r>
      <w:r w:rsidR="007C7283">
        <w:rPr>
          <w:rFonts w:ascii="Times New Roman" w:hAnsi="Times New Roman"/>
          <w:b w:val="0"/>
          <w:color w:val="000000"/>
          <w:sz w:val="24"/>
          <w:szCs w:val="24"/>
          <w:shd w:val="clear" w:color="auto" w:fill="FFFFFF"/>
        </w:rPr>
        <w:t>.</w:t>
      </w:r>
      <w:r w:rsidR="000A3AF7" w:rsidRPr="00F94BAE">
        <w:rPr>
          <w:rFonts w:ascii="Times New Roman" w:hAnsi="Times New Roman"/>
          <w:b w:val="0"/>
          <w:color w:val="000000"/>
          <w:sz w:val="24"/>
          <w:szCs w:val="24"/>
          <w:shd w:val="clear" w:color="auto" w:fill="FFFFFF"/>
        </w:rPr>
        <w:t xml:space="preserve"> </w:t>
      </w:r>
      <w:r>
        <w:rPr>
          <w:rFonts w:ascii="Times New Roman" w:hAnsi="Times New Roman"/>
          <w:b w:val="0"/>
          <w:color w:val="000000"/>
          <w:sz w:val="24"/>
          <w:szCs w:val="24"/>
          <w:shd w:val="clear" w:color="auto" w:fill="FFFFFF"/>
        </w:rPr>
        <w:t xml:space="preserve">Além disso, o processo de </w:t>
      </w:r>
      <w:r w:rsidR="000A3AF7" w:rsidRPr="00F94BAE">
        <w:rPr>
          <w:rFonts w:ascii="Times New Roman" w:hAnsi="Times New Roman"/>
          <w:b w:val="0"/>
          <w:color w:val="000000"/>
          <w:sz w:val="24"/>
          <w:szCs w:val="24"/>
          <w:shd w:val="clear" w:color="auto" w:fill="FFFFFF"/>
        </w:rPr>
        <w:t>cegamento dos examinadores para os parâmetros físicos visíveis n</w:t>
      </w:r>
      <w:r>
        <w:rPr>
          <w:rFonts w:ascii="Times New Roman" w:hAnsi="Times New Roman"/>
          <w:b w:val="0"/>
          <w:color w:val="000000"/>
          <w:sz w:val="24"/>
          <w:szCs w:val="24"/>
          <w:shd w:val="clear" w:color="auto" w:fill="FFFFFF"/>
        </w:rPr>
        <w:t>a tela do</w:t>
      </w:r>
      <w:r w:rsidR="000A3AF7" w:rsidRPr="00F94BAE">
        <w:rPr>
          <w:rFonts w:ascii="Times New Roman" w:hAnsi="Times New Roman"/>
          <w:b w:val="0"/>
          <w:color w:val="000000"/>
          <w:sz w:val="24"/>
          <w:szCs w:val="24"/>
          <w:shd w:val="clear" w:color="auto" w:fill="FFFFFF"/>
        </w:rPr>
        <w:t xml:space="preserve"> gerador de pulso</w:t>
      </w:r>
      <w:r w:rsidR="0069130F">
        <w:rPr>
          <w:rFonts w:ascii="Times New Roman" w:hAnsi="Times New Roman"/>
          <w:b w:val="0"/>
          <w:color w:val="000000"/>
          <w:sz w:val="24"/>
          <w:szCs w:val="24"/>
          <w:shd w:val="clear" w:color="auto" w:fill="FFFFFF"/>
        </w:rPr>
        <w:t>,</w:t>
      </w:r>
      <w:r>
        <w:rPr>
          <w:rFonts w:ascii="Times New Roman" w:hAnsi="Times New Roman"/>
          <w:b w:val="0"/>
          <w:color w:val="000000"/>
          <w:sz w:val="24"/>
          <w:szCs w:val="24"/>
          <w:shd w:val="clear" w:color="auto" w:fill="FFFFFF"/>
        </w:rPr>
        <w:t xml:space="preserve"> reduziram as chances </w:t>
      </w:r>
      <w:proofErr w:type="gramStart"/>
      <w:r>
        <w:rPr>
          <w:rFonts w:ascii="Times New Roman" w:hAnsi="Times New Roman"/>
          <w:b w:val="0"/>
          <w:color w:val="000000"/>
          <w:sz w:val="24"/>
          <w:szCs w:val="24"/>
          <w:shd w:val="clear" w:color="auto" w:fill="FFFFFF"/>
        </w:rPr>
        <w:t>dos</w:t>
      </w:r>
      <w:proofErr w:type="gramEnd"/>
      <w:r>
        <w:rPr>
          <w:rFonts w:ascii="Times New Roman" w:hAnsi="Times New Roman"/>
          <w:b w:val="0"/>
          <w:color w:val="000000"/>
          <w:sz w:val="24"/>
          <w:szCs w:val="24"/>
          <w:shd w:val="clear" w:color="auto" w:fill="FFFFFF"/>
        </w:rPr>
        <w:t xml:space="preserve"> examinadores</w:t>
      </w:r>
      <w:r w:rsidR="000A3AF7" w:rsidRPr="00F94BAE">
        <w:rPr>
          <w:rFonts w:ascii="Times New Roman" w:hAnsi="Times New Roman"/>
          <w:b w:val="0"/>
          <w:color w:val="000000"/>
          <w:sz w:val="24"/>
          <w:szCs w:val="24"/>
          <w:shd w:val="clear" w:color="auto" w:fill="FFFFFF"/>
        </w:rPr>
        <w:t xml:space="preserve"> repeti</w:t>
      </w:r>
      <w:r w:rsidR="0069130F">
        <w:rPr>
          <w:rFonts w:ascii="Times New Roman" w:hAnsi="Times New Roman"/>
          <w:b w:val="0"/>
          <w:color w:val="000000"/>
          <w:sz w:val="24"/>
          <w:szCs w:val="24"/>
          <w:shd w:val="clear" w:color="auto" w:fill="FFFFFF"/>
        </w:rPr>
        <w:t>r</w:t>
      </w:r>
      <w:r w:rsidR="00544DF4">
        <w:rPr>
          <w:rFonts w:ascii="Times New Roman" w:hAnsi="Times New Roman"/>
          <w:b w:val="0"/>
          <w:color w:val="000000"/>
          <w:sz w:val="24"/>
          <w:szCs w:val="24"/>
          <w:shd w:val="clear" w:color="auto" w:fill="FFFFFF"/>
        </w:rPr>
        <w:t>em</w:t>
      </w:r>
      <w:r>
        <w:rPr>
          <w:rFonts w:ascii="Times New Roman" w:hAnsi="Times New Roman"/>
          <w:b w:val="0"/>
          <w:color w:val="000000"/>
          <w:sz w:val="24"/>
          <w:szCs w:val="24"/>
          <w:shd w:val="clear" w:color="auto" w:fill="FFFFFF"/>
        </w:rPr>
        <w:t xml:space="preserve"> os valores</w:t>
      </w:r>
      <w:r w:rsidR="00544DF4">
        <w:rPr>
          <w:rFonts w:ascii="Times New Roman" w:hAnsi="Times New Roman"/>
          <w:b w:val="0"/>
          <w:color w:val="000000"/>
          <w:sz w:val="24"/>
          <w:szCs w:val="24"/>
          <w:shd w:val="clear" w:color="auto" w:fill="FFFFFF"/>
        </w:rPr>
        <w:t xml:space="preserve"> encontrados nas</w:t>
      </w:r>
      <w:r>
        <w:rPr>
          <w:rFonts w:ascii="Times New Roman" w:hAnsi="Times New Roman"/>
          <w:b w:val="0"/>
          <w:color w:val="000000"/>
          <w:sz w:val="24"/>
          <w:szCs w:val="24"/>
          <w:shd w:val="clear" w:color="auto" w:fill="FFFFFF"/>
        </w:rPr>
        <w:t xml:space="preserve"> </w:t>
      </w:r>
      <w:r w:rsidR="0069130F">
        <w:rPr>
          <w:rFonts w:ascii="Times New Roman" w:hAnsi="Times New Roman"/>
          <w:b w:val="0"/>
          <w:color w:val="000000"/>
          <w:sz w:val="24"/>
          <w:szCs w:val="24"/>
          <w:shd w:val="clear" w:color="auto" w:fill="FFFFFF"/>
        </w:rPr>
        <w:t>primeiras</w:t>
      </w:r>
      <w:r>
        <w:rPr>
          <w:rFonts w:ascii="Times New Roman" w:hAnsi="Times New Roman"/>
          <w:b w:val="0"/>
          <w:color w:val="000000"/>
          <w:sz w:val="24"/>
          <w:szCs w:val="24"/>
          <w:shd w:val="clear" w:color="auto" w:fill="FFFFFF"/>
        </w:rPr>
        <w:t xml:space="preserve"> medidas.</w:t>
      </w:r>
      <w:r w:rsidR="001370FE">
        <w:rPr>
          <w:rFonts w:ascii="Times New Roman" w:hAnsi="Times New Roman"/>
          <w:b w:val="0"/>
          <w:color w:val="000000"/>
          <w:sz w:val="24"/>
          <w:szCs w:val="24"/>
          <w:shd w:val="clear" w:color="auto" w:fill="FFFFFF"/>
        </w:rPr>
        <w:t xml:space="preserve"> </w:t>
      </w:r>
      <w:r w:rsidR="00D27918" w:rsidRPr="00D27918">
        <w:rPr>
          <w:rFonts w:ascii="Times New Roman" w:hAnsi="Times New Roman"/>
          <w:b w:val="0"/>
          <w:sz w:val="24"/>
          <w:szCs w:val="24"/>
        </w:rPr>
        <w:t xml:space="preserve">Uma limitação do nosso estudo está nas diferentes </w:t>
      </w:r>
      <w:r w:rsidR="00D27918" w:rsidRPr="00D27918">
        <w:rPr>
          <w:rFonts w:ascii="Times New Roman" w:hAnsi="Times New Roman"/>
          <w:b w:val="0"/>
          <w:sz w:val="24"/>
          <w:szCs w:val="24"/>
        </w:rPr>
        <w:lastRenderedPageBreak/>
        <w:t xml:space="preserve">prevalências de DEN nos músculos avaliados. A menor prevalência de DEN no VL pode ter levado à detecção de concordâncias muito boas nesse músculo. </w:t>
      </w:r>
      <w:r w:rsidR="00A47D4C" w:rsidRPr="00D27918">
        <w:rPr>
          <w:rFonts w:ascii="Times New Roman" w:hAnsi="Times New Roman"/>
          <w:b w:val="0"/>
          <w:sz w:val="24"/>
          <w:szCs w:val="24"/>
        </w:rPr>
        <w:t xml:space="preserve">Os próximos estudos devem buscar desenvolver estratégias para que detecção das contrações musculares </w:t>
      </w:r>
      <w:r w:rsidR="00544DF4" w:rsidRPr="00D27918">
        <w:rPr>
          <w:rFonts w:ascii="Times New Roman" w:hAnsi="Times New Roman"/>
          <w:b w:val="0"/>
          <w:sz w:val="24"/>
          <w:szCs w:val="24"/>
        </w:rPr>
        <w:t>evocadas no</w:t>
      </w:r>
      <w:r w:rsidR="00A47D4C" w:rsidRPr="00D27918">
        <w:rPr>
          <w:rFonts w:ascii="Times New Roman" w:hAnsi="Times New Roman"/>
          <w:b w:val="0"/>
          <w:sz w:val="24"/>
          <w:szCs w:val="24"/>
        </w:rPr>
        <w:t xml:space="preserve"> TEDE seja realizada por algum tipo de dispositivo capaz de eliminar a subjetividade da detecção visual dos examinadores.</w:t>
      </w:r>
    </w:p>
    <w:p w:rsidR="002B1262" w:rsidRDefault="002B1262">
      <w:pPr>
        <w:spacing w:after="200" w:line="276" w:lineRule="auto"/>
        <w:rPr>
          <w:rFonts w:ascii="Times New Roman" w:hAnsi="Times New Roman"/>
          <w:b w:val="0"/>
          <w:sz w:val="24"/>
          <w:szCs w:val="24"/>
        </w:rPr>
      </w:pPr>
      <w:r>
        <w:rPr>
          <w:rFonts w:ascii="Times New Roman" w:hAnsi="Times New Roman"/>
          <w:b w:val="0"/>
          <w:sz w:val="24"/>
          <w:szCs w:val="24"/>
        </w:rPr>
        <w:br w:type="page"/>
      </w:r>
    </w:p>
    <w:p w:rsidR="00CE4974" w:rsidRDefault="008A4F72" w:rsidP="00B73185">
      <w:pPr>
        <w:pStyle w:val="Ttulo1"/>
        <w:rPr>
          <w:rFonts w:ascii="Times New Roman" w:hAnsi="Times New Roman"/>
          <w:color w:val="auto"/>
        </w:rPr>
      </w:pPr>
      <w:bookmarkStart w:id="35" w:name="_Toc497167029"/>
      <w:r w:rsidRPr="00B73185">
        <w:rPr>
          <w:rFonts w:ascii="Times New Roman" w:hAnsi="Times New Roman"/>
          <w:color w:val="auto"/>
        </w:rPr>
        <w:lastRenderedPageBreak/>
        <w:t>CONCLUSÃO</w:t>
      </w:r>
      <w:bookmarkEnd w:id="35"/>
    </w:p>
    <w:p w:rsidR="00B73185" w:rsidRPr="00B73185" w:rsidRDefault="00B73185" w:rsidP="00B73185"/>
    <w:p w:rsidR="00CE4974" w:rsidRPr="00EE3612" w:rsidRDefault="00544DF4" w:rsidP="00D40EFD">
      <w:pPr>
        <w:spacing w:line="480" w:lineRule="auto"/>
        <w:ind w:firstLine="709"/>
        <w:jc w:val="both"/>
        <w:rPr>
          <w:rFonts w:ascii="Times New Roman" w:hAnsi="Times New Roman"/>
          <w:b w:val="0"/>
          <w:sz w:val="24"/>
          <w:szCs w:val="24"/>
        </w:rPr>
      </w:pPr>
      <w:del w:id="36" w:author="Durigan" w:date="2017-11-05T15:36:00Z">
        <w:r w:rsidDel="000B18CF">
          <w:rPr>
            <w:rFonts w:ascii="Times New Roman" w:hAnsi="Times New Roman"/>
            <w:b w:val="0"/>
            <w:sz w:val="24"/>
            <w:szCs w:val="24"/>
          </w:rPr>
          <w:delText>Nós demonstramos</w:delText>
        </w:r>
      </w:del>
      <w:ins w:id="37" w:author="Durigan" w:date="2017-11-05T15:36:00Z">
        <w:r w:rsidR="000B18CF">
          <w:rPr>
            <w:rFonts w:ascii="Times New Roman" w:hAnsi="Times New Roman"/>
            <w:b w:val="0"/>
            <w:sz w:val="24"/>
            <w:szCs w:val="24"/>
          </w:rPr>
          <w:t>Foi demonstrado</w:t>
        </w:r>
      </w:ins>
      <w:r>
        <w:rPr>
          <w:rFonts w:ascii="Times New Roman" w:hAnsi="Times New Roman"/>
          <w:b w:val="0"/>
          <w:sz w:val="24"/>
          <w:szCs w:val="24"/>
        </w:rPr>
        <w:t xml:space="preserve"> que o TEDE apresenta resultados confiáveis e reprodutíveis nas avaliações intraexaminador da cronaxia e no diagnóstico da DEN respectivamente. Com base nos resultados do presente estudo, </w:t>
      </w:r>
      <w:del w:id="38" w:author="Durigan" w:date="2017-11-05T15:37:00Z">
        <w:r w:rsidDel="000B18CF">
          <w:rPr>
            <w:rFonts w:ascii="Times New Roman" w:hAnsi="Times New Roman"/>
            <w:b w:val="0"/>
            <w:sz w:val="24"/>
            <w:szCs w:val="24"/>
          </w:rPr>
          <w:delText xml:space="preserve">nós </w:delText>
        </w:r>
      </w:del>
      <w:ins w:id="39" w:author="Durigan" w:date="2017-11-05T15:37:00Z">
        <w:r w:rsidR="000B18CF">
          <w:rPr>
            <w:rFonts w:ascii="Times New Roman" w:hAnsi="Times New Roman"/>
            <w:b w:val="0"/>
            <w:sz w:val="24"/>
            <w:szCs w:val="24"/>
          </w:rPr>
          <w:t xml:space="preserve">é possível recomendar </w:t>
        </w:r>
      </w:ins>
      <w:del w:id="40" w:author="Durigan" w:date="2017-11-05T15:37:00Z">
        <w:r w:rsidDel="000B18CF">
          <w:rPr>
            <w:rFonts w:ascii="Times New Roman" w:hAnsi="Times New Roman"/>
            <w:b w:val="0"/>
            <w:sz w:val="24"/>
            <w:szCs w:val="24"/>
          </w:rPr>
          <w:delText xml:space="preserve">recomendamos </w:delText>
        </w:r>
      </w:del>
      <w:r>
        <w:rPr>
          <w:rFonts w:ascii="Times New Roman" w:hAnsi="Times New Roman"/>
          <w:b w:val="0"/>
          <w:sz w:val="24"/>
          <w:szCs w:val="24"/>
        </w:rPr>
        <w:t>que o TEDE seja realização por apenas 1 exam</w:t>
      </w:r>
      <w:r w:rsidR="003A5BA1">
        <w:rPr>
          <w:rFonts w:ascii="Times New Roman" w:hAnsi="Times New Roman"/>
          <w:b w:val="0"/>
          <w:sz w:val="24"/>
          <w:szCs w:val="24"/>
        </w:rPr>
        <w:t>inador em situações que o teste</w:t>
      </w:r>
      <w:r w:rsidR="00E2242A">
        <w:rPr>
          <w:rFonts w:ascii="Times New Roman" w:hAnsi="Times New Roman"/>
          <w:b w:val="0"/>
          <w:sz w:val="24"/>
          <w:szCs w:val="24"/>
        </w:rPr>
        <w:t xml:space="preserve"> e re </w:t>
      </w:r>
      <w:r>
        <w:rPr>
          <w:rFonts w:ascii="Times New Roman" w:hAnsi="Times New Roman"/>
          <w:b w:val="0"/>
          <w:sz w:val="24"/>
          <w:szCs w:val="24"/>
        </w:rPr>
        <w:t xml:space="preserve">teste seja necessário. Por fim, </w:t>
      </w:r>
      <w:r w:rsidR="0069130F">
        <w:rPr>
          <w:rFonts w:ascii="Times New Roman" w:hAnsi="Times New Roman"/>
          <w:b w:val="0"/>
          <w:sz w:val="24"/>
          <w:szCs w:val="24"/>
        </w:rPr>
        <w:t>foi evidenciado</w:t>
      </w:r>
      <w:r>
        <w:rPr>
          <w:rFonts w:ascii="Times New Roman" w:hAnsi="Times New Roman"/>
          <w:b w:val="0"/>
          <w:sz w:val="24"/>
          <w:szCs w:val="24"/>
        </w:rPr>
        <w:t xml:space="preserve"> que o TEDE realizado com diferentes tipos de eletrodo não influenciou nos resultados. O TEDE pode ser realizado com eletrodos quadrados com 25 cm</w:t>
      </w:r>
      <w:r w:rsidRPr="00544DF4">
        <w:rPr>
          <w:rFonts w:ascii="Times New Roman" w:hAnsi="Times New Roman"/>
          <w:b w:val="0"/>
          <w:sz w:val="24"/>
          <w:szCs w:val="24"/>
          <w:vertAlign w:val="superscript"/>
        </w:rPr>
        <w:t>2</w:t>
      </w:r>
      <w:r>
        <w:rPr>
          <w:rFonts w:ascii="Times New Roman" w:hAnsi="Times New Roman"/>
          <w:b w:val="0"/>
          <w:sz w:val="24"/>
          <w:szCs w:val="24"/>
        </w:rPr>
        <w:t xml:space="preserve"> de área e isso pode aumentar a viabilidade deste exame na prática clínica. </w:t>
      </w:r>
    </w:p>
    <w:p w:rsidR="001A308B" w:rsidRPr="00EE3612" w:rsidRDefault="001A308B" w:rsidP="00BE0224">
      <w:pPr>
        <w:autoSpaceDE w:val="0"/>
        <w:autoSpaceDN w:val="0"/>
        <w:adjustRightInd w:val="0"/>
        <w:spacing w:line="360" w:lineRule="auto"/>
        <w:ind w:firstLine="709"/>
        <w:jc w:val="both"/>
        <w:rPr>
          <w:rFonts w:ascii="Times New Roman" w:eastAsiaTheme="minorHAnsi" w:hAnsi="Times New Roman"/>
          <w:b w:val="0"/>
          <w:sz w:val="24"/>
          <w:szCs w:val="24"/>
          <w:lang w:eastAsia="en-US"/>
        </w:rPr>
      </w:pPr>
    </w:p>
    <w:p w:rsidR="001A308B" w:rsidRPr="00EE3612" w:rsidRDefault="00EB094F">
      <w:pPr>
        <w:spacing w:after="200" w:line="276" w:lineRule="auto"/>
        <w:rPr>
          <w:rFonts w:ascii="Times New Roman" w:hAnsi="Times New Roman"/>
        </w:rPr>
      </w:pPr>
      <w:r w:rsidRPr="00EE3612">
        <w:rPr>
          <w:rFonts w:ascii="Times New Roman" w:hAnsi="Times New Roman"/>
        </w:rPr>
        <w:br w:type="page"/>
      </w:r>
    </w:p>
    <w:p w:rsidR="000A3AF7" w:rsidRPr="009A5F33" w:rsidRDefault="008A4F72" w:rsidP="009A5F33">
      <w:pPr>
        <w:pStyle w:val="Ttulo1"/>
        <w:rPr>
          <w:rFonts w:ascii="Times New Roman" w:hAnsi="Times New Roman"/>
          <w:b w:val="0"/>
          <w:color w:val="auto"/>
          <w:lang w:val="en-US"/>
        </w:rPr>
      </w:pPr>
      <w:bookmarkStart w:id="41" w:name="_Toc497167030"/>
      <w:r w:rsidRPr="009A5F33">
        <w:rPr>
          <w:rFonts w:ascii="Times New Roman" w:hAnsi="Times New Roman"/>
          <w:color w:val="auto"/>
          <w:lang w:val="en-US"/>
        </w:rPr>
        <w:lastRenderedPageBreak/>
        <w:t>BIBLIOGRAFIA</w:t>
      </w:r>
      <w:bookmarkEnd w:id="41"/>
    </w:p>
    <w:p w:rsidR="000A3AF7" w:rsidRPr="009A5F33" w:rsidRDefault="000A3AF7" w:rsidP="001370FE">
      <w:pPr>
        <w:spacing w:line="480" w:lineRule="auto"/>
        <w:jc w:val="both"/>
        <w:rPr>
          <w:rFonts w:ascii="Times New Roman" w:hAnsi="Times New Roman"/>
          <w:b w:val="0"/>
          <w:sz w:val="24"/>
          <w:szCs w:val="24"/>
          <w:lang w:val="en-US"/>
        </w:rPr>
      </w:pP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4A2F0F">
        <w:rPr>
          <w:rFonts w:ascii="Times New Roman" w:hAnsi="Times New Roman"/>
          <w:b w:val="0"/>
          <w:noProof/>
          <w:sz w:val="24"/>
          <w:szCs w:val="24"/>
        </w:rPr>
        <w:fldChar w:fldCharType="begin" w:fldLock="1"/>
      </w:r>
      <w:r w:rsidR="000A3AF7" w:rsidRPr="004A2F0F">
        <w:rPr>
          <w:rFonts w:ascii="Times New Roman" w:hAnsi="Times New Roman"/>
          <w:b w:val="0"/>
          <w:noProof/>
          <w:sz w:val="24"/>
          <w:szCs w:val="24"/>
          <w:lang w:val="en-US"/>
        </w:rPr>
        <w:instrText xml:space="preserve">ADDIN Mendeley Bibliography CSL_BIBLIOGRAPHY </w:instrText>
      </w:r>
      <w:r w:rsidRPr="004A2F0F">
        <w:rPr>
          <w:rFonts w:ascii="Times New Roman" w:hAnsi="Times New Roman"/>
          <w:b w:val="0"/>
          <w:noProof/>
          <w:sz w:val="24"/>
          <w:szCs w:val="24"/>
        </w:rPr>
        <w:fldChar w:fldCharType="separate"/>
      </w:r>
      <w:r w:rsidRPr="00352B3E">
        <w:rPr>
          <w:rFonts w:ascii="Times New Roman" w:hAnsi="Times New Roman"/>
          <w:b w:val="0"/>
          <w:noProof/>
          <w:sz w:val="24"/>
          <w:szCs w:val="24"/>
          <w:lang w:val="en-US"/>
        </w:rPr>
        <w:t xml:space="preserve">1. </w:t>
      </w:r>
      <w:r w:rsidRPr="00352B3E">
        <w:rPr>
          <w:rFonts w:ascii="Times New Roman" w:hAnsi="Times New Roman"/>
          <w:b w:val="0"/>
          <w:noProof/>
          <w:sz w:val="24"/>
          <w:szCs w:val="24"/>
          <w:lang w:val="en-US"/>
        </w:rPr>
        <w:tab/>
        <w:t xml:space="preserve">Brower RG. Consequences of bed rest. </w:t>
      </w:r>
      <w:r w:rsidRPr="00352B3E">
        <w:rPr>
          <w:rFonts w:ascii="Times New Roman" w:hAnsi="Times New Roman"/>
          <w:b w:val="0"/>
          <w:i/>
          <w:iCs/>
          <w:noProof/>
          <w:sz w:val="24"/>
          <w:szCs w:val="24"/>
          <w:lang w:val="en-US"/>
        </w:rPr>
        <w:t>Crit Care Med</w:t>
      </w:r>
      <w:r w:rsidRPr="00352B3E">
        <w:rPr>
          <w:rFonts w:ascii="Times New Roman" w:hAnsi="Times New Roman"/>
          <w:b w:val="0"/>
          <w:noProof/>
          <w:sz w:val="24"/>
          <w:szCs w:val="24"/>
          <w:lang w:val="en-US"/>
        </w:rPr>
        <w:t xml:space="preserve">. 2009;37(10 Supl):S422-8. </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2. </w:t>
      </w:r>
      <w:r w:rsidRPr="00352B3E">
        <w:rPr>
          <w:rFonts w:ascii="Times New Roman" w:hAnsi="Times New Roman"/>
          <w:b w:val="0"/>
          <w:noProof/>
          <w:sz w:val="24"/>
          <w:szCs w:val="24"/>
          <w:lang w:val="en-US"/>
        </w:rPr>
        <w:tab/>
        <w:t xml:space="preserve">De Jonghe B, Sharshar T, Lefaucheur J-P, et al. Paresis acquired in the intensive care unit: a prospective multicenter study. </w:t>
      </w:r>
      <w:r w:rsidRPr="00352B3E">
        <w:rPr>
          <w:rFonts w:ascii="Times New Roman" w:hAnsi="Times New Roman"/>
          <w:b w:val="0"/>
          <w:i/>
          <w:iCs/>
          <w:noProof/>
          <w:sz w:val="24"/>
          <w:szCs w:val="24"/>
          <w:lang w:val="en-US"/>
        </w:rPr>
        <w:t>JAMA</w:t>
      </w:r>
      <w:r w:rsidRPr="00352B3E">
        <w:rPr>
          <w:rFonts w:ascii="Times New Roman" w:hAnsi="Times New Roman"/>
          <w:b w:val="0"/>
          <w:noProof/>
          <w:sz w:val="24"/>
          <w:szCs w:val="24"/>
          <w:lang w:val="en-US"/>
        </w:rPr>
        <w:t>. 2002;288(22):2859-2867.</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3. </w:t>
      </w:r>
      <w:r w:rsidRPr="00352B3E">
        <w:rPr>
          <w:rFonts w:ascii="Times New Roman" w:hAnsi="Times New Roman"/>
          <w:b w:val="0"/>
          <w:noProof/>
          <w:sz w:val="24"/>
          <w:szCs w:val="24"/>
          <w:lang w:val="en-US"/>
        </w:rPr>
        <w:tab/>
        <w:t xml:space="preserve">Lacomis D. Electrophysiology of neuromuscular disorders in critical illness. </w:t>
      </w:r>
      <w:r w:rsidRPr="00352B3E">
        <w:rPr>
          <w:rFonts w:ascii="Times New Roman" w:hAnsi="Times New Roman"/>
          <w:b w:val="0"/>
          <w:i/>
          <w:iCs/>
          <w:noProof/>
          <w:sz w:val="24"/>
          <w:szCs w:val="24"/>
          <w:lang w:val="en-US"/>
        </w:rPr>
        <w:t>Muscle Nerve</w:t>
      </w:r>
      <w:r w:rsidRPr="00352B3E">
        <w:rPr>
          <w:rFonts w:ascii="Times New Roman" w:hAnsi="Times New Roman"/>
          <w:b w:val="0"/>
          <w:noProof/>
          <w:sz w:val="24"/>
          <w:szCs w:val="24"/>
          <w:lang w:val="en-US"/>
        </w:rPr>
        <w:t xml:space="preserve">. 2013;47(3):452-463. </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4. </w:t>
      </w:r>
      <w:r w:rsidRPr="00352B3E">
        <w:rPr>
          <w:rFonts w:ascii="Times New Roman" w:hAnsi="Times New Roman"/>
          <w:b w:val="0"/>
          <w:noProof/>
          <w:sz w:val="24"/>
          <w:szCs w:val="24"/>
          <w:lang w:val="en-US"/>
        </w:rPr>
        <w:tab/>
        <w:t xml:space="preserve">Hermans G, Van den Berghe G. Clinical review: intensive care unit acquired weakness. </w:t>
      </w:r>
      <w:r w:rsidRPr="00352B3E">
        <w:rPr>
          <w:rFonts w:ascii="Times New Roman" w:hAnsi="Times New Roman"/>
          <w:b w:val="0"/>
          <w:i/>
          <w:iCs/>
          <w:noProof/>
          <w:sz w:val="24"/>
          <w:szCs w:val="24"/>
          <w:lang w:val="en-US"/>
        </w:rPr>
        <w:t>Crit Care</w:t>
      </w:r>
      <w:r w:rsidRPr="00352B3E">
        <w:rPr>
          <w:rFonts w:ascii="Times New Roman" w:hAnsi="Times New Roman"/>
          <w:b w:val="0"/>
          <w:noProof/>
          <w:sz w:val="24"/>
          <w:szCs w:val="24"/>
          <w:lang w:val="en-US"/>
        </w:rPr>
        <w:t xml:space="preserve">. 2015;19(1):274. </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5. </w:t>
      </w:r>
      <w:r w:rsidRPr="00352B3E">
        <w:rPr>
          <w:rFonts w:ascii="Times New Roman" w:hAnsi="Times New Roman"/>
          <w:b w:val="0"/>
          <w:noProof/>
          <w:sz w:val="24"/>
          <w:szCs w:val="24"/>
          <w:lang w:val="en-US"/>
        </w:rPr>
        <w:tab/>
        <w:t xml:space="preserve">Schuhfried O, Kollmann C, Paternostro-Sluga T. Excitability of chronic hemiparetic muscles: determination of chronaxie values and strength-duration curves and its implication in functional electrical stimulation. </w:t>
      </w:r>
      <w:r w:rsidRPr="00352B3E">
        <w:rPr>
          <w:rFonts w:ascii="Times New Roman" w:hAnsi="Times New Roman"/>
          <w:b w:val="0"/>
          <w:i/>
          <w:iCs/>
          <w:noProof/>
          <w:sz w:val="24"/>
          <w:szCs w:val="24"/>
          <w:lang w:val="en-US"/>
        </w:rPr>
        <w:t>IEEE Trans Neural Syst Rehabil Eng</w:t>
      </w:r>
      <w:r w:rsidRPr="00352B3E">
        <w:rPr>
          <w:rFonts w:ascii="Times New Roman" w:hAnsi="Times New Roman"/>
          <w:b w:val="0"/>
          <w:noProof/>
          <w:sz w:val="24"/>
          <w:szCs w:val="24"/>
          <w:lang w:val="en-US"/>
        </w:rPr>
        <w:t xml:space="preserve">. 2005;13(1):105-109. </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6. </w:t>
      </w:r>
      <w:r w:rsidRPr="00352B3E">
        <w:rPr>
          <w:rFonts w:ascii="Times New Roman" w:hAnsi="Times New Roman"/>
          <w:b w:val="0"/>
          <w:noProof/>
          <w:sz w:val="24"/>
          <w:szCs w:val="24"/>
          <w:lang w:val="en-US"/>
        </w:rPr>
        <w:tab/>
        <w:t xml:space="preserve">Paternostro-Sluga T, Schuhfried O, Vacariu G, Lang T, Fialka-Moser V. Chronaxie and accommodation index in the diagnosis of muscle denervation. </w:t>
      </w:r>
      <w:r w:rsidRPr="00352B3E">
        <w:rPr>
          <w:rFonts w:ascii="Times New Roman" w:hAnsi="Times New Roman"/>
          <w:b w:val="0"/>
          <w:i/>
          <w:iCs/>
          <w:noProof/>
          <w:sz w:val="24"/>
          <w:szCs w:val="24"/>
          <w:lang w:val="en-US"/>
        </w:rPr>
        <w:t>Am J Phys Med Rehabil</w:t>
      </w:r>
      <w:r w:rsidRPr="00352B3E">
        <w:rPr>
          <w:rFonts w:ascii="Times New Roman" w:hAnsi="Times New Roman"/>
          <w:b w:val="0"/>
          <w:noProof/>
          <w:sz w:val="24"/>
          <w:szCs w:val="24"/>
          <w:lang w:val="en-US"/>
        </w:rPr>
        <w:t>. 2002;81(4):253-260.</w:t>
      </w:r>
    </w:p>
    <w:p w:rsidR="001661A4" w:rsidRPr="004A2F0F"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rPr>
      </w:pPr>
      <w:r w:rsidRPr="00352B3E">
        <w:rPr>
          <w:rFonts w:ascii="Times New Roman" w:hAnsi="Times New Roman"/>
          <w:b w:val="0"/>
          <w:noProof/>
          <w:sz w:val="24"/>
          <w:szCs w:val="24"/>
          <w:lang w:val="en-US"/>
        </w:rPr>
        <w:t xml:space="preserve">7. </w:t>
      </w:r>
      <w:r w:rsidRPr="00352B3E">
        <w:rPr>
          <w:rFonts w:ascii="Times New Roman" w:hAnsi="Times New Roman"/>
          <w:b w:val="0"/>
          <w:noProof/>
          <w:sz w:val="24"/>
          <w:szCs w:val="24"/>
          <w:lang w:val="en-US"/>
        </w:rPr>
        <w:tab/>
        <w:t xml:space="preserve">Silva PE, Babault N, Mazullo JB, et al. Safety and feasibility of a neuromuscular electrical stimulation chronaxie-based protocol in critical ill patients: A prospective observational study. </w:t>
      </w:r>
      <w:r w:rsidR="001661A4" w:rsidRPr="004A2F0F">
        <w:rPr>
          <w:rFonts w:ascii="Times New Roman" w:hAnsi="Times New Roman"/>
          <w:b w:val="0"/>
          <w:i/>
          <w:iCs/>
          <w:noProof/>
          <w:sz w:val="24"/>
          <w:szCs w:val="24"/>
        </w:rPr>
        <w:t>J Crit Care</w:t>
      </w:r>
      <w:r w:rsidR="001661A4" w:rsidRPr="004A2F0F">
        <w:rPr>
          <w:rFonts w:ascii="Times New Roman" w:hAnsi="Times New Roman"/>
          <w:b w:val="0"/>
          <w:noProof/>
          <w:sz w:val="24"/>
          <w:szCs w:val="24"/>
        </w:rPr>
        <w:t xml:space="preserve">. 2017;37:141-148. </w:t>
      </w:r>
    </w:p>
    <w:p w:rsidR="001661A4" w:rsidRPr="00E2242A" w:rsidRDefault="001661A4"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4A2F0F">
        <w:rPr>
          <w:rFonts w:ascii="Times New Roman" w:hAnsi="Times New Roman"/>
          <w:b w:val="0"/>
          <w:noProof/>
          <w:sz w:val="24"/>
          <w:szCs w:val="24"/>
        </w:rPr>
        <w:t xml:space="preserve">8. </w:t>
      </w:r>
      <w:r w:rsidRPr="004A2F0F">
        <w:rPr>
          <w:rFonts w:ascii="Times New Roman" w:hAnsi="Times New Roman"/>
          <w:b w:val="0"/>
          <w:noProof/>
          <w:sz w:val="24"/>
          <w:szCs w:val="24"/>
        </w:rPr>
        <w:tab/>
        <w:t xml:space="preserve">Fernandes LFRM, Oliveira NML, Pelet DCS, Cunha AFS, Grecco MAS, Souza LAPS. </w:t>
      </w:r>
      <w:r w:rsidR="00352B3E" w:rsidRPr="00352B3E">
        <w:rPr>
          <w:rFonts w:ascii="Times New Roman" w:hAnsi="Times New Roman"/>
          <w:b w:val="0"/>
          <w:noProof/>
          <w:sz w:val="24"/>
          <w:szCs w:val="24"/>
          <w:lang w:val="en-US"/>
        </w:rPr>
        <w:t xml:space="preserve">Stimulus electrodiagnosis and motor and functional evaluations during ulnar nerve recovery. </w:t>
      </w:r>
      <w:r w:rsidR="00352B3E" w:rsidRPr="00352B3E">
        <w:rPr>
          <w:rFonts w:ascii="Times New Roman" w:hAnsi="Times New Roman"/>
          <w:b w:val="0"/>
          <w:i/>
          <w:iCs/>
          <w:noProof/>
          <w:sz w:val="24"/>
          <w:szCs w:val="24"/>
          <w:lang w:val="en-US"/>
        </w:rPr>
        <w:t>Braz J Phys Ther</w:t>
      </w:r>
      <w:r w:rsidR="00352B3E" w:rsidRPr="00352B3E">
        <w:rPr>
          <w:rFonts w:ascii="Times New Roman" w:hAnsi="Times New Roman"/>
          <w:b w:val="0"/>
          <w:noProof/>
          <w:sz w:val="24"/>
          <w:szCs w:val="24"/>
          <w:lang w:val="en-US"/>
        </w:rPr>
        <w:t xml:space="preserve">. January 2016. </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9. </w:t>
      </w:r>
      <w:r w:rsidRPr="00352B3E">
        <w:rPr>
          <w:rFonts w:ascii="Times New Roman" w:hAnsi="Times New Roman"/>
          <w:b w:val="0"/>
          <w:noProof/>
          <w:sz w:val="24"/>
          <w:szCs w:val="24"/>
          <w:lang w:val="en-US"/>
        </w:rPr>
        <w:tab/>
        <w:t xml:space="preserve">McLeod JG. Electrodiagnostic Techniques. </w:t>
      </w:r>
      <w:r w:rsidRPr="00352B3E">
        <w:rPr>
          <w:rFonts w:ascii="Times New Roman" w:hAnsi="Times New Roman"/>
          <w:b w:val="0"/>
          <w:i/>
          <w:iCs/>
          <w:noProof/>
          <w:sz w:val="24"/>
          <w:szCs w:val="24"/>
          <w:lang w:val="en-US"/>
        </w:rPr>
        <w:t>Aust J Physiother</w:t>
      </w:r>
      <w:r w:rsidRPr="00352B3E">
        <w:rPr>
          <w:rFonts w:ascii="Times New Roman" w:hAnsi="Times New Roman"/>
          <w:b w:val="0"/>
          <w:noProof/>
          <w:sz w:val="24"/>
          <w:szCs w:val="24"/>
          <w:lang w:val="en-US"/>
        </w:rPr>
        <w:t xml:space="preserve">. 1968;14(1):7-10. </w:t>
      </w:r>
    </w:p>
    <w:p w:rsidR="001661A4" w:rsidRPr="004A2F0F"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rPr>
      </w:pPr>
      <w:r w:rsidRPr="00352B3E">
        <w:rPr>
          <w:rFonts w:ascii="Times New Roman" w:hAnsi="Times New Roman"/>
          <w:b w:val="0"/>
          <w:noProof/>
          <w:sz w:val="24"/>
          <w:szCs w:val="24"/>
          <w:lang w:val="en-US"/>
        </w:rPr>
        <w:t xml:space="preserve">10. </w:t>
      </w:r>
      <w:r w:rsidRPr="00352B3E">
        <w:rPr>
          <w:rFonts w:ascii="Times New Roman" w:hAnsi="Times New Roman"/>
          <w:b w:val="0"/>
          <w:noProof/>
          <w:sz w:val="24"/>
          <w:szCs w:val="24"/>
          <w:lang w:val="en-US"/>
        </w:rPr>
        <w:tab/>
        <w:t xml:space="preserve">Stillman BC. Some Aspects of the Theory, Performance, and Interpretation of the Strength Duration Test. </w:t>
      </w:r>
      <w:r w:rsidR="001661A4" w:rsidRPr="004A2F0F">
        <w:rPr>
          <w:rFonts w:ascii="Times New Roman" w:hAnsi="Times New Roman"/>
          <w:b w:val="0"/>
          <w:i/>
          <w:iCs/>
          <w:noProof/>
          <w:sz w:val="24"/>
          <w:szCs w:val="24"/>
        </w:rPr>
        <w:t>Aust J Physiother</w:t>
      </w:r>
      <w:r w:rsidR="001661A4" w:rsidRPr="004A2F0F">
        <w:rPr>
          <w:rFonts w:ascii="Times New Roman" w:hAnsi="Times New Roman"/>
          <w:b w:val="0"/>
          <w:noProof/>
          <w:sz w:val="24"/>
          <w:szCs w:val="24"/>
        </w:rPr>
        <w:t xml:space="preserve">. 1967;13(2):62-71. </w:t>
      </w:r>
    </w:p>
    <w:p w:rsidR="001661A4" w:rsidRPr="00E2242A" w:rsidRDefault="001661A4"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4A2F0F">
        <w:rPr>
          <w:rFonts w:ascii="Times New Roman" w:hAnsi="Times New Roman"/>
          <w:b w:val="0"/>
          <w:noProof/>
          <w:sz w:val="24"/>
          <w:szCs w:val="24"/>
        </w:rPr>
        <w:t xml:space="preserve">11. </w:t>
      </w:r>
      <w:r w:rsidRPr="004A2F0F">
        <w:rPr>
          <w:rFonts w:ascii="Times New Roman" w:hAnsi="Times New Roman"/>
          <w:b w:val="0"/>
          <w:noProof/>
          <w:sz w:val="24"/>
          <w:szCs w:val="24"/>
        </w:rPr>
        <w:tab/>
        <w:t xml:space="preserve">Ervilha UF, Araujo RC. Estudo sobre a freqüência de distribuição da cronaxia e a </w:t>
      </w:r>
      <w:r w:rsidRPr="004A2F0F">
        <w:rPr>
          <w:rFonts w:ascii="Times New Roman" w:hAnsi="Times New Roman"/>
          <w:b w:val="0"/>
          <w:noProof/>
          <w:sz w:val="24"/>
          <w:szCs w:val="24"/>
        </w:rPr>
        <w:lastRenderedPageBreak/>
        <w:t xml:space="preserve">sua correlação com distintos graus de lesões nervosas periféricas. </w:t>
      </w:r>
      <w:r w:rsidR="00352B3E" w:rsidRPr="00352B3E">
        <w:rPr>
          <w:rFonts w:ascii="Times New Roman" w:hAnsi="Times New Roman"/>
          <w:b w:val="0"/>
          <w:i/>
          <w:iCs/>
          <w:noProof/>
          <w:sz w:val="24"/>
          <w:szCs w:val="24"/>
          <w:lang w:val="en-US"/>
        </w:rPr>
        <w:t>Rev Bras Fisioter</w:t>
      </w:r>
      <w:r w:rsidR="00352B3E" w:rsidRPr="00352B3E">
        <w:rPr>
          <w:rFonts w:ascii="Times New Roman" w:hAnsi="Times New Roman"/>
          <w:b w:val="0"/>
          <w:noProof/>
          <w:sz w:val="24"/>
          <w:szCs w:val="24"/>
          <w:lang w:val="en-US"/>
        </w:rPr>
        <w:t>. 1996;1(2):45-50.</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12. </w:t>
      </w:r>
      <w:r w:rsidRPr="00352B3E">
        <w:rPr>
          <w:rFonts w:ascii="Times New Roman" w:hAnsi="Times New Roman"/>
          <w:b w:val="0"/>
          <w:noProof/>
          <w:sz w:val="24"/>
          <w:szCs w:val="24"/>
          <w:lang w:val="en-US"/>
        </w:rPr>
        <w:tab/>
        <w:t xml:space="preserve">Lacomis D. Electrophysiology of neuromuscular disorders in critical illness. </w:t>
      </w:r>
      <w:r w:rsidRPr="00352B3E">
        <w:rPr>
          <w:rFonts w:ascii="Times New Roman" w:hAnsi="Times New Roman"/>
          <w:b w:val="0"/>
          <w:i/>
          <w:iCs/>
          <w:noProof/>
          <w:sz w:val="24"/>
          <w:szCs w:val="24"/>
          <w:lang w:val="en-US"/>
        </w:rPr>
        <w:t>Muscle and Nerve</w:t>
      </w:r>
      <w:r w:rsidRPr="00352B3E">
        <w:rPr>
          <w:rFonts w:ascii="Times New Roman" w:hAnsi="Times New Roman"/>
          <w:b w:val="0"/>
          <w:noProof/>
          <w:sz w:val="24"/>
          <w:szCs w:val="24"/>
          <w:lang w:val="en-US"/>
        </w:rPr>
        <w:t xml:space="preserve">. 2013;47(3):452-463. </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13. </w:t>
      </w:r>
      <w:r w:rsidRPr="00352B3E">
        <w:rPr>
          <w:rFonts w:ascii="Times New Roman" w:hAnsi="Times New Roman"/>
          <w:b w:val="0"/>
          <w:noProof/>
          <w:sz w:val="24"/>
          <w:szCs w:val="24"/>
          <w:lang w:val="en-US"/>
        </w:rPr>
        <w:tab/>
        <w:t xml:space="preserve">Parry SM, El-Ansary D, Cartwright MS, et al. Ultrasonography in the intensive care setting can be used to detect changes in the quality and quantity of muscle and is related to muscle strength and function. </w:t>
      </w:r>
      <w:r w:rsidRPr="00352B3E">
        <w:rPr>
          <w:rFonts w:ascii="Times New Roman" w:hAnsi="Times New Roman"/>
          <w:b w:val="0"/>
          <w:i/>
          <w:iCs/>
          <w:noProof/>
          <w:sz w:val="24"/>
          <w:szCs w:val="24"/>
          <w:lang w:val="en-US"/>
        </w:rPr>
        <w:t>J Crit Care</w:t>
      </w:r>
      <w:r w:rsidRPr="00352B3E">
        <w:rPr>
          <w:rFonts w:ascii="Times New Roman" w:hAnsi="Times New Roman"/>
          <w:b w:val="0"/>
          <w:noProof/>
          <w:sz w:val="24"/>
          <w:szCs w:val="24"/>
          <w:lang w:val="en-US"/>
        </w:rPr>
        <w:t xml:space="preserve">. 2015;30(5):1151. </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14. </w:t>
      </w:r>
      <w:r w:rsidRPr="00352B3E">
        <w:rPr>
          <w:rFonts w:ascii="Times New Roman" w:hAnsi="Times New Roman"/>
          <w:b w:val="0"/>
          <w:noProof/>
          <w:sz w:val="24"/>
          <w:szCs w:val="24"/>
          <w:lang w:val="en-US"/>
        </w:rPr>
        <w:tab/>
        <w:t xml:space="preserve">Harper NJ, Greer R, Conway D. Neuromuscular monitoring in intensive care patients: milliamperage requirements for supramaximal stimulation. </w:t>
      </w:r>
      <w:r w:rsidRPr="00352B3E">
        <w:rPr>
          <w:rFonts w:ascii="Times New Roman" w:hAnsi="Times New Roman"/>
          <w:b w:val="0"/>
          <w:i/>
          <w:iCs/>
          <w:noProof/>
          <w:sz w:val="24"/>
          <w:szCs w:val="24"/>
          <w:lang w:val="en-US"/>
        </w:rPr>
        <w:t>Br J Anaesth</w:t>
      </w:r>
      <w:r w:rsidRPr="00352B3E">
        <w:rPr>
          <w:rFonts w:ascii="Times New Roman" w:hAnsi="Times New Roman"/>
          <w:b w:val="0"/>
          <w:noProof/>
          <w:sz w:val="24"/>
          <w:szCs w:val="24"/>
          <w:lang w:val="en-US"/>
        </w:rPr>
        <w:t xml:space="preserve">. 2001;87(4):625-627. </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15. </w:t>
      </w:r>
      <w:r w:rsidRPr="00352B3E">
        <w:rPr>
          <w:rFonts w:ascii="Times New Roman" w:hAnsi="Times New Roman"/>
          <w:b w:val="0"/>
          <w:noProof/>
          <w:sz w:val="24"/>
          <w:szCs w:val="24"/>
          <w:lang w:val="en-US"/>
        </w:rPr>
        <w:tab/>
        <w:t xml:space="preserve">Latronico N, Guarneri B. Critical illness myopathy and neuropathy. </w:t>
      </w:r>
      <w:r w:rsidRPr="00352B3E">
        <w:rPr>
          <w:rFonts w:ascii="Times New Roman" w:hAnsi="Times New Roman"/>
          <w:b w:val="0"/>
          <w:i/>
          <w:iCs/>
          <w:noProof/>
          <w:sz w:val="24"/>
          <w:szCs w:val="24"/>
          <w:lang w:val="en-US"/>
        </w:rPr>
        <w:t>Minerva Anestesiol</w:t>
      </w:r>
      <w:r w:rsidRPr="00352B3E">
        <w:rPr>
          <w:rFonts w:ascii="Times New Roman" w:hAnsi="Times New Roman"/>
          <w:b w:val="0"/>
          <w:noProof/>
          <w:sz w:val="24"/>
          <w:szCs w:val="24"/>
          <w:lang w:val="en-US"/>
        </w:rPr>
        <w:t>. 2008;74(6):319-323.</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16. </w:t>
      </w:r>
      <w:r w:rsidRPr="00352B3E">
        <w:rPr>
          <w:rFonts w:ascii="Times New Roman" w:hAnsi="Times New Roman"/>
          <w:b w:val="0"/>
          <w:noProof/>
          <w:sz w:val="24"/>
          <w:szCs w:val="24"/>
          <w:lang w:val="en-US"/>
        </w:rPr>
        <w:tab/>
        <w:t xml:space="preserve">Bolton CF, Gilbert JJ, Hahn AF, Sibbald WJ. Polyneuropathy in critically ill patients. </w:t>
      </w:r>
      <w:r w:rsidRPr="00352B3E">
        <w:rPr>
          <w:rFonts w:ascii="Times New Roman" w:hAnsi="Times New Roman"/>
          <w:b w:val="0"/>
          <w:i/>
          <w:iCs/>
          <w:noProof/>
          <w:sz w:val="24"/>
          <w:szCs w:val="24"/>
          <w:lang w:val="en-US"/>
        </w:rPr>
        <w:t>J Neurol Neurosurg Psychiatry</w:t>
      </w:r>
      <w:r w:rsidRPr="00352B3E">
        <w:rPr>
          <w:rFonts w:ascii="Times New Roman" w:hAnsi="Times New Roman"/>
          <w:b w:val="0"/>
          <w:noProof/>
          <w:sz w:val="24"/>
          <w:szCs w:val="24"/>
          <w:lang w:val="en-US"/>
        </w:rPr>
        <w:t>. 1984;47(11):1223-1231.</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17. </w:t>
      </w:r>
      <w:r w:rsidRPr="00352B3E">
        <w:rPr>
          <w:rFonts w:ascii="Times New Roman" w:hAnsi="Times New Roman"/>
          <w:b w:val="0"/>
          <w:noProof/>
          <w:sz w:val="24"/>
          <w:szCs w:val="24"/>
          <w:lang w:val="en-US"/>
        </w:rPr>
        <w:tab/>
        <w:t xml:space="preserve">Coakley JH, Nagendran K, Honavar M, Hinds CJ. Preliminary observations on the neuromuscular abnormalities in patients with organ failure and sepsis. </w:t>
      </w:r>
      <w:r w:rsidRPr="00352B3E">
        <w:rPr>
          <w:rFonts w:ascii="Times New Roman" w:hAnsi="Times New Roman"/>
          <w:b w:val="0"/>
          <w:i/>
          <w:iCs/>
          <w:noProof/>
          <w:sz w:val="24"/>
          <w:szCs w:val="24"/>
          <w:lang w:val="en-US"/>
        </w:rPr>
        <w:t>Intensive Care Med</w:t>
      </w:r>
      <w:r w:rsidRPr="00352B3E">
        <w:rPr>
          <w:rFonts w:ascii="Times New Roman" w:hAnsi="Times New Roman"/>
          <w:b w:val="0"/>
          <w:noProof/>
          <w:sz w:val="24"/>
          <w:szCs w:val="24"/>
          <w:lang w:val="en-US"/>
        </w:rPr>
        <w:t>. 1993;19(6):323-328.</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18. </w:t>
      </w:r>
      <w:r w:rsidRPr="00352B3E">
        <w:rPr>
          <w:rFonts w:ascii="Times New Roman" w:hAnsi="Times New Roman"/>
          <w:b w:val="0"/>
          <w:noProof/>
          <w:sz w:val="24"/>
          <w:szCs w:val="24"/>
          <w:lang w:val="en-US"/>
        </w:rPr>
        <w:tab/>
        <w:t xml:space="preserve">Witt NJ, Zochodne DW, Bolton CF, et al. Peripheral nerve function in sepsis and multiple organ failure. </w:t>
      </w:r>
      <w:r w:rsidRPr="00352B3E">
        <w:rPr>
          <w:rFonts w:ascii="Times New Roman" w:hAnsi="Times New Roman"/>
          <w:b w:val="0"/>
          <w:i/>
          <w:iCs/>
          <w:noProof/>
          <w:sz w:val="24"/>
          <w:szCs w:val="24"/>
          <w:lang w:val="en-US"/>
        </w:rPr>
        <w:t>Chest</w:t>
      </w:r>
      <w:r w:rsidRPr="00352B3E">
        <w:rPr>
          <w:rFonts w:ascii="Times New Roman" w:hAnsi="Times New Roman"/>
          <w:b w:val="0"/>
          <w:noProof/>
          <w:sz w:val="24"/>
          <w:szCs w:val="24"/>
          <w:lang w:val="en-US"/>
        </w:rPr>
        <w:t>. 1991;99(1):176-184.</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19. </w:t>
      </w:r>
      <w:r w:rsidRPr="00352B3E">
        <w:rPr>
          <w:rFonts w:ascii="Times New Roman" w:hAnsi="Times New Roman"/>
          <w:b w:val="0"/>
          <w:noProof/>
          <w:sz w:val="24"/>
          <w:szCs w:val="24"/>
          <w:lang w:val="en-US"/>
        </w:rPr>
        <w:tab/>
        <w:t xml:space="preserve">Nanas S, Kritikos K, Angelopoulos E, et al. Predisposing factors for critical illness polyneuromyopathy in a multidisciplinary intensive care unit. </w:t>
      </w:r>
      <w:r w:rsidRPr="00352B3E">
        <w:rPr>
          <w:rFonts w:ascii="Times New Roman" w:hAnsi="Times New Roman"/>
          <w:b w:val="0"/>
          <w:i/>
          <w:iCs/>
          <w:noProof/>
          <w:sz w:val="24"/>
          <w:szCs w:val="24"/>
          <w:lang w:val="en-US"/>
        </w:rPr>
        <w:t>Acta Neurol Scand</w:t>
      </w:r>
      <w:r w:rsidRPr="00352B3E">
        <w:rPr>
          <w:rFonts w:ascii="Times New Roman" w:hAnsi="Times New Roman"/>
          <w:b w:val="0"/>
          <w:noProof/>
          <w:sz w:val="24"/>
          <w:szCs w:val="24"/>
          <w:lang w:val="en-US"/>
        </w:rPr>
        <w:t>. 2008;118(3):175-181.</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20. </w:t>
      </w:r>
      <w:r w:rsidRPr="00352B3E">
        <w:rPr>
          <w:rFonts w:ascii="Times New Roman" w:hAnsi="Times New Roman"/>
          <w:b w:val="0"/>
          <w:noProof/>
          <w:sz w:val="24"/>
          <w:szCs w:val="24"/>
          <w:lang w:val="en-US"/>
        </w:rPr>
        <w:tab/>
        <w:t xml:space="preserve">Latronico N, Bertolini G, Guarneri B, et al. Simplified electrophysiological evaluation of peripheral nerves in critically ill patients: the Italian multi-centre CRIMYNE study. </w:t>
      </w:r>
      <w:r w:rsidRPr="00352B3E">
        <w:rPr>
          <w:rFonts w:ascii="Times New Roman" w:hAnsi="Times New Roman"/>
          <w:b w:val="0"/>
          <w:i/>
          <w:iCs/>
          <w:noProof/>
          <w:sz w:val="24"/>
          <w:szCs w:val="24"/>
          <w:lang w:val="en-US"/>
        </w:rPr>
        <w:t>Crit Care</w:t>
      </w:r>
      <w:r w:rsidRPr="00352B3E">
        <w:rPr>
          <w:rFonts w:ascii="Times New Roman" w:hAnsi="Times New Roman"/>
          <w:b w:val="0"/>
          <w:noProof/>
          <w:sz w:val="24"/>
          <w:szCs w:val="24"/>
          <w:lang w:val="en-US"/>
        </w:rPr>
        <w:t>. 2007;11(1):R11.</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lastRenderedPageBreak/>
        <w:t xml:space="preserve">21. </w:t>
      </w:r>
      <w:r w:rsidRPr="00352B3E">
        <w:rPr>
          <w:rFonts w:ascii="Times New Roman" w:hAnsi="Times New Roman"/>
          <w:b w:val="0"/>
          <w:noProof/>
          <w:sz w:val="24"/>
          <w:szCs w:val="24"/>
          <w:lang w:val="en-US"/>
        </w:rPr>
        <w:tab/>
        <w:t xml:space="preserve">Parry SM, Berney S, Warrillow S, et al. Functional electrical stimulation with cycling in the critically ill: a pilot case-matched control study. </w:t>
      </w:r>
      <w:r w:rsidRPr="00352B3E">
        <w:rPr>
          <w:rFonts w:ascii="Times New Roman" w:hAnsi="Times New Roman"/>
          <w:b w:val="0"/>
          <w:i/>
          <w:iCs/>
          <w:noProof/>
          <w:sz w:val="24"/>
          <w:szCs w:val="24"/>
          <w:lang w:val="en-US"/>
        </w:rPr>
        <w:t>J Crit Care</w:t>
      </w:r>
      <w:r w:rsidRPr="00352B3E">
        <w:rPr>
          <w:rFonts w:ascii="Times New Roman" w:hAnsi="Times New Roman"/>
          <w:b w:val="0"/>
          <w:noProof/>
          <w:sz w:val="24"/>
          <w:szCs w:val="24"/>
          <w:lang w:val="en-US"/>
        </w:rPr>
        <w:t>. 2014;29(4):695.e1--7.</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22. </w:t>
      </w:r>
      <w:r w:rsidRPr="00352B3E">
        <w:rPr>
          <w:rFonts w:ascii="Times New Roman" w:hAnsi="Times New Roman"/>
          <w:b w:val="0"/>
          <w:noProof/>
          <w:sz w:val="24"/>
          <w:szCs w:val="24"/>
          <w:lang w:val="en-US"/>
        </w:rPr>
        <w:tab/>
        <w:t xml:space="preserve">Bostock H, Cikurel K, Burke D. Threshold tracking techniques in the study of human peripheral nerve. </w:t>
      </w:r>
      <w:r w:rsidRPr="00352B3E">
        <w:rPr>
          <w:rFonts w:ascii="Times New Roman" w:hAnsi="Times New Roman"/>
          <w:b w:val="0"/>
          <w:i/>
          <w:iCs/>
          <w:noProof/>
          <w:sz w:val="24"/>
          <w:szCs w:val="24"/>
          <w:lang w:val="en-US"/>
        </w:rPr>
        <w:t>Muscle Nerve</w:t>
      </w:r>
      <w:r w:rsidRPr="00352B3E">
        <w:rPr>
          <w:rFonts w:ascii="Times New Roman" w:hAnsi="Times New Roman"/>
          <w:b w:val="0"/>
          <w:noProof/>
          <w:sz w:val="24"/>
          <w:szCs w:val="24"/>
          <w:lang w:val="en-US"/>
        </w:rPr>
        <w:t xml:space="preserve">. 1998;21(2):137-158. </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23. </w:t>
      </w:r>
      <w:r w:rsidRPr="00352B3E">
        <w:rPr>
          <w:rFonts w:ascii="Times New Roman" w:hAnsi="Times New Roman"/>
          <w:b w:val="0"/>
          <w:noProof/>
          <w:sz w:val="24"/>
          <w:szCs w:val="24"/>
          <w:lang w:val="en-US"/>
        </w:rPr>
        <w:tab/>
        <w:t xml:space="preserve">Geddes LA. Accuracy Limitations of Chronaxie Values. </w:t>
      </w:r>
      <w:r w:rsidRPr="00352B3E">
        <w:rPr>
          <w:rFonts w:ascii="Times New Roman" w:hAnsi="Times New Roman"/>
          <w:b w:val="0"/>
          <w:i/>
          <w:iCs/>
          <w:noProof/>
          <w:sz w:val="24"/>
          <w:szCs w:val="24"/>
          <w:lang w:val="en-US"/>
        </w:rPr>
        <w:t>IEEE T Bio-Med Eng</w:t>
      </w:r>
      <w:r w:rsidRPr="00352B3E">
        <w:rPr>
          <w:rFonts w:ascii="Times New Roman" w:hAnsi="Times New Roman"/>
          <w:b w:val="0"/>
          <w:noProof/>
          <w:sz w:val="24"/>
          <w:szCs w:val="24"/>
          <w:lang w:val="en-US"/>
        </w:rPr>
        <w:t xml:space="preserve">. 2004;51(1):176. </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24. </w:t>
      </w:r>
      <w:r w:rsidRPr="00352B3E">
        <w:rPr>
          <w:rFonts w:ascii="Times New Roman" w:hAnsi="Times New Roman"/>
          <w:b w:val="0"/>
          <w:noProof/>
          <w:sz w:val="24"/>
          <w:szCs w:val="24"/>
          <w:lang w:val="en-US"/>
        </w:rPr>
        <w:tab/>
        <w:t xml:space="preserve">Benecke R, Berthold A, Conrad B. Denervation activity in the EMG of patients with upper motor neuron lesions: time course, local distribution and pathogenetic aspects. </w:t>
      </w:r>
      <w:r w:rsidRPr="00352B3E">
        <w:rPr>
          <w:rFonts w:ascii="Times New Roman" w:hAnsi="Times New Roman"/>
          <w:b w:val="0"/>
          <w:i/>
          <w:iCs/>
          <w:noProof/>
          <w:sz w:val="24"/>
          <w:szCs w:val="24"/>
          <w:lang w:val="en-US"/>
        </w:rPr>
        <w:t>J Neurol</w:t>
      </w:r>
      <w:r w:rsidRPr="00352B3E">
        <w:rPr>
          <w:rFonts w:ascii="Times New Roman" w:hAnsi="Times New Roman"/>
          <w:b w:val="0"/>
          <w:noProof/>
          <w:sz w:val="24"/>
          <w:szCs w:val="24"/>
          <w:lang w:val="en-US"/>
        </w:rPr>
        <w:t xml:space="preserve">. 1983;230(3):143-151. </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25. </w:t>
      </w:r>
      <w:r w:rsidRPr="00352B3E">
        <w:rPr>
          <w:rFonts w:ascii="Times New Roman" w:hAnsi="Times New Roman"/>
          <w:b w:val="0"/>
          <w:noProof/>
          <w:sz w:val="24"/>
          <w:szCs w:val="24"/>
          <w:lang w:val="en-US"/>
        </w:rPr>
        <w:tab/>
        <w:t xml:space="preserve">Lee W-D, Kim J-H, Lee J-U, et al. Differences in Rheobase and Chronaxie between the Paretic and Non-Paretic Sides of Hemiplegic Stroke Patients: a Pilot Study. </w:t>
      </w:r>
      <w:r w:rsidRPr="00352B3E">
        <w:rPr>
          <w:rFonts w:ascii="Times New Roman" w:hAnsi="Times New Roman"/>
          <w:b w:val="0"/>
          <w:i/>
          <w:iCs/>
          <w:noProof/>
          <w:sz w:val="24"/>
          <w:szCs w:val="24"/>
          <w:lang w:val="en-US"/>
        </w:rPr>
        <w:t>J Phys Ther Sci</w:t>
      </w:r>
      <w:r w:rsidRPr="00352B3E">
        <w:rPr>
          <w:rFonts w:ascii="Times New Roman" w:hAnsi="Times New Roman"/>
          <w:b w:val="0"/>
          <w:noProof/>
          <w:sz w:val="24"/>
          <w:szCs w:val="24"/>
          <w:lang w:val="en-US"/>
        </w:rPr>
        <w:t xml:space="preserve">. 2013;25(6):717-719. </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26. </w:t>
      </w:r>
      <w:r w:rsidRPr="00352B3E">
        <w:rPr>
          <w:rFonts w:ascii="Times New Roman" w:hAnsi="Times New Roman"/>
          <w:b w:val="0"/>
          <w:noProof/>
          <w:sz w:val="24"/>
          <w:szCs w:val="24"/>
          <w:lang w:val="en-US"/>
        </w:rPr>
        <w:tab/>
        <w:t xml:space="preserve">Langlois JA, Rutland-Brown W, Wald MM. The epidemiology and impact of traumatic brain injury: a brief overview. </w:t>
      </w:r>
      <w:r w:rsidRPr="00352B3E">
        <w:rPr>
          <w:rFonts w:ascii="Times New Roman" w:hAnsi="Times New Roman"/>
          <w:b w:val="0"/>
          <w:i/>
          <w:iCs/>
          <w:noProof/>
          <w:sz w:val="24"/>
          <w:szCs w:val="24"/>
          <w:lang w:val="en-US"/>
        </w:rPr>
        <w:t>J Head Trauma Rehabil</w:t>
      </w:r>
      <w:r w:rsidRPr="00352B3E">
        <w:rPr>
          <w:rFonts w:ascii="Times New Roman" w:hAnsi="Times New Roman"/>
          <w:b w:val="0"/>
          <w:noProof/>
          <w:sz w:val="24"/>
          <w:szCs w:val="24"/>
          <w:lang w:val="en-US"/>
        </w:rPr>
        <w:t xml:space="preserve">. 2006;21(5):375-378. </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27. </w:t>
      </w:r>
      <w:r w:rsidRPr="00352B3E">
        <w:rPr>
          <w:rFonts w:ascii="Times New Roman" w:hAnsi="Times New Roman"/>
          <w:b w:val="0"/>
          <w:noProof/>
          <w:sz w:val="24"/>
          <w:szCs w:val="24"/>
          <w:lang w:val="en-US"/>
        </w:rPr>
        <w:tab/>
        <w:t xml:space="preserve">The changing landscape of traumatic brain injury research. </w:t>
      </w:r>
      <w:r w:rsidRPr="00352B3E">
        <w:rPr>
          <w:rFonts w:ascii="Times New Roman" w:hAnsi="Times New Roman"/>
          <w:b w:val="0"/>
          <w:i/>
          <w:iCs/>
          <w:noProof/>
          <w:sz w:val="24"/>
          <w:szCs w:val="24"/>
          <w:lang w:val="en-US"/>
        </w:rPr>
        <w:t>Lancet Neurol</w:t>
      </w:r>
      <w:r w:rsidRPr="00352B3E">
        <w:rPr>
          <w:rFonts w:ascii="Times New Roman" w:hAnsi="Times New Roman"/>
          <w:b w:val="0"/>
          <w:noProof/>
          <w:sz w:val="24"/>
          <w:szCs w:val="24"/>
          <w:lang w:val="en-US"/>
        </w:rPr>
        <w:t xml:space="preserve">. 2012;11(8):651. </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28. </w:t>
      </w:r>
      <w:r w:rsidRPr="00352B3E">
        <w:rPr>
          <w:rFonts w:ascii="Times New Roman" w:hAnsi="Times New Roman"/>
          <w:b w:val="0"/>
          <w:noProof/>
          <w:sz w:val="24"/>
          <w:szCs w:val="24"/>
          <w:lang w:val="en-US"/>
        </w:rPr>
        <w:tab/>
        <w:t xml:space="preserve"> Xu L, Wald MM, Coronado VG. Traumatic brain injury in the United States: emergency department visits, hospitalizations, and deaths. </w:t>
      </w:r>
      <w:r w:rsidRPr="00352B3E">
        <w:rPr>
          <w:rFonts w:ascii="Times New Roman" w:hAnsi="Times New Roman"/>
          <w:b w:val="0"/>
          <w:i/>
          <w:iCs/>
          <w:noProof/>
          <w:sz w:val="24"/>
          <w:szCs w:val="24"/>
          <w:lang w:val="en-US"/>
        </w:rPr>
        <w:t>Centers Dis Control Prev Natl Cent Inj Prev Control</w:t>
      </w:r>
      <w:r w:rsidRPr="00352B3E">
        <w:rPr>
          <w:rFonts w:ascii="Times New Roman" w:hAnsi="Times New Roman"/>
          <w:b w:val="0"/>
          <w:noProof/>
          <w:sz w:val="24"/>
          <w:szCs w:val="24"/>
          <w:lang w:val="en-US"/>
        </w:rPr>
        <w:t xml:space="preserve">. 2010:891-904. </w:t>
      </w:r>
    </w:p>
    <w:p w:rsidR="001661A4" w:rsidRPr="004A2F0F"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rPr>
      </w:pPr>
      <w:r w:rsidRPr="00352B3E">
        <w:rPr>
          <w:rFonts w:ascii="Times New Roman" w:hAnsi="Times New Roman"/>
          <w:b w:val="0"/>
          <w:noProof/>
          <w:sz w:val="24"/>
          <w:szCs w:val="24"/>
          <w:lang w:val="en-US"/>
        </w:rPr>
        <w:t xml:space="preserve">29. </w:t>
      </w:r>
      <w:r w:rsidRPr="00352B3E">
        <w:rPr>
          <w:rFonts w:ascii="Times New Roman" w:hAnsi="Times New Roman"/>
          <w:b w:val="0"/>
          <w:noProof/>
          <w:sz w:val="24"/>
          <w:szCs w:val="24"/>
          <w:lang w:val="en-US"/>
        </w:rPr>
        <w:tab/>
        <w:t xml:space="preserve">Koizumi MS, Lebrao ML, Mello-Jorge MH, Primerano V. [Morbidity and mortality due to traumatic brain injury in Sao Paulo City, Brazil, 1997]. </w:t>
      </w:r>
      <w:r w:rsidR="001661A4" w:rsidRPr="004A2F0F">
        <w:rPr>
          <w:rFonts w:ascii="Times New Roman" w:hAnsi="Times New Roman"/>
          <w:b w:val="0"/>
          <w:i/>
          <w:iCs/>
          <w:noProof/>
          <w:sz w:val="24"/>
          <w:szCs w:val="24"/>
        </w:rPr>
        <w:t>Arq Neuropsiquiatr</w:t>
      </w:r>
      <w:r w:rsidR="001661A4" w:rsidRPr="004A2F0F">
        <w:rPr>
          <w:rFonts w:ascii="Times New Roman" w:hAnsi="Times New Roman"/>
          <w:b w:val="0"/>
          <w:noProof/>
          <w:sz w:val="24"/>
          <w:szCs w:val="24"/>
        </w:rPr>
        <w:t xml:space="preserve">. 2000;58(1):81-89. </w:t>
      </w:r>
    </w:p>
    <w:p w:rsidR="004A2F0F" w:rsidRPr="00E2242A" w:rsidRDefault="001661A4"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4A2F0F">
        <w:rPr>
          <w:rFonts w:ascii="Times New Roman" w:hAnsi="Times New Roman"/>
          <w:b w:val="0"/>
          <w:noProof/>
          <w:sz w:val="24"/>
          <w:szCs w:val="24"/>
        </w:rPr>
        <w:t xml:space="preserve">30. </w:t>
      </w:r>
      <w:r w:rsidRPr="004A2F0F">
        <w:rPr>
          <w:rFonts w:ascii="Times New Roman" w:hAnsi="Times New Roman"/>
          <w:b w:val="0"/>
          <w:noProof/>
          <w:sz w:val="24"/>
          <w:szCs w:val="24"/>
        </w:rPr>
        <w:tab/>
        <w:t xml:space="preserve">Barbosaa IL, Andrade LM de, Caetano JA, et al. Perfil Clínico Epidemiológico </w:t>
      </w:r>
      <w:r w:rsidRPr="004A2F0F">
        <w:rPr>
          <w:rFonts w:ascii="Times New Roman" w:hAnsi="Times New Roman"/>
          <w:b w:val="0"/>
          <w:noProof/>
          <w:sz w:val="24"/>
          <w:szCs w:val="24"/>
        </w:rPr>
        <w:lastRenderedPageBreak/>
        <w:t xml:space="preserve">Das Vítimas De Trauma Cranioencefálico No Intra- Hospitalar De Um Hospital Público Do. </w:t>
      </w:r>
      <w:r w:rsidR="00352B3E" w:rsidRPr="00352B3E">
        <w:rPr>
          <w:rFonts w:ascii="Times New Roman" w:hAnsi="Times New Roman"/>
          <w:b w:val="0"/>
          <w:i/>
          <w:iCs/>
          <w:noProof/>
          <w:sz w:val="24"/>
          <w:szCs w:val="24"/>
          <w:lang w:val="en-US"/>
        </w:rPr>
        <w:t>Rev Med (São Paulo)</w:t>
      </w:r>
      <w:r w:rsidR="00352B3E" w:rsidRPr="00352B3E">
        <w:rPr>
          <w:rFonts w:ascii="Times New Roman" w:hAnsi="Times New Roman"/>
          <w:b w:val="0"/>
          <w:noProof/>
          <w:sz w:val="24"/>
          <w:szCs w:val="24"/>
          <w:lang w:val="en-US"/>
        </w:rPr>
        <w:t xml:space="preserve">. 2011;6(1):157-168. </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31. </w:t>
      </w:r>
      <w:r w:rsidRPr="00352B3E">
        <w:rPr>
          <w:rFonts w:ascii="Times New Roman" w:hAnsi="Times New Roman"/>
          <w:b w:val="0"/>
          <w:noProof/>
          <w:sz w:val="24"/>
          <w:szCs w:val="24"/>
          <w:lang w:val="en-US"/>
        </w:rPr>
        <w:tab/>
        <w:t xml:space="preserve">Roozenbeek B, Maas AIR, Menon DK. Changing patterns in the epidemiology of traumatic brain injury. </w:t>
      </w:r>
      <w:r w:rsidRPr="00352B3E">
        <w:rPr>
          <w:rFonts w:ascii="Times New Roman" w:hAnsi="Times New Roman"/>
          <w:b w:val="0"/>
          <w:i/>
          <w:iCs/>
          <w:noProof/>
          <w:sz w:val="24"/>
          <w:szCs w:val="24"/>
          <w:lang w:val="en-US"/>
        </w:rPr>
        <w:t>Nat Rev Neurol</w:t>
      </w:r>
      <w:r w:rsidRPr="00352B3E">
        <w:rPr>
          <w:rFonts w:ascii="Times New Roman" w:hAnsi="Times New Roman"/>
          <w:b w:val="0"/>
          <w:noProof/>
          <w:sz w:val="24"/>
          <w:szCs w:val="24"/>
          <w:lang w:val="en-US"/>
        </w:rPr>
        <w:t xml:space="preserve">. 2013;9(4):231-236. </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32. </w:t>
      </w:r>
      <w:r w:rsidRPr="00352B3E">
        <w:rPr>
          <w:rFonts w:ascii="Times New Roman" w:hAnsi="Times New Roman"/>
          <w:b w:val="0"/>
          <w:noProof/>
          <w:sz w:val="24"/>
          <w:szCs w:val="24"/>
          <w:lang w:val="en-US"/>
        </w:rPr>
        <w:tab/>
        <w:t xml:space="preserve">Hill CS, Coleman MP, Menon DK. Traumatic Axonal Injury: Mechanisms and Translational Opportunities. </w:t>
      </w:r>
      <w:r w:rsidRPr="00352B3E">
        <w:rPr>
          <w:rFonts w:ascii="Times New Roman" w:hAnsi="Times New Roman"/>
          <w:b w:val="0"/>
          <w:i/>
          <w:iCs/>
          <w:noProof/>
          <w:sz w:val="24"/>
          <w:szCs w:val="24"/>
          <w:lang w:val="en-US"/>
        </w:rPr>
        <w:t>Trends Neurosci</w:t>
      </w:r>
      <w:r w:rsidRPr="00352B3E">
        <w:rPr>
          <w:rFonts w:ascii="Times New Roman" w:hAnsi="Times New Roman"/>
          <w:b w:val="0"/>
          <w:noProof/>
          <w:sz w:val="24"/>
          <w:szCs w:val="24"/>
          <w:lang w:val="en-US"/>
        </w:rPr>
        <w:t xml:space="preserve">. 2016;39(5):311-324. </w:t>
      </w:r>
    </w:p>
    <w:p w:rsidR="004A2F0F"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33. </w:t>
      </w:r>
      <w:r w:rsidRPr="00352B3E">
        <w:rPr>
          <w:rFonts w:ascii="Times New Roman" w:hAnsi="Times New Roman"/>
          <w:b w:val="0"/>
          <w:noProof/>
          <w:sz w:val="24"/>
          <w:szCs w:val="24"/>
          <w:lang w:val="en-US"/>
        </w:rPr>
        <w:tab/>
        <w:t xml:space="preserve">Nortje J, Menon DK. Traumatic brain injury : physiology , mechanisms , and outcome. </w:t>
      </w:r>
      <w:r w:rsidRPr="00352B3E">
        <w:rPr>
          <w:rFonts w:ascii="Times New Roman" w:hAnsi="Times New Roman"/>
          <w:b w:val="0"/>
          <w:i/>
          <w:iCs/>
          <w:noProof/>
          <w:sz w:val="24"/>
          <w:szCs w:val="24"/>
          <w:lang w:val="en-US"/>
        </w:rPr>
        <w:t>Curr Opin Neurobiol</w:t>
      </w:r>
      <w:r w:rsidRPr="00352B3E">
        <w:rPr>
          <w:rFonts w:ascii="Times New Roman" w:hAnsi="Times New Roman"/>
          <w:b w:val="0"/>
          <w:noProof/>
          <w:sz w:val="24"/>
          <w:szCs w:val="24"/>
          <w:lang w:val="en-US"/>
        </w:rPr>
        <w:t xml:space="preserve">. 2004;17:711-718. </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34. </w:t>
      </w:r>
      <w:r w:rsidRPr="00352B3E">
        <w:rPr>
          <w:rFonts w:ascii="Times New Roman" w:hAnsi="Times New Roman"/>
          <w:b w:val="0"/>
          <w:noProof/>
          <w:sz w:val="24"/>
          <w:szCs w:val="24"/>
          <w:lang w:val="en-US"/>
        </w:rPr>
        <w:tab/>
        <w:t xml:space="preserve">Wijayatilake DS, Sherren PB, Jigajinni S V. Systemic complications of traumatic brain injury. </w:t>
      </w:r>
      <w:r w:rsidRPr="00352B3E">
        <w:rPr>
          <w:rFonts w:ascii="Times New Roman" w:hAnsi="Times New Roman"/>
          <w:b w:val="0"/>
          <w:i/>
          <w:iCs/>
          <w:noProof/>
          <w:sz w:val="24"/>
          <w:szCs w:val="24"/>
          <w:lang w:val="en-US"/>
        </w:rPr>
        <w:t>Curr Opin Anaesthesiol</w:t>
      </w:r>
      <w:r w:rsidRPr="00352B3E">
        <w:rPr>
          <w:rFonts w:ascii="Times New Roman" w:hAnsi="Times New Roman"/>
          <w:b w:val="0"/>
          <w:noProof/>
          <w:sz w:val="24"/>
          <w:szCs w:val="24"/>
          <w:lang w:val="en-US"/>
        </w:rPr>
        <w:t xml:space="preserve">. 2015;28(5):525-531. </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35. </w:t>
      </w:r>
      <w:r w:rsidRPr="00352B3E">
        <w:rPr>
          <w:rFonts w:ascii="Times New Roman" w:hAnsi="Times New Roman"/>
          <w:b w:val="0"/>
          <w:noProof/>
          <w:sz w:val="24"/>
          <w:szCs w:val="24"/>
          <w:lang w:val="en-US"/>
        </w:rPr>
        <w:tab/>
        <w:t xml:space="preserve">Strong K, Mathers C, Bonita R. Preventing stroke: saving lives around the world. </w:t>
      </w:r>
      <w:r w:rsidRPr="00352B3E">
        <w:rPr>
          <w:rFonts w:ascii="Times New Roman" w:hAnsi="Times New Roman"/>
          <w:b w:val="0"/>
          <w:i/>
          <w:iCs/>
          <w:noProof/>
          <w:sz w:val="24"/>
          <w:szCs w:val="24"/>
          <w:lang w:val="en-US"/>
        </w:rPr>
        <w:t>Lancet Neurol</w:t>
      </w:r>
      <w:r w:rsidRPr="00352B3E">
        <w:rPr>
          <w:rFonts w:ascii="Times New Roman" w:hAnsi="Times New Roman"/>
          <w:b w:val="0"/>
          <w:noProof/>
          <w:sz w:val="24"/>
          <w:szCs w:val="24"/>
          <w:lang w:val="en-US"/>
        </w:rPr>
        <w:t xml:space="preserve">. 2007;6(2):182-187. </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36. </w:t>
      </w:r>
      <w:r w:rsidRPr="00352B3E">
        <w:rPr>
          <w:rFonts w:ascii="Times New Roman" w:hAnsi="Times New Roman"/>
          <w:b w:val="0"/>
          <w:noProof/>
          <w:sz w:val="24"/>
          <w:szCs w:val="24"/>
          <w:lang w:val="en-US"/>
        </w:rPr>
        <w:tab/>
        <w:t xml:space="preserve">Marini C, Russo T, Felzani G. Incidence of Stroke in Young Adults: A Review. </w:t>
      </w:r>
      <w:r w:rsidRPr="00352B3E">
        <w:rPr>
          <w:rFonts w:ascii="Times New Roman" w:hAnsi="Times New Roman"/>
          <w:b w:val="0"/>
          <w:i/>
          <w:iCs/>
          <w:noProof/>
          <w:sz w:val="24"/>
          <w:szCs w:val="24"/>
          <w:lang w:val="en-US"/>
        </w:rPr>
        <w:t>Stroke Res Treat</w:t>
      </w:r>
      <w:r w:rsidRPr="00352B3E">
        <w:rPr>
          <w:rFonts w:ascii="Times New Roman" w:hAnsi="Times New Roman"/>
          <w:b w:val="0"/>
          <w:noProof/>
          <w:sz w:val="24"/>
          <w:szCs w:val="24"/>
          <w:lang w:val="en-US"/>
        </w:rPr>
        <w:t xml:space="preserve">. 2011;2011:1-5. </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37. </w:t>
      </w:r>
      <w:r w:rsidRPr="00352B3E">
        <w:rPr>
          <w:rFonts w:ascii="Times New Roman" w:hAnsi="Times New Roman"/>
          <w:b w:val="0"/>
          <w:noProof/>
          <w:sz w:val="24"/>
          <w:szCs w:val="24"/>
          <w:lang w:val="en-US"/>
        </w:rPr>
        <w:tab/>
        <w:t xml:space="preserve">Pathak EB, Sloan MA. Recent racial/ethnic disparities in stroke hospitalizations and outcomes for young adults in Florida, 2001-2006. </w:t>
      </w:r>
      <w:r w:rsidRPr="00352B3E">
        <w:rPr>
          <w:rFonts w:ascii="Times New Roman" w:hAnsi="Times New Roman"/>
          <w:b w:val="0"/>
          <w:i/>
          <w:iCs/>
          <w:noProof/>
          <w:sz w:val="24"/>
          <w:szCs w:val="24"/>
          <w:lang w:val="en-US"/>
        </w:rPr>
        <w:t>Neuroepidemiology</w:t>
      </w:r>
      <w:r w:rsidRPr="00352B3E">
        <w:rPr>
          <w:rFonts w:ascii="Times New Roman" w:hAnsi="Times New Roman"/>
          <w:b w:val="0"/>
          <w:noProof/>
          <w:sz w:val="24"/>
          <w:szCs w:val="24"/>
          <w:lang w:val="en-US"/>
        </w:rPr>
        <w:t xml:space="preserve">. 2009;32(4):302-311. </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38. </w:t>
      </w:r>
      <w:r w:rsidRPr="00352B3E">
        <w:rPr>
          <w:rFonts w:ascii="Times New Roman" w:hAnsi="Times New Roman"/>
          <w:b w:val="0"/>
          <w:noProof/>
          <w:sz w:val="24"/>
          <w:szCs w:val="24"/>
          <w:lang w:val="en-US"/>
        </w:rPr>
        <w:tab/>
        <w:t xml:space="preserve">Kissela B, Schneider A, Kleindorfer D, et al. Stroke in a Biracial Population: The Excess Burden of Stroke among Blacks. </w:t>
      </w:r>
      <w:r w:rsidRPr="00352B3E">
        <w:rPr>
          <w:rFonts w:ascii="Times New Roman" w:hAnsi="Times New Roman"/>
          <w:b w:val="0"/>
          <w:i/>
          <w:iCs/>
          <w:noProof/>
          <w:sz w:val="24"/>
          <w:szCs w:val="24"/>
          <w:lang w:val="en-US"/>
        </w:rPr>
        <w:t>Stroke</w:t>
      </w:r>
      <w:r w:rsidRPr="00352B3E">
        <w:rPr>
          <w:rFonts w:ascii="Times New Roman" w:hAnsi="Times New Roman"/>
          <w:b w:val="0"/>
          <w:noProof/>
          <w:sz w:val="24"/>
          <w:szCs w:val="24"/>
          <w:lang w:val="en-US"/>
        </w:rPr>
        <w:t xml:space="preserve">. 2004;35(2):426-431. </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39. </w:t>
      </w:r>
      <w:r w:rsidRPr="00352B3E">
        <w:rPr>
          <w:rFonts w:ascii="Times New Roman" w:hAnsi="Times New Roman"/>
          <w:b w:val="0"/>
          <w:noProof/>
          <w:sz w:val="24"/>
          <w:szCs w:val="24"/>
          <w:lang w:val="en-US"/>
        </w:rPr>
        <w:tab/>
        <w:t xml:space="preserve">Jacobs BS, Boden-Albala B, Lin IF, Sacco RL. Stroke in the young in the Northern Manhattan stroke study. </w:t>
      </w:r>
      <w:r w:rsidRPr="00352B3E">
        <w:rPr>
          <w:rFonts w:ascii="Times New Roman" w:hAnsi="Times New Roman"/>
          <w:b w:val="0"/>
          <w:i/>
          <w:iCs/>
          <w:noProof/>
          <w:sz w:val="24"/>
          <w:szCs w:val="24"/>
          <w:lang w:val="en-US"/>
        </w:rPr>
        <w:t>Stroke</w:t>
      </w:r>
      <w:r w:rsidRPr="00352B3E">
        <w:rPr>
          <w:rFonts w:ascii="Times New Roman" w:hAnsi="Times New Roman"/>
          <w:b w:val="0"/>
          <w:noProof/>
          <w:sz w:val="24"/>
          <w:szCs w:val="24"/>
          <w:lang w:val="en-US"/>
        </w:rPr>
        <w:t xml:space="preserve">. 2002;33(12):2789-2793. </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40. </w:t>
      </w:r>
      <w:r w:rsidRPr="00352B3E">
        <w:rPr>
          <w:rFonts w:ascii="Times New Roman" w:hAnsi="Times New Roman"/>
          <w:b w:val="0"/>
          <w:noProof/>
          <w:sz w:val="24"/>
          <w:szCs w:val="24"/>
          <w:lang w:val="en-US"/>
        </w:rPr>
        <w:tab/>
        <w:t xml:space="preserve">Morikawa Y, Nakagawa H, Naruse Y, et al. Trends in stroke incidence and acute case fatality in a Japanese rural area : the Oyabe study. </w:t>
      </w:r>
      <w:r w:rsidRPr="00352B3E">
        <w:rPr>
          <w:rFonts w:ascii="Times New Roman" w:hAnsi="Times New Roman"/>
          <w:b w:val="0"/>
          <w:i/>
          <w:iCs/>
          <w:noProof/>
          <w:sz w:val="24"/>
          <w:szCs w:val="24"/>
          <w:lang w:val="en-US"/>
        </w:rPr>
        <w:t>Stroke</w:t>
      </w:r>
      <w:r w:rsidRPr="00352B3E">
        <w:rPr>
          <w:rFonts w:ascii="Times New Roman" w:hAnsi="Times New Roman"/>
          <w:b w:val="0"/>
          <w:noProof/>
          <w:sz w:val="24"/>
          <w:szCs w:val="24"/>
          <w:lang w:val="en-US"/>
        </w:rPr>
        <w:t xml:space="preserve">. 2000;31(7):1583-1587. </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41. </w:t>
      </w:r>
      <w:r w:rsidRPr="00352B3E">
        <w:rPr>
          <w:rFonts w:ascii="Times New Roman" w:hAnsi="Times New Roman"/>
          <w:b w:val="0"/>
          <w:noProof/>
          <w:sz w:val="24"/>
          <w:szCs w:val="24"/>
          <w:lang w:val="en-US"/>
        </w:rPr>
        <w:tab/>
        <w:t xml:space="preserve">Vibo R, Kõrv J, Roose M. The third stroke registry in Tartu, Estonia: Decline of </w:t>
      </w:r>
      <w:r w:rsidRPr="00352B3E">
        <w:rPr>
          <w:rFonts w:ascii="Times New Roman" w:hAnsi="Times New Roman"/>
          <w:b w:val="0"/>
          <w:noProof/>
          <w:sz w:val="24"/>
          <w:szCs w:val="24"/>
          <w:lang w:val="en-US"/>
        </w:rPr>
        <w:lastRenderedPageBreak/>
        <w:t xml:space="preserve">stroke incidence and 28-day case-fatality rate since 1991. </w:t>
      </w:r>
      <w:r w:rsidRPr="00352B3E">
        <w:rPr>
          <w:rFonts w:ascii="Times New Roman" w:hAnsi="Times New Roman"/>
          <w:b w:val="0"/>
          <w:i/>
          <w:iCs/>
          <w:noProof/>
          <w:sz w:val="24"/>
          <w:szCs w:val="24"/>
          <w:lang w:val="en-US"/>
        </w:rPr>
        <w:t>Stroke</w:t>
      </w:r>
      <w:r w:rsidRPr="00352B3E">
        <w:rPr>
          <w:rFonts w:ascii="Times New Roman" w:hAnsi="Times New Roman"/>
          <w:b w:val="0"/>
          <w:noProof/>
          <w:sz w:val="24"/>
          <w:szCs w:val="24"/>
          <w:lang w:val="en-US"/>
        </w:rPr>
        <w:t xml:space="preserve">. 2005;36(12):2544-2548. </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42. </w:t>
      </w:r>
      <w:r w:rsidRPr="00352B3E">
        <w:rPr>
          <w:rFonts w:ascii="Times New Roman" w:hAnsi="Times New Roman"/>
          <w:b w:val="0"/>
          <w:noProof/>
          <w:sz w:val="24"/>
          <w:szCs w:val="24"/>
          <w:lang w:val="en-US"/>
        </w:rPr>
        <w:tab/>
        <w:t xml:space="preserve">Rasura M, Spalloni A, Ferrari M, et al. A case series of young stroke in Rome. </w:t>
      </w:r>
      <w:r w:rsidRPr="00352B3E">
        <w:rPr>
          <w:rFonts w:ascii="Times New Roman" w:hAnsi="Times New Roman"/>
          <w:b w:val="0"/>
          <w:i/>
          <w:iCs/>
          <w:noProof/>
          <w:sz w:val="24"/>
          <w:szCs w:val="24"/>
          <w:lang w:val="en-US"/>
        </w:rPr>
        <w:t>Eur J Neurol</w:t>
      </w:r>
      <w:r w:rsidRPr="00352B3E">
        <w:rPr>
          <w:rFonts w:ascii="Times New Roman" w:hAnsi="Times New Roman"/>
          <w:b w:val="0"/>
          <w:noProof/>
          <w:sz w:val="24"/>
          <w:szCs w:val="24"/>
          <w:lang w:val="en-US"/>
        </w:rPr>
        <w:t xml:space="preserve">. 2006;13(2):146-152. </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43. </w:t>
      </w:r>
      <w:r w:rsidRPr="00352B3E">
        <w:rPr>
          <w:rFonts w:ascii="Times New Roman" w:hAnsi="Times New Roman"/>
          <w:b w:val="0"/>
          <w:noProof/>
          <w:sz w:val="24"/>
          <w:szCs w:val="24"/>
          <w:lang w:val="en-US"/>
        </w:rPr>
        <w:tab/>
        <w:t xml:space="preserve">Lee C Do, Folsom AR, Blair SN. Physical activity and stroke risk: A meta-analysis. </w:t>
      </w:r>
      <w:r w:rsidRPr="00352B3E">
        <w:rPr>
          <w:rFonts w:ascii="Times New Roman" w:hAnsi="Times New Roman"/>
          <w:b w:val="0"/>
          <w:i/>
          <w:iCs/>
          <w:noProof/>
          <w:sz w:val="24"/>
          <w:szCs w:val="24"/>
          <w:lang w:val="en-US"/>
        </w:rPr>
        <w:t>Stroke</w:t>
      </w:r>
      <w:r w:rsidRPr="00352B3E">
        <w:rPr>
          <w:rFonts w:ascii="Times New Roman" w:hAnsi="Times New Roman"/>
          <w:b w:val="0"/>
          <w:noProof/>
          <w:sz w:val="24"/>
          <w:szCs w:val="24"/>
          <w:lang w:val="en-US"/>
        </w:rPr>
        <w:t xml:space="preserve">. 2003;34(10):2475-2481. </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44. </w:t>
      </w:r>
      <w:r w:rsidRPr="00352B3E">
        <w:rPr>
          <w:rFonts w:ascii="Times New Roman" w:hAnsi="Times New Roman"/>
          <w:b w:val="0"/>
          <w:noProof/>
          <w:sz w:val="24"/>
          <w:szCs w:val="24"/>
          <w:lang w:val="en-US"/>
        </w:rPr>
        <w:tab/>
        <w:t xml:space="preserve">Westover AN, McBride S, Haley RW. Stroke in Young Adults Who Abuse Amphetamines or Cocaine. </w:t>
      </w:r>
      <w:r w:rsidRPr="00352B3E">
        <w:rPr>
          <w:rFonts w:ascii="Times New Roman" w:hAnsi="Times New Roman"/>
          <w:b w:val="0"/>
          <w:i/>
          <w:iCs/>
          <w:noProof/>
          <w:sz w:val="24"/>
          <w:szCs w:val="24"/>
          <w:lang w:val="en-US"/>
        </w:rPr>
        <w:t>Arch Gen Psychiatry</w:t>
      </w:r>
      <w:r w:rsidRPr="00352B3E">
        <w:rPr>
          <w:rFonts w:ascii="Times New Roman" w:hAnsi="Times New Roman"/>
          <w:b w:val="0"/>
          <w:noProof/>
          <w:sz w:val="24"/>
          <w:szCs w:val="24"/>
          <w:lang w:val="en-US"/>
        </w:rPr>
        <w:t xml:space="preserve">. 2007;64(4):495. </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45. </w:t>
      </w:r>
      <w:r w:rsidRPr="00352B3E">
        <w:rPr>
          <w:rFonts w:ascii="Times New Roman" w:hAnsi="Times New Roman"/>
          <w:b w:val="0"/>
          <w:noProof/>
          <w:sz w:val="24"/>
          <w:szCs w:val="24"/>
          <w:lang w:val="en-US"/>
        </w:rPr>
        <w:tab/>
        <w:t>Bmj S, Medical B, Mar N, Beevers G. Meta-Analysis Of Relation Between Cigarette Smoking And Stroke Author ( s ): Roger Shinton and Gareth Beevers 2016;298(6676):789-794.</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46. </w:t>
      </w:r>
      <w:r w:rsidRPr="00352B3E">
        <w:rPr>
          <w:rFonts w:ascii="Times New Roman" w:hAnsi="Times New Roman"/>
          <w:b w:val="0"/>
          <w:noProof/>
          <w:sz w:val="24"/>
          <w:szCs w:val="24"/>
          <w:lang w:val="en-US"/>
        </w:rPr>
        <w:tab/>
        <w:t xml:space="preserve">Feigin VL, Krishnamurthi R. Stroke prevention in the developing world. </w:t>
      </w:r>
      <w:r w:rsidRPr="00352B3E">
        <w:rPr>
          <w:rFonts w:ascii="Times New Roman" w:hAnsi="Times New Roman"/>
          <w:b w:val="0"/>
          <w:i/>
          <w:iCs/>
          <w:noProof/>
          <w:sz w:val="24"/>
          <w:szCs w:val="24"/>
          <w:lang w:val="en-US"/>
        </w:rPr>
        <w:t>Stroke</w:t>
      </w:r>
      <w:r w:rsidRPr="00352B3E">
        <w:rPr>
          <w:rFonts w:ascii="Times New Roman" w:hAnsi="Times New Roman"/>
          <w:b w:val="0"/>
          <w:noProof/>
          <w:sz w:val="24"/>
          <w:szCs w:val="24"/>
          <w:lang w:val="en-US"/>
        </w:rPr>
        <w:t xml:space="preserve">. 2011;42(12):3655-3658. </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47. </w:t>
      </w:r>
      <w:r w:rsidRPr="00352B3E">
        <w:rPr>
          <w:rFonts w:ascii="Times New Roman" w:hAnsi="Times New Roman"/>
          <w:b w:val="0"/>
          <w:noProof/>
          <w:sz w:val="24"/>
          <w:szCs w:val="24"/>
          <w:lang w:val="en-US"/>
        </w:rPr>
        <w:tab/>
        <w:t xml:space="preserve">Hirose T, Shiozaki T, Shimizu K, et al. The effect of electrical muscle stimulation on the prevention of disuse muscle atrophy in patients with consciousness disturbance in the intensive care unit. </w:t>
      </w:r>
      <w:r w:rsidRPr="00352B3E">
        <w:rPr>
          <w:rFonts w:ascii="Times New Roman" w:hAnsi="Times New Roman"/>
          <w:b w:val="0"/>
          <w:i/>
          <w:iCs/>
          <w:noProof/>
          <w:sz w:val="24"/>
          <w:szCs w:val="24"/>
          <w:lang w:val="en-US"/>
        </w:rPr>
        <w:t>J Crit Care</w:t>
      </w:r>
      <w:r w:rsidRPr="00352B3E">
        <w:rPr>
          <w:rFonts w:ascii="Times New Roman" w:hAnsi="Times New Roman"/>
          <w:b w:val="0"/>
          <w:noProof/>
          <w:sz w:val="24"/>
          <w:szCs w:val="24"/>
          <w:lang w:val="en-US"/>
        </w:rPr>
        <w:t>. 2013;28(4):536.e1--7.</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48. </w:t>
      </w:r>
      <w:r w:rsidRPr="00352B3E">
        <w:rPr>
          <w:rFonts w:ascii="Times New Roman" w:hAnsi="Times New Roman"/>
          <w:b w:val="0"/>
          <w:noProof/>
          <w:sz w:val="24"/>
          <w:szCs w:val="24"/>
          <w:lang w:val="en-US"/>
        </w:rPr>
        <w:tab/>
        <w:t xml:space="preserve">dos Reis HFC, Almeida MLO, da Silva MF, Rocha M de S. Extubation failure influences clinical and functional outcomes in patients with traumatic brain injury. </w:t>
      </w:r>
      <w:r w:rsidRPr="00352B3E">
        <w:rPr>
          <w:rFonts w:ascii="Times New Roman" w:hAnsi="Times New Roman"/>
          <w:b w:val="0"/>
          <w:i/>
          <w:iCs/>
          <w:noProof/>
          <w:sz w:val="24"/>
          <w:szCs w:val="24"/>
          <w:lang w:val="en-US"/>
        </w:rPr>
        <w:t>J Bras Pneumol</w:t>
      </w:r>
      <w:r w:rsidRPr="00352B3E">
        <w:rPr>
          <w:rFonts w:ascii="Times New Roman" w:hAnsi="Times New Roman"/>
          <w:b w:val="0"/>
          <w:noProof/>
          <w:sz w:val="24"/>
          <w:szCs w:val="24"/>
          <w:lang w:val="en-US"/>
        </w:rPr>
        <w:t xml:space="preserve">. 2013;39(3):330-338. </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49. </w:t>
      </w:r>
      <w:r w:rsidRPr="00352B3E">
        <w:rPr>
          <w:rFonts w:ascii="Times New Roman" w:hAnsi="Times New Roman"/>
          <w:b w:val="0"/>
          <w:noProof/>
          <w:sz w:val="24"/>
          <w:szCs w:val="24"/>
          <w:lang w:val="en-US"/>
        </w:rPr>
        <w:tab/>
        <w:t xml:space="preserve">Maffiuletti NA, Roig M, Karatzanos E, Nanas S. Neuromuscular electrical stimulation for preventing skeletal-muscle weakness and wasting in critically ill patients: a systematic review. </w:t>
      </w:r>
      <w:r w:rsidRPr="00352B3E">
        <w:rPr>
          <w:rFonts w:ascii="Times New Roman" w:hAnsi="Times New Roman"/>
          <w:b w:val="0"/>
          <w:i/>
          <w:iCs/>
          <w:noProof/>
          <w:sz w:val="24"/>
          <w:szCs w:val="24"/>
          <w:lang w:val="en-US"/>
        </w:rPr>
        <w:t>BMC Med</w:t>
      </w:r>
      <w:r w:rsidRPr="00352B3E">
        <w:rPr>
          <w:rFonts w:ascii="Times New Roman" w:hAnsi="Times New Roman"/>
          <w:b w:val="0"/>
          <w:noProof/>
          <w:sz w:val="24"/>
          <w:szCs w:val="24"/>
          <w:lang w:val="en-US"/>
        </w:rPr>
        <w:t>. 2013;11:137.</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50. </w:t>
      </w:r>
      <w:r w:rsidRPr="00352B3E">
        <w:rPr>
          <w:rFonts w:ascii="Times New Roman" w:hAnsi="Times New Roman"/>
          <w:b w:val="0"/>
          <w:noProof/>
          <w:sz w:val="24"/>
          <w:szCs w:val="24"/>
          <w:lang w:val="en-US"/>
        </w:rPr>
        <w:tab/>
        <w:t xml:space="preserve">Gerovasili V, Stefanidis K, Vitzilaios K, et al. Electrical muscle stimulation preserves the muscle mass of critically ill patients: a randomized study. </w:t>
      </w:r>
      <w:r w:rsidRPr="00352B3E">
        <w:rPr>
          <w:rFonts w:ascii="Times New Roman" w:hAnsi="Times New Roman"/>
          <w:b w:val="0"/>
          <w:i/>
          <w:iCs/>
          <w:noProof/>
          <w:sz w:val="24"/>
          <w:szCs w:val="24"/>
          <w:lang w:val="en-US"/>
        </w:rPr>
        <w:t xml:space="preserve">Crit </w:t>
      </w:r>
      <w:r w:rsidRPr="00352B3E">
        <w:rPr>
          <w:rFonts w:ascii="Times New Roman" w:hAnsi="Times New Roman"/>
          <w:b w:val="0"/>
          <w:i/>
          <w:iCs/>
          <w:noProof/>
          <w:sz w:val="24"/>
          <w:szCs w:val="24"/>
          <w:lang w:val="en-US"/>
        </w:rPr>
        <w:lastRenderedPageBreak/>
        <w:t>Care</w:t>
      </w:r>
      <w:r w:rsidRPr="00352B3E">
        <w:rPr>
          <w:rFonts w:ascii="Times New Roman" w:hAnsi="Times New Roman"/>
          <w:b w:val="0"/>
          <w:noProof/>
          <w:sz w:val="24"/>
          <w:szCs w:val="24"/>
          <w:lang w:val="en-US"/>
        </w:rPr>
        <w:t>. 2009;13(5):R161.</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51. </w:t>
      </w:r>
      <w:r w:rsidRPr="00352B3E">
        <w:rPr>
          <w:rFonts w:ascii="Times New Roman" w:hAnsi="Times New Roman"/>
          <w:b w:val="0"/>
          <w:noProof/>
          <w:sz w:val="24"/>
          <w:szCs w:val="24"/>
          <w:lang w:val="en-US"/>
        </w:rPr>
        <w:tab/>
        <w:t xml:space="preserve">Sim J, Wright CC. The kappa statistic in reliability studies: use, interpretation, and sample size requirements. </w:t>
      </w:r>
      <w:r w:rsidRPr="00352B3E">
        <w:rPr>
          <w:rFonts w:ascii="Times New Roman" w:hAnsi="Times New Roman"/>
          <w:b w:val="0"/>
          <w:i/>
          <w:iCs/>
          <w:noProof/>
          <w:sz w:val="24"/>
          <w:szCs w:val="24"/>
          <w:lang w:val="en-US"/>
        </w:rPr>
        <w:t>Phys Ther</w:t>
      </w:r>
      <w:r w:rsidRPr="00352B3E">
        <w:rPr>
          <w:rFonts w:ascii="Times New Roman" w:hAnsi="Times New Roman"/>
          <w:b w:val="0"/>
          <w:noProof/>
          <w:sz w:val="24"/>
          <w:szCs w:val="24"/>
          <w:lang w:val="en-US"/>
        </w:rPr>
        <w:t>. 2005;85(3):257-268.</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52. </w:t>
      </w:r>
      <w:r w:rsidRPr="00352B3E">
        <w:rPr>
          <w:rFonts w:ascii="Times New Roman" w:hAnsi="Times New Roman"/>
          <w:b w:val="0"/>
          <w:noProof/>
          <w:sz w:val="24"/>
          <w:szCs w:val="24"/>
          <w:lang w:val="en-US"/>
        </w:rPr>
        <w:tab/>
        <w:t xml:space="preserve">Botter A, Oprandi G, Lanfranco F, Allasia S, Maffiuletti NA, Minetto MA. Atlas of the muscle motor points for the lower limb: implications for electrical stimulation procedures and electrode positioning. </w:t>
      </w:r>
      <w:r w:rsidRPr="00352B3E">
        <w:rPr>
          <w:rFonts w:ascii="Times New Roman" w:hAnsi="Times New Roman"/>
          <w:b w:val="0"/>
          <w:i/>
          <w:iCs/>
          <w:noProof/>
          <w:sz w:val="24"/>
          <w:szCs w:val="24"/>
          <w:lang w:val="en-US"/>
        </w:rPr>
        <w:t>Eur J Appl Physiol</w:t>
      </w:r>
      <w:r w:rsidRPr="00352B3E">
        <w:rPr>
          <w:rFonts w:ascii="Times New Roman" w:hAnsi="Times New Roman"/>
          <w:b w:val="0"/>
          <w:noProof/>
          <w:sz w:val="24"/>
          <w:szCs w:val="24"/>
          <w:lang w:val="en-US"/>
        </w:rPr>
        <w:t>. 2011;111(10):2461-2471.</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53. </w:t>
      </w:r>
      <w:r w:rsidRPr="00352B3E">
        <w:rPr>
          <w:rFonts w:ascii="Times New Roman" w:hAnsi="Times New Roman"/>
          <w:b w:val="0"/>
          <w:noProof/>
          <w:sz w:val="24"/>
          <w:szCs w:val="24"/>
          <w:lang w:val="en-US"/>
        </w:rPr>
        <w:tab/>
        <w:t xml:space="preserve">Mukaka MM. Statistics corner: A guide to appropriate use of correlation coefficient in medical research. </w:t>
      </w:r>
      <w:r w:rsidRPr="00352B3E">
        <w:rPr>
          <w:rFonts w:ascii="Times New Roman" w:hAnsi="Times New Roman"/>
          <w:b w:val="0"/>
          <w:i/>
          <w:iCs/>
          <w:noProof/>
          <w:sz w:val="24"/>
          <w:szCs w:val="24"/>
          <w:lang w:val="en-US"/>
        </w:rPr>
        <w:t>Malawi Med J</w:t>
      </w:r>
      <w:r w:rsidRPr="00352B3E">
        <w:rPr>
          <w:rFonts w:ascii="Times New Roman" w:hAnsi="Times New Roman"/>
          <w:b w:val="0"/>
          <w:noProof/>
          <w:sz w:val="24"/>
          <w:szCs w:val="24"/>
          <w:lang w:val="en-US"/>
        </w:rPr>
        <w:t>. 2012;24(3):69-71.</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54. </w:t>
      </w:r>
      <w:r w:rsidRPr="00352B3E">
        <w:rPr>
          <w:rFonts w:ascii="Times New Roman" w:hAnsi="Times New Roman"/>
          <w:b w:val="0"/>
          <w:noProof/>
          <w:sz w:val="24"/>
          <w:szCs w:val="24"/>
          <w:lang w:val="en-US"/>
        </w:rPr>
        <w:tab/>
        <w:t xml:space="preserve">Landis JR, Koch GG. The measurement of observer agreement for categorical data. </w:t>
      </w:r>
      <w:r w:rsidRPr="00352B3E">
        <w:rPr>
          <w:rFonts w:ascii="Times New Roman" w:hAnsi="Times New Roman"/>
          <w:b w:val="0"/>
          <w:i/>
          <w:iCs/>
          <w:noProof/>
          <w:sz w:val="24"/>
          <w:szCs w:val="24"/>
          <w:lang w:val="en-US"/>
        </w:rPr>
        <w:t>Biometrics</w:t>
      </w:r>
      <w:r w:rsidRPr="00352B3E">
        <w:rPr>
          <w:rFonts w:ascii="Times New Roman" w:hAnsi="Times New Roman"/>
          <w:b w:val="0"/>
          <w:noProof/>
          <w:sz w:val="24"/>
          <w:szCs w:val="24"/>
          <w:lang w:val="en-US"/>
        </w:rPr>
        <w:t>. 1977;33(1):159-174.</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55. </w:t>
      </w:r>
      <w:r w:rsidRPr="00352B3E">
        <w:rPr>
          <w:rFonts w:ascii="Times New Roman" w:hAnsi="Times New Roman"/>
          <w:b w:val="0"/>
          <w:noProof/>
          <w:sz w:val="24"/>
          <w:szCs w:val="24"/>
          <w:lang w:val="en-US"/>
        </w:rPr>
        <w:tab/>
        <w:t xml:space="preserve">Darwiche G, Almér LO, Björgell O, Cederholm C, Nilsson P. Measurement of gastric emptying by standardized real-time ultrasonography in healthy subjects and diabetic patients. </w:t>
      </w:r>
      <w:r w:rsidRPr="00352B3E">
        <w:rPr>
          <w:rFonts w:ascii="Times New Roman" w:hAnsi="Times New Roman"/>
          <w:b w:val="0"/>
          <w:i/>
          <w:iCs/>
          <w:noProof/>
          <w:sz w:val="24"/>
          <w:szCs w:val="24"/>
          <w:lang w:val="en-US"/>
        </w:rPr>
        <w:t>J Ultrasound Med</w:t>
      </w:r>
      <w:r w:rsidRPr="00352B3E">
        <w:rPr>
          <w:rFonts w:ascii="Times New Roman" w:hAnsi="Times New Roman"/>
          <w:b w:val="0"/>
          <w:noProof/>
          <w:sz w:val="24"/>
          <w:szCs w:val="24"/>
          <w:lang w:val="en-US"/>
        </w:rPr>
        <w:t>. 1999;18(10):673-682.</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56. </w:t>
      </w:r>
      <w:r w:rsidRPr="00352B3E">
        <w:rPr>
          <w:rFonts w:ascii="Times New Roman" w:hAnsi="Times New Roman"/>
          <w:b w:val="0"/>
          <w:noProof/>
          <w:sz w:val="24"/>
          <w:szCs w:val="24"/>
          <w:lang w:val="en-US"/>
        </w:rPr>
        <w:tab/>
        <w:t xml:space="preserve">Blackwell SC, Grobman WA, Antoniewicz L, Hutchinson M, Bannerman CG. Interobserver and intraobserver reliability of the NICHD 3-Tier Fetal Heart Rate Interpretation System. </w:t>
      </w:r>
      <w:r w:rsidRPr="00352B3E">
        <w:rPr>
          <w:rFonts w:ascii="Times New Roman" w:hAnsi="Times New Roman"/>
          <w:b w:val="0"/>
          <w:i/>
          <w:iCs/>
          <w:noProof/>
          <w:sz w:val="24"/>
          <w:szCs w:val="24"/>
          <w:lang w:val="en-US"/>
        </w:rPr>
        <w:t>Am J Obstet Gynecol</w:t>
      </w:r>
      <w:r w:rsidRPr="00352B3E">
        <w:rPr>
          <w:rFonts w:ascii="Times New Roman" w:hAnsi="Times New Roman"/>
          <w:b w:val="0"/>
          <w:noProof/>
          <w:sz w:val="24"/>
          <w:szCs w:val="24"/>
          <w:lang w:val="en-US"/>
        </w:rPr>
        <w:t xml:space="preserve">. 2011;205(4). </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57. </w:t>
      </w:r>
      <w:r w:rsidRPr="00352B3E">
        <w:rPr>
          <w:rFonts w:ascii="Times New Roman" w:hAnsi="Times New Roman"/>
          <w:b w:val="0"/>
          <w:noProof/>
          <w:sz w:val="24"/>
          <w:szCs w:val="24"/>
          <w:lang w:val="en-US"/>
        </w:rPr>
        <w:tab/>
        <w:t xml:space="preserve">Scheiner A, Mortimer JT, Roessmann U. Imbalanced biphasic electrical stimulation: muscle tissue damage. </w:t>
      </w:r>
      <w:r w:rsidRPr="00352B3E">
        <w:rPr>
          <w:rFonts w:ascii="Times New Roman" w:hAnsi="Times New Roman"/>
          <w:b w:val="0"/>
          <w:i/>
          <w:iCs/>
          <w:noProof/>
          <w:sz w:val="24"/>
          <w:szCs w:val="24"/>
          <w:lang w:val="en-US"/>
        </w:rPr>
        <w:t>Ann Biomed Eng</w:t>
      </w:r>
      <w:r w:rsidRPr="00352B3E">
        <w:rPr>
          <w:rFonts w:ascii="Times New Roman" w:hAnsi="Times New Roman"/>
          <w:b w:val="0"/>
          <w:noProof/>
          <w:sz w:val="24"/>
          <w:szCs w:val="24"/>
          <w:lang w:val="en-US"/>
        </w:rPr>
        <w:t>. 1990;18(4):407-425.</w:t>
      </w:r>
    </w:p>
    <w:p w:rsidR="001661A4" w:rsidRPr="004A2F0F"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rPr>
      </w:pPr>
      <w:r w:rsidRPr="00352B3E">
        <w:rPr>
          <w:rFonts w:ascii="Times New Roman" w:hAnsi="Times New Roman"/>
          <w:b w:val="0"/>
          <w:noProof/>
          <w:sz w:val="24"/>
          <w:szCs w:val="24"/>
          <w:lang w:val="en-US"/>
        </w:rPr>
        <w:t xml:space="preserve">58. </w:t>
      </w:r>
      <w:r w:rsidRPr="00352B3E">
        <w:rPr>
          <w:rFonts w:ascii="Times New Roman" w:hAnsi="Times New Roman"/>
          <w:b w:val="0"/>
          <w:noProof/>
          <w:sz w:val="24"/>
          <w:szCs w:val="24"/>
          <w:lang w:val="en-US"/>
        </w:rPr>
        <w:tab/>
        <w:t xml:space="preserve">Brooks D, Thomas J. Interrater reliability of auscultation of breath sounds among physical therapists. </w:t>
      </w:r>
      <w:r w:rsidR="001661A4" w:rsidRPr="004A2F0F">
        <w:rPr>
          <w:rFonts w:ascii="Times New Roman" w:hAnsi="Times New Roman"/>
          <w:b w:val="0"/>
          <w:i/>
          <w:iCs/>
          <w:noProof/>
          <w:sz w:val="24"/>
          <w:szCs w:val="24"/>
        </w:rPr>
        <w:t>Phys Ther</w:t>
      </w:r>
      <w:r w:rsidR="001661A4" w:rsidRPr="004A2F0F">
        <w:rPr>
          <w:rFonts w:ascii="Times New Roman" w:hAnsi="Times New Roman"/>
          <w:b w:val="0"/>
          <w:noProof/>
          <w:sz w:val="24"/>
          <w:szCs w:val="24"/>
        </w:rPr>
        <w:t>. 1995;75(12):1082-1088.</w:t>
      </w:r>
    </w:p>
    <w:p w:rsidR="001661A4" w:rsidRPr="004A2F0F" w:rsidRDefault="001661A4" w:rsidP="001661A4">
      <w:pPr>
        <w:widowControl w:val="0"/>
        <w:autoSpaceDE w:val="0"/>
        <w:autoSpaceDN w:val="0"/>
        <w:adjustRightInd w:val="0"/>
        <w:spacing w:line="480" w:lineRule="auto"/>
        <w:ind w:left="640" w:hanging="640"/>
        <w:rPr>
          <w:rFonts w:ascii="Times New Roman" w:hAnsi="Times New Roman"/>
          <w:b w:val="0"/>
          <w:noProof/>
          <w:sz w:val="24"/>
          <w:szCs w:val="24"/>
        </w:rPr>
      </w:pPr>
      <w:r w:rsidRPr="004A2F0F">
        <w:rPr>
          <w:rFonts w:ascii="Times New Roman" w:hAnsi="Times New Roman"/>
          <w:b w:val="0"/>
          <w:noProof/>
          <w:sz w:val="24"/>
          <w:szCs w:val="24"/>
        </w:rPr>
        <w:t xml:space="preserve">59. </w:t>
      </w:r>
      <w:r w:rsidRPr="004A2F0F">
        <w:rPr>
          <w:rFonts w:ascii="Times New Roman" w:hAnsi="Times New Roman"/>
          <w:b w:val="0"/>
          <w:noProof/>
          <w:sz w:val="24"/>
          <w:szCs w:val="24"/>
        </w:rPr>
        <w:tab/>
        <w:t xml:space="preserve">Silva PE, Duarte ACM, Almeida A de M, Gomes AP, Souza FR, Ferreira PP. </w:t>
      </w:r>
      <w:r w:rsidR="00352B3E" w:rsidRPr="00352B3E">
        <w:rPr>
          <w:rFonts w:ascii="Times New Roman" w:hAnsi="Times New Roman"/>
          <w:b w:val="0"/>
          <w:noProof/>
          <w:sz w:val="24"/>
          <w:szCs w:val="24"/>
          <w:lang w:val="en-US"/>
        </w:rPr>
        <w:t>Pulmonary auscultation in patients undergoing mechanical ventilation: in</w:t>
      </w:r>
      <w:r w:rsidRPr="004A2F0F">
        <w:rPr>
          <w:rFonts w:ascii="Times New Roman" w:hAnsi="Times New Roman"/>
          <w:b w:val="0"/>
          <w:noProof/>
          <w:sz w:val="24"/>
          <w:szCs w:val="24"/>
        </w:rPr>
        <w:t>ﬂ</w:t>
      </w:r>
      <w:r w:rsidR="00352B3E" w:rsidRPr="00352B3E">
        <w:rPr>
          <w:rFonts w:ascii="Times New Roman" w:hAnsi="Times New Roman"/>
          <w:b w:val="0"/>
          <w:noProof/>
          <w:sz w:val="24"/>
          <w:szCs w:val="24"/>
          <w:lang w:val="en-US"/>
        </w:rPr>
        <w:t xml:space="preserve">uence of ventilatory settings on the agreement and detection of adventitious breath sound. </w:t>
      </w:r>
      <w:r w:rsidRPr="004A2F0F">
        <w:rPr>
          <w:rFonts w:ascii="Times New Roman" w:hAnsi="Times New Roman"/>
          <w:b w:val="0"/>
          <w:i/>
          <w:iCs/>
          <w:noProof/>
          <w:sz w:val="24"/>
          <w:szCs w:val="24"/>
        </w:rPr>
        <w:t>ASSOBRAFIR Ciência</w:t>
      </w:r>
      <w:r w:rsidRPr="004A2F0F">
        <w:rPr>
          <w:rFonts w:ascii="Times New Roman" w:hAnsi="Times New Roman"/>
          <w:b w:val="0"/>
          <w:noProof/>
          <w:sz w:val="24"/>
          <w:szCs w:val="24"/>
        </w:rPr>
        <w:t>. 2016;7(3):21-31.</w:t>
      </w:r>
    </w:p>
    <w:p w:rsidR="001661A4" w:rsidRPr="00E2242A" w:rsidRDefault="001661A4"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4A2F0F">
        <w:rPr>
          <w:rFonts w:ascii="Times New Roman" w:hAnsi="Times New Roman"/>
          <w:b w:val="0"/>
          <w:noProof/>
          <w:sz w:val="24"/>
          <w:szCs w:val="24"/>
        </w:rPr>
        <w:lastRenderedPageBreak/>
        <w:t xml:space="preserve">60. </w:t>
      </w:r>
      <w:r w:rsidRPr="004A2F0F">
        <w:rPr>
          <w:rFonts w:ascii="Times New Roman" w:hAnsi="Times New Roman"/>
          <w:b w:val="0"/>
          <w:noProof/>
          <w:sz w:val="24"/>
          <w:szCs w:val="24"/>
        </w:rPr>
        <w:tab/>
        <w:t xml:space="preserve">Gaudêncio TG, Leão G de M. A epidemiologia do Traumatismo Crânio-Encefálico: Um Levantamento bibliográfico no Brasil. </w:t>
      </w:r>
      <w:r w:rsidR="00352B3E" w:rsidRPr="00352B3E">
        <w:rPr>
          <w:rFonts w:ascii="Times New Roman" w:hAnsi="Times New Roman"/>
          <w:b w:val="0"/>
          <w:i/>
          <w:iCs/>
          <w:noProof/>
          <w:sz w:val="24"/>
          <w:szCs w:val="24"/>
          <w:lang w:val="en-US"/>
        </w:rPr>
        <w:t>Rev Neurociencias</w:t>
      </w:r>
      <w:r w:rsidR="00352B3E" w:rsidRPr="00352B3E">
        <w:rPr>
          <w:rFonts w:ascii="Times New Roman" w:hAnsi="Times New Roman"/>
          <w:b w:val="0"/>
          <w:noProof/>
          <w:sz w:val="24"/>
          <w:szCs w:val="24"/>
          <w:lang w:val="en-US"/>
        </w:rPr>
        <w:t xml:space="preserve">. 2013;21(3):427-434. </w:t>
      </w:r>
    </w:p>
    <w:p w:rsidR="001661A4" w:rsidRPr="004A2F0F"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rPr>
      </w:pPr>
      <w:r w:rsidRPr="00352B3E">
        <w:rPr>
          <w:rFonts w:ascii="Times New Roman" w:hAnsi="Times New Roman"/>
          <w:b w:val="0"/>
          <w:noProof/>
          <w:sz w:val="24"/>
          <w:szCs w:val="24"/>
          <w:lang w:val="en-US"/>
        </w:rPr>
        <w:t xml:space="preserve">61. </w:t>
      </w:r>
      <w:r w:rsidRPr="00352B3E">
        <w:rPr>
          <w:rFonts w:ascii="Times New Roman" w:hAnsi="Times New Roman"/>
          <w:b w:val="0"/>
          <w:noProof/>
          <w:sz w:val="24"/>
          <w:szCs w:val="24"/>
          <w:lang w:val="en-US"/>
        </w:rPr>
        <w:tab/>
        <w:t xml:space="preserve">Peeters W, van den Brande R, Polinder S, et al. Epidemiology of traumatic brain injury in Europe. </w:t>
      </w:r>
      <w:r w:rsidR="001661A4" w:rsidRPr="004A2F0F">
        <w:rPr>
          <w:rFonts w:ascii="Times New Roman" w:hAnsi="Times New Roman"/>
          <w:b w:val="0"/>
          <w:i/>
          <w:iCs/>
          <w:noProof/>
          <w:sz w:val="24"/>
          <w:szCs w:val="24"/>
        </w:rPr>
        <w:t>Acta Neurochir</w:t>
      </w:r>
      <w:r w:rsidR="001661A4" w:rsidRPr="004A2F0F">
        <w:rPr>
          <w:rFonts w:ascii="Times New Roman" w:hAnsi="Times New Roman"/>
          <w:b w:val="0"/>
          <w:noProof/>
          <w:sz w:val="24"/>
          <w:szCs w:val="24"/>
        </w:rPr>
        <w:t xml:space="preserve">. 2015;157(10):1683-1696. </w:t>
      </w:r>
    </w:p>
    <w:p w:rsidR="001661A4" w:rsidRPr="00E2242A" w:rsidRDefault="001661A4"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4A2F0F">
        <w:rPr>
          <w:rFonts w:ascii="Times New Roman" w:hAnsi="Times New Roman"/>
          <w:b w:val="0"/>
          <w:noProof/>
          <w:sz w:val="24"/>
          <w:szCs w:val="24"/>
        </w:rPr>
        <w:t xml:space="preserve">62. </w:t>
      </w:r>
      <w:r w:rsidRPr="004A2F0F">
        <w:rPr>
          <w:rFonts w:ascii="Times New Roman" w:hAnsi="Times New Roman"/>
          <w:b w:val="0"/>
          <w:noProof/>
          <w:sz w:val="24"/>
          <w:szCs w:val="24"/>
        </w:rPr>
        <w:tab/>
        <w:t xml:space="preserve">Ávila MON, Rocha PN, Zanetta DMT, et al. </w:t>
      </w:r>
      <w:r w:rsidR="00352B3E" w:rsidRPr="00352B3E">
        <w:rPr>
          <w:rFonts w:ascii="Times New Roman" w:hAnsi="Times New Roman"/>
          <w:b w:val="0"/>
          <w:noProof/>
          <w:sz w:val="24"/>
          <w:szCs w:val="24"/>
          <w:lang w:val="en-US"/>
        </w:rPr>
        <w:t xml:space="preserve">Water balance, acute kidney injury and mortality of intensive care unit patients. </w:t>
      </w:r>
      <w:r w:rsidR="00352B3E" w:rsidRPr="00352B3E">
        <w:rPr>
          <w:rFonts w:ascii="Times New Roman" w:hAnsi="Times New Roman"/>
          <w:b w:val="0"/>
          <w:i/>
          <w:iCs/>
          <w:noProof/>
          <w:sz w:val="24"/>
          <w:szCs w:val="24"/>
          <w:lang w:val="en-US"/>
        </w:rPr>
        <w:t>J Bras Nefrol</w:t>
      </w:r>
      <w:r w:rsidR="00352B3E" w:rsidRPr="00352B3E">
        <w:rPr>
          <w:rFonts w:ascii="Times New Roman" w:hAnsi="Times New Roman"/>
          <w:b w:val="0"/>
          <w:noProof/>
          <w:sz w:val="24"/>
          <w:szCs w:val="24"/>
          <w:lang w:val="en-US"/>
        </w:rPr>
        <w:t xml:space="preserve">. 2014;36(3):379-388. </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63. </w:t>
      </w:r>
      <w:r w:rsidRPr="00352B3E">
        <w:rPr>
          <w:rFonts w:ascii="Times New Roman" w:hAnsi="Times New Roman"/>
          <w:b w:val="0"/>
          <w:noProof/>
          <w:sz w:val="24"/>
          <w:szCs w:val="24"/>
          <w:lang w:val="en-US"/>
        </w:rPr>
        <w:tab/>
        <w:t xml:space="preserve">Pant V, Tumbapo A, Karki B. Inter-instrumental comparison for the measurement of electrolytes in patients admitted to the intensive care unit. 2017:145-149. </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64. </w:t>
      </w:r>
      <w:r w:rsidRPr="00352B3E">
        <w:rPr>
          <w:rFonts w:ascii="Times New Roman" w:hAnsi="Times New Roman"/>
          <w:b w:val="0"/>
          <w:noProof/>
          <w:sz w:val="24"/>
          <w:szCs w:val="24"/>
          <w:lang w:val="en-US"/>
        </w:rPr>
        <w:tab/>
        <w:t xml:space="preserve">Latronico N, Bertolini G, Guarneri B, et al. Simplified electrophysiological evaluation of peripheral nerves in critically ill patients: the Italian multi-centre CRIMYNE study. </w:t>
      </w:r>
      <w:r w:rsidRPr="00352B3E">
        <w:rPr>
          <w:rFonts w:ascii="Times New Roman" w:hAnsi="Times New Roman"/>
          <w:b w:val="0"/>
          <w:i/>
          <w:iCs/>
          <w:noProof/>
          <w:sz w:val="24"/>
          <w:szCs w:val="24"/>
          <w:lang w:val="en-US"/>
        </w:rPr>
        <w:t>Crit Care</w:t>
      </w:r>
      <w:r w:rsidRPr="00352B3E">
        <w:rPr>
          <w:rFonts w:ascii="Times New Roman" w:hAnsi="Times New Roman"/>
          <w:b w:val="0"/>
          <w:noProof/>
          <w:sz w:val="24"/>
          <w:szCs w:val="24"/>
          <w:lang w:val="en-US"/>
        </w:rPr>
        <w:t xml:space="preserve">. 2007;11(1):R11. </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65. </w:t>
      </w:r>
      <w:r w:rsidRPr="00352B3E">
        <w:rPr>
          <w:rFonts w:ascii="Times New Roman" w:hAnsi="Times New Roman"/>
          <w:b w:val="0"/>
          <w:noProof/>
          <w:sz w:val="24"/>
          <w:szCs w:val="24"/>
          <w:lang w:val="en-US"/>
        </w:rPr>
        <w:tab/>
        <w:t xml:space="preserve">Segers J, Hermans G, Bruyninckx F, Meyfroidt G, Langer D, Gosselink R. Feasibility of neuromuscular electrical stimulation in critically ill patients. </w:t>
      </w:r>
      <w:r w:rsidRPr="00352B3E">
        <w:rPr>
          <w:rFonts w:ascii="Times New Roman" w:hAnsi="Times New Roman"/>
          <w:b w:val="0"/>
          <w:i/>
          <w:iCs/>
          <w:noProof/>
          <w:sz w:val="24"/>
          <w:szCs w:val="24"/>
          <w:lang w:val="en-US"/>
        </w:rPr>
        <w:t>J Crit Care</w:t>
      </w:r>
      <w:r w:rsidRPr="00352B3E">
        <w:rPr>
          <w:rFonts w:ascii="Times New Roman" w:hAnsi="Times New Roman"/>
          <w:b w:val="0"/>
          <w:noProof/>
          <w:sz w:val="24"/>
          <w:szCs w:val="24"/>
          <w:lang w:val="en-US"/>
        </w:rPr>
        <w:t>. 2014;29(6):1082-1088.</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66. </w:t>
      </w:r>
      <w:r w:rsidRPr="00352B3E">
        <w:rPr>
          <w:rFonts w:ascii="Times New Roman" w:hAnsi="Times New Roman"/>
          <w:b w:val="0"/>
          <w:noProof/>
          <w:sz w:val="24"/>
          <w:szCs w:val="24"/>
          <w:lang w:val="en-US"/>
        </w:rPr>
        <w:tab/>
        <w:t xml:space="preserve">Rodriguez PO, Setten M, Maskin LP, et al. Muscle weakness in septic patients requiring mechanical ventilation: Protective effect of transcutaneous neuromuscular electrical stimulation. </w:t>
      </w:r>
      <w:r w:rsidRPr="00352B3E">
        <w:rPr>
          <w:rFonts w:ascii="Times New Roman" w:hAnsi="Times New Roman"/>
          <w:b w:val="0"/>
          <w:i/>
          <w:iCs/>
          <w:noProof/>
          <w:sz w:val="24"/>
          <w:szCs w:val="24"/>
          <w:lang w:val="en-US"/>
        </w:rPr>
        <w:t>J Crit Care</w:t>
      </w:r>
      <w:r w:rsidRPr="00352B3E">
        <w:rPr>
          <w:rFonts w:ascii="Times New Roman" w:hAnsi="Times New Roman"/>
          <w:b w:val="0"/>
          <w:noProof/>
          <w:sz w:val="24"/>
          <w:szCs w:val="24"/>
          <w:lang w:val="en-US"/>
        </w:rPr>
        <w:t>. 2011;27(3):1-8.</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67. </w:t>
      </w:r>
      <w:r w:rsidRPr="00352B3E">
        <w:rPr>
          <w:rFonts w:ascii="Times New Roman" w:hAnsi="Times New Roman"/>
          <w:b w:val="0"/>
          <w:noProof/>
          <w:sz w:val="24"/>
          <w:szCs w:val="24"/>
          <w:lang w:val="en-US"/>
        </w:rPr>
        <w:tab/>
        <w:t xml:space="preserve">Russo TL, Peviani SM, Freria CM, Gigo-Benato D, Geuna S, Salvini TF. Electrical stimulation based on chronaxie reduces atrogin-1 and myoD gene expressions in denervated rat muscle. </w:t>
      </w:r>
      <w:r w:rsidRPr="00352B3E">
        <w:rPr>
          <w:rFonts w:ascii="Times New Roman" w:hAnsi="Times New Roman"/>
          <w:b w:val="0"/>
          <w:i/>
          <w:iCs/>
          <w:noProof/>
          <w:sz w:val="24"/>
          <w:szCs w:val="24"/>
          <w:lang w:val="en-US"/>
        </w:rPr>
        <w:t>Muscle Nerve</w:t>
      </w:r>
      <w:r w:rsidRPr="00352B3E">
        <w:rPr>
          <w:rFonts w:ascii="Times New Roman" w:hAnsi="Times New Roman"/>
          <w:b w:val="0"/>
          <w:noProof/>
          <w:sz w:val="24"/>
          <w:szCs w:val="24"/>
          <w:lang w:val="en-US"/>
        </w:rPr>
        <w:t>. 2007;35(1):87-97.</w:t>
      </w:r>
    </w:p>
    <w:p w:rsidR="001661A4" w:rsidRPr="00E2242A" w:rsidRDefault="00352B3E" w:rsidP="001661A4">
      <w:pPr>
        <w:widowControl w:val="0"/>
        <w:autoSpaceDE w:val="0"/>
        <w:autoSpaceDN w:val="0"/>
        <w:adjustRightInd w:val="0"/>
        <w:spacing w:line="480" w:lineRule="auto"/>
        <w:ind w:left="640" w:hanging="640"/>
        <w:rPr>
          <w:rFonts w:ascii="Times New Roman" w:hAnsi="Times New Roman"/>
          <w:b w:val="0"/>
          <w:noProof/>
          <w:sz w:val="24"/>
          <w:szCs w:val="24"/>
          <w:lang w:val="en-US"/>
        </w:rPr>
      </w:pPr>
      <w:r w:rsidRPr="00352B3E">
        <w:rPr>
          <w:rFonts w:ascii="Times New Roman" w:hAnsi="Times New Roman"/>
          <w:b w:val="0"/>
          <w:noProof/>
          <w:sz w:val="24"/>
          <w:szCs w:val="24"/>
          <w:lang w:val="en-US"/>
        </w:rPr>
        <w:t xml:space="preserve">68. </w:t>
      </w:r>
      <w:r w:rsidRPr="00352B3E">
        <w:rPr>
          <w:rFonts w:ascii="Times New Roman" w:hAnsi="Times New Roman"/>
          <w:b w:val="0"/>
          <w:noProof/>
          <w:sz w:val="24"/>
          <w:szCs w:val="24"/>
          <w:lang w:val="en-US"/>
        </w:rPr>
        <w:tab/>
        <w:t xml:space="preserve">Blackwell SC, Grobman WA, Antoniewicz L, Hutchinson M, Bannerman CG. Interobserver and intraobserver reliability of the NICHD 3-Tier Fetal Heart Rate Interpretation System. </w:t>
      </w:r>
      <w:r w:rsidRPr="00352B3E">
        <w:rPr>
          <w:rFonts w:ascii="Times New Roman" w:hAnsi="Times New Roman"/>
          <w:b w:val="0"/>
          <w:i/>
          <w:iCs/>
          <w:noProof/>
          <w:sz w:val="24"/>
          <w:szCs w:val="24"/>
          <w:lang w:val="en-US"/>
        </w:rPr>
        <w:t>Am J Obstet Gynecol</w:t>
      </w:r>
      <w:r w:rsidRPr="00352B3E">
        <w:rPr>
          <w:rFonts w:ascii="Times New Roman" w:hAnsi="Times New Roman"/>
          <w:b w:val="0"/>
          <w:noProof/>
          <w:sz w:val="24"/>
          <w:szCs w:val="24"/>
          <w:lang w:val="en-US"/>
        </w:rPr>
        <w:t xml:space="preserve">. 2011;205(4):378.e1-378.e5. </w:t>
      </w:r>
    </w:p>
    <w:p w:rsidR="001661A4" w:rsidRPr="004A2F0F" w:rsidRDefault="00352B3E" w:rsidP="001661A4">
      <w:pPr>
        <w:widowControl w:val="0"/>
        <w:autoSpaceDE w:val="0"/>
        <w:autoSpaceDN w:val="0"/>
        <w:adjustRightInd w:val="0"/>
        <w:spacing w:line="480" w:lineRule="auto"/>
        <w:ind w:left="640" w:hanging="640"/>
        <w:rPr>
          <w:rFonts w:ascii="Times New Roman" w:hAnsi="Times New Roman"/>
          <w:b w:val="0"/>
          <w:noProof/>
          <w:sz w:val="24"/>
        </w:rPr>
      </w:pPr>
      <w:r w:rsidRPr="00352B3E">
        <w:rPr>
          <w:rFonts w:ascii="Times New Roman" w:hAnsi="Times New Roman"/>
          <w:b w:val="0"/>
          <w:noProof/>
          <w:sz w:val="24"/>
          <w:szCs w:val="24"/>
          <w:lang w:val="en-US"/>
        </w:rPr>
        <w:lastRenderedPageBreak/>
        <w:t xml:space="preserve">69. </w:t>
      </w:r>
      <w:r w:rsidRPr="00352B3E">
        <w:rPr>
          <w:rFonts w:ascii="Times New Roman" w:hAnsi="Times New Roman"/>
          <w:b w:val="0"/>
          <w:noProof/>
          <w:sz w:val="24"/>
          <w:szCs w:val="24"/>
          <w:lang w:val="en-US"/>
        </w:rPr>
        <w:tab/>
        <w:t xml:space="preserve">Kiyokawa H, Greenberg M, Shirota K, Pasterkamp H. Auditory detection of simulated crackles in breath sounds. </w:t>
      </w:r>
      <w:r w:rsidR="001661A4" w:rsidRPr="004A2F0F">
        <w:rPr>
          <w:rFonts w:ascii="Times New Roman" w:hAnsi="Times New Roman"/>
          <w:b w:val="0"/>
          <w:i/>
          <w:iCs/>
          <w:noProof/>
          <w:sz w:val="24"/>
          <w:szCs w:val="24"/>
        </w:rPr>
        <w:t>Chest</w:t>
      </w:r>
      <w:r w:rsidR="001661A4" w:rsidRPr="004A2F0F">
        <w:rPr>
          <w:rFonts w:ascii="Times New Roman" w:hAnsi="Times New Roman"/>
          <w:b w:val="0"/>
          <w:noProof/>
          <w:sz w:val="24"/>
          <w:szCs w:val="24"/>
        </w:rPr>
        <w:t>. 2001;119(6):1886-1892.</w:t>
      </w:r>
    </w:p>
    <w:p w:rsidR="000A3AF7" w:rsidRPr="00683311" w:rsidRDefault="00352B3E" w:rsidP="001661A4">
      <w:pPr>
        <w:widowControl w:val="0"/>
        <w:autoSpaceDE w:val="0"/>
        <w:autoSpaceDN w:val="0"/>
        <w:adjustRightInd w:val="0"/>
        <w:spacing w:line="480" w:lineRule="auto"/>
        <w:ind w:left="640" w:hanging="640"/>
        <w:rPr>
          <w:b w:val="0"/>
        </w:rPr>
      </w:pPr>
      <w:r w:rsidRPr="004A2F0F">
        <w:rPr>
          <w:rFonts w:ascii="Times New Roman" w:hAnsi="Times New Roman"/>
          <w:b w:val="0"/>
          <w:noProof/>
          <w:sz w:val="24"/>
          <w:szCs w:val="24"/>
        </w:rPr>
        <w:fldChar w:fldCharType="end"/>
      </w:r>
      <w:bookmarkStart w:id="42" w:name="_Toc482054097"/>
      <w:bookmarkEnd w:id="42"/>
    </w:p>
    <w:p w:rsidR="00133B8E" w:rsidRPr="00683311" w:rsidRDefault="00133B8E" w:rsidP="001370FE">
      <w:pPr>
        <w:spacing w:line="480" w:lineRule="auto"/>
        <w:jc w:val="both"/>
        <w:rPr>
          <w:rFonts w:ascii="Times New Roman" w:hAnsi="Times New Roman"/>
          <w:b w:val="0"/>
          <w:sz w:val="24"/>
          <w:szCs w:val="24"/>
        </w:rPr>
      </w:pPr>
    </w:p>
    <w:p w:rsidR="00ED4D83" w:rsidRPr="00683311" w:rsidRDefault="00ED4D83" w:rsidP="001370FE">
      <w:pPr>
        <w:spacing w:line="480" w:lineRule="auto"/>
        <w:jc w:val="both"/>
        <w:rPr>
          <w:rFonts w:ascii="Times New Roman" w:hAnsi="Times New Roman"/>
          <w:b w:val="0"/>
          <w:sz w:val="24"/>
          <w:szCs w:val="24"/>
        </w:rPr>
      </w:pPr>
    </w:p>
    <w:p w:rsidR="00ED4D83" w:rsidRPr="00683311" w:rsidRDefault="00ED4D83" w:rsidP="001370FE">
      <w:pPr>
        <w:spacing w:line="480" w:lineRule="auto"/>
        <w:jc w:val="both"/>
        <w:rPr>
          <w:rFonts w:ascii="Times New Roman" w:hAnsi="Times New Roman"/>
          <w:b w:val="0"/>
          <w:sz w:val="24"/>
          <w:szCs w:val="24"/>
        </w:rPr>
      </w:pPr>
    </w:p>
    <w:p w:rsidR="00ED4D83" w:rsidRPr="00683311" w:rsidRDefault="00ED4D83" w:rsidP="001370FE">
      <w:pPr>
        <w:spacing w:line="480" w:lineRule="auto"/>
        <w:jc w:val="both"/>
        <w:rPr>
          <w:rFonts w:ascii="Times New Roman" w:hAnsi="Times New Roman"/>
          <w:b w:val="0"/>
          <w:sz w:val="24"/>
          <w:szCs w:val="24"/>
        </w:rPr>
      </w:pPr>
    </w:p>
    <w:p w:rsidR="00ED4D83" w:rsidRPr="00683311" w:rsidRDefault="00ED4D83" w:rsidP="001370FE">
      <w:pPr>
        <w:spacing w:line="480" w:lineRule="auto"/>
        <w:jc w:val="both"/>
        <w:rPr>
          <w:rFonts w:ascii="Times New Roman" w:hAnsi="Times New Roman"/>
          <w:b w:val="0"/>
          <w:sz w:val="24"/>
          <w:szCs w:val="24"/>
        </w:rPr>
      </w:pPr>
    </w:p>
    <w:p w:rsidR="00ED4D83" w:rsidRPr="00683311" w:rsidRDefault="00ED4D83" w:rsidP="001370FE">
      <w:pPr>
        <w:spacing w:line="480" w:lineRule="auto"/>
        <w:jc w:val="both"/>
        <w:rPr>
          <w:rFonts w:ascii="Times New Roman" w:hAnsi="Times New Roman"/>
          <w:b w:val="0"/>
          <w:sz w:val="24"/>
          <w:szCs w:val="24"/>
        </w:rPr>
      </w:pPr>
    </w:p>
    <w:p w:rsidR="00ED4D83" w:rsidRPr="00683311" w:rsidRDefault="00ED4D83" w:rsidP="001370FE">
      <w:pPr>
        <w:spacing w:line="480" w:lineRule="auto"/>
        <w:jc w:val="both"/>
        <w:rPr>
          <w:rFonts w:ascii="Times New Roman" w:hAnsi="Times New Roman"/>
          <w:b w:val="0"/>
          <w:sz w:val="24"/>
          <w:szCs w:val="24"/>
        </w:rPr>
      </w:pPr>
    </w:p>
    <w:p w:rsidR="00ED4D83" w:rsidRPr="00683311" w:rsidRDefault="00ED4D83" w:rsidP="001370FE">
      <w:pPr>
        <w:spacing w:line="480" w:lineRule="auto"/>
        <w:jc w:val="both"/>
        <w:rPr>
          <w:rFonts w:ascii="Times New Roman" w:hAnsi="Times New Roman"/>
          <w:b w:val="0"/>
          <w:sz w:val="24"/>
          <w:szCs w:val="24"/>
        </w:rPr>
      </w:pPr>
    </w:p>
    <w:p w:rsidR="00ED4D83" w:rsidRPr="00683311" w:rsidRDefault="00ED4D83" w:rsidP="001370FE">
      <w:pPr>
        <w:spacing w:line="480" w:lineRule="auto"/>
        <w:jc w:val="both"/>
        <w:rPr>
          <w:rFonts w:ascii="Times New Roman" w:hAnsi="Times New Roman"/>
          <w:b w:val="0"/>
          <w:sz w:val="24"/>
          <w:szCs w:val="24"/>
        </w:rPr>
      </w:pPr>
    </w:p>
    <w:p w:rsidR="00ED4D83" w:rsidRPr="00683311" w:rsidRDefault="00ED4D83" w:rsidP="001370FE">
      <w:pPr>
        <w:spacing w:line="480" w:lineRule="auto"/>
        <w:jc w:val="both"/>
        <w:rPr>
          <w:rFonts w:ascii="Times New Roman" w:hAnsi="Times New Roman"/>
          <w:b w:val="0"/>
          <w:sz w:val="24"/>
          <w:szCs w:val="24"/>
        </w:rPr>
      </w:pPr>
    </w:p>
    <w:p w:rsidR="00ED4D83" w:rsidRPr="00683311" w:rsidRDefault="00ED4D83" w:rsidP="001370FE">
      <w:pPr>
        <w:spacing w:line="480" w:lineRule="auto"/>
        <w:jc w:val="both"/>
        <w:rPr>
          <w:rFonts w:ascii="Times New Roman" w:hAnsi="Times New Roman"/>
          <w:b w:val="0"/>
          <w:sz w:val="24"/>
          <w:szCs w:val="24"/>
        </w:rPr>
      </w:pPr>
    </w:p>
    <w:p w:rsidR="00ED4D83" w:rsidRPr="00683311" w:rsidRDefault="00ED4D83" w:rsidP="001370FE">
      <w:pPr>
        <w:spacing w:line="480" w:lineRule="auto"/>
        <w:jc w:val="both"/>
        <w:rPr>
          <w:rFonts w:ascii="Times New Roman" w:hAnsi="Times New Roman"/>
          <w:b w:val="0"/>
          <w:sz w:val="24"/>
          <w:szCs w:val="24"/>
        </w:rPr>
      </w:pPr>
    </w:p>
    <w:p w:rsidR="00ED4D83" w:rsidRPr="00683311" w:rsidRDefault="00ED4D83" w:rsidP="001370FE">
      <w:pPr>
        <w:spacing w:line="480" w:lineRule="auto"/>
        <w:jc w:val="both"/>
        <w:rPr>
          <w:rFonts w:ascii="Times New Roman" w:hAnsi="Times New Roman"/>
          <w:b w:val="0"/>
          <w:sz w:val="24"/>
          <w:szCs w:val="24"/>
        </w:rPr>
      </w:pPr>
    </w:p>
    <w:p w:rsidR="0061680E" w:rsidRPr="00324C94" w:rsidRDefault="0061680E" w:rsidP="0061680E">
      <w:pPr>
        <w:pStyle w:val="Ttulo1"/>
        <w:rPr>
          <w:rFonts w:ascii="Times New Roman" w:hAnsi="Times New Roman"/>
          <w:color w:val="auto"/>
        </w:rPr>
      </w:pPr>
      <w:bookmarkStart w:id="43" w:name="_Toc497167031"/>
      <w:r w:rsidRPr="00324C94">
        <w:rPr>
          <w:rFonts w:ascii="Times New Roman" w:hAnsi="Times New Roman"/>
          <w:bCs/>
          <w:color w:val="auto"/>
        </w:rPr>
        <w:lastRenderedPageBreak/>
        <w:t>ANEXO I – Aprovação do Comitê de Ética em Pesquisa com Seres Humanos</w:t>
      </w:r>
      <w:bookmarkEnd w:id="43"/>
    </w:p>
    <w:p w:rsidR="0061680E" w:rsidRDefault="0061680E" w:rsidP="0061680E">
      <w:pPr>
        <w:jc w:val="center"/>
      </w:pPr>
      <w:r>
        <w:rPr>
          <w:noProof/>
        </w:rPr>
        <w:drawing>
          <wp:inline distT="0" distB="0" distL="0" distR="0">
            <wp:extent cx="5400040" cy="8024940"/>
            <wp:effectExtent l="19050" t="0" r="0" b="0"/>
            <wp:docPr id="1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400040" cy="8024940"/>
                    </a:xfrm>
                    <a:prstGeom prst="rect">
                      <a:avLst/>
                    </a:prstGeom>
                    <a:noFill/>
                    <a:ln w="9525">
                      <a:noFill/>
                      <a:miter lim="800000"/>
                      <a:headEnd/>
                      <a:tailEnd/>
                    </a:ln>
                  </pic:spPr>
                </pic:pic>
              </a:graphicData>
            </a:graphic>
          </wp:inline>
        </w:drawing>
      </w:r>
    </w:p>
    <w:p w:rsidR="0061680E" w:rsidRDefault="0061680E" w:rsidP="0061680E">
      <w:pPr>
        <w:jc w:val="center"/>
      </w:pPr>
    </w:p>
    <w:p w:rsidR="0061680E" w:rsidRDefault="0061680E" w:rsidP="0061680E">
      <w:pPr>
        <w:jc w:val="center"/>
      </w:pPr>
    </w:p>
    <w:p w:rsidR="0061680E" w:rsidRDefault="0061680E" w:rsidP="0061680E">
      <w:pPr>
        <w:jc w:val="center"/>
      </w:pPr>
      <w:r>
        <w:rPr>
          <w:noProof/>
        </w:rPr>
        <w:drawing>
          <wp:inline distT="0" distB="0" distL="0" distR="0">
            <wp:extent cx="5400040" cy="8052091"/>
            <wp:effectExtent l="19050" t="0" r="0" b="0"/>
            <wp:docPr id="1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400040" cy="8052091"/>
                    </a:xfrm>
                    <a:prstGeom prst="rect">
                      <a:avLst/>
                    </a:prstGeom>
                    <a:noFill/>
                    <a:ln w="9525">
                      <a:noFill/>
                      <a:miter lim="800000"/>
                      <a:headEnd/>
                      <a:tailEnd/>
                    </a:ln>
                  </pic:spPr>
                </pic:pic>
              </a:graphicData>
            </a:graphic>
          </wp:inline>
        </w:drawing>
      </w:r>
    </w:p>
    <w:p w:rsidR="00ED4D83" w:rsidRPr="00ED4D83" w:rsidRDefault="00ED4D83" w:rsidP="000B18CF">
      <w:pPr>
        <w:spacing w:line="480" w:lineRule="auto"/>
        <w:jc w:val="both"/>
        <w:rPr>
          <w:rFonts w:ascii="Times New Roman" w:hAnsi="Times New Roman"/>
          <w:b w:val="0"/>
          <w:sz w:val="24"/>
          <w:szCs w:val="24"/>
        </w:rPr>
      </w:pPr>
      <w:bookmarkStart w:id="44" w:name="_GoBack"/>
      <w:bookmarkEnd w:id="44"/>
    </w:p>
    <w:sectPr w:rsidR="00ED4D83" w:rsidRPr="00ED4D83" w:rsidSect="00DC02C4">
      <w:footerReference w:type="default" r:id="rId16"/>
      <w:pgSz w:w="11906" w:h="16838"/>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6CA1" w:rsidRDefault="00A96CA1" w:rsidP="00B275FD">
      <w:r>
        <w:separator/>
      </w:r>
    </w:p>
  </w:endnote>
  <w:endnote w:type="continuationSeparator" w:id="0">
    <w:p w:rsidR="00A96CA1" w:rsidRDefault="00A96CA1" w:rsidP="00B27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Usar fonte para texto asiático">
    <w:altName w:val="Times New Roman"/>
    <w:charset w:val="00"/>
    <w:family w:val="modern"/>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ionPro-Regular">
    <w:altName w:val="Times New Roman"/>
    <w:charset w:val="00"/>
    <w:family w:val="modern"/>
    <w:pitch w:val="default"/>
  </w:font>
  <w:font w:name="Arial">
    <w:panose1 w:val="020B0604020202020204"/>
    <w:charset w:val="00"/>
    <w:family w:val="swiss"/>
    <w:pitch w:val="variable"/>
    <w:sig w:usb0="E0002EFF" w:usb1="C0007843" w:usb2="00000009" w:usb3="00000000" w:csb0="000001FF" w:csb1="00000000"/>
  </w:font>
  <w:font w:name="TimesNewRomanPSMT">
    <w:altName w:val="Times New Roman"/>
    <w:charset w:val="00"/>
    <w:family w:val="decorative"/>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3254052"/>
      <w:docPartObj>
        <w:docPartGallery w:val="Page Numbers (Bottom of Page)"/>
        <w:docPartUnique/>
      </w:docPartObj>
    </w:sdtPr>
    <w:sdtEndPr/>
    <w:sdtContent>
      <w:p w:rsidR="002A0C14" w:rsidRDefault="00352B3E">
        <w:pPr>
          <w:pStyle w:val="Rodap"/>
          <w:jc w:val="right"/>
        </w:pPr>
        <w:r w:rsidRPr="0061680E">
          <w:rPr>
            <w:rFonts w:ascii="Times New Roman" w:hAnsi="Times New Roman"/>
            <w:sz w:val="24"/>
            <w:szCs w:val="24"/>
          </w:rPr>
          <w:fldChar w:fldCharType="begin"/>
        </w:r>
        <w:r w:rsidR="002A0C14" w:rsidRPr="0061680E">
          <w:rPr>
            <w:rFonts w:ascii="Times New Roman" w:hAnsi="Times New Roman"/>
            <w:sz w:val="24"/>
            <w:szCs w:val="24"/>
          </w:rPr>
          <w:instrText xml:space="preserve"> PAGE   \* MERGEFORMAT </w:instrText>
        </w:r>
        <w:r w:rsidRPr="0061680E">
          <w:rPr>
            <w:rFonts w:ascii="Times New Roman" w:hAnsi="Times New Roman"/>
            <w:sz w:val="24"/>
            <w:szCs w:val="24"/>
          </w:rPr>
          <w:fldChar w:fldCharType="separate"/>
        </w:r>
        <w:r w:rsidR="000B18CF">
          <w:rPr>
            <w:rFonts w:ascii="Times New Roman" w:hAnsi="Times New Roman"/>
            <w:noProof/>
            <w:sz w:val="24"/>
            <w:szCs w:val="24"/>
          </w:rPr>
          <w:t>40</w:t>
        </w:r>
        <w:r w:rsidRPr="0061680E">
          <w:rPr>
            <w:rFonts w:ascii="Times New Roman" w:hAnsi="Times New Roman"/>
            <w:sz w:val="24"/>
            <w:szCs w:val="24"/>
          </w:rPr>
          <w:fldChar w:fldCharType="end"/>
        </w:r>
      </w:p>
    </w:sdtContent>
  </w:sdt>
  <w:p w:rsidR="002A0C14" w:rsidRDefault="002A0C1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6CA1" w:rsidRDefault="00A96CA1" w:rsidP="00B275FD">
      <w:r>
        <w:separator/>
      </w:r>
    </w:p>
  </w:footnote>
  <w:footnote w:type="continuationSeparator" w:id="0">
    <w:p w:rsidR="00A96CA1" w:rsidRDefault="00A96CA1" w:rsidP="00B275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742369"/>
    <w:multiLevelType w:val="multilevel"/>
    <w:tmpl w:val="1C2C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rigan">
    <w15:presenceInfo w15:providerId="None" w15:userId="Durig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trackRevisions/>
  <w:defaultTabStop w:val="708"/>
  <w:hyphenationZone w:val="425"/>
  <w:drawingGridHorizontalSpacing w:val="321"/>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58F6"/>
    <w:rsid w:val="00004774"/>
    <w:rsid w:val="00007960"/>
    <w:rsid w:val="0001406C"/>
    <w:rsid w:val="0001542C"/>
    <w:rsid w:val="00016098"/>
    <w:rsid w:val="00020C81"/>
    <w:rsid w:val="0002187B"/>
    <w:rsid w:val="000256AA"/>
    <w:rsid w:val="000308DC"/>
    <w:rsid w:val="000357B1"/>
    <w:rsid w:val="000405F7"/>
    <w:rsid w:val="00041332"/>
    <w:rsid w:val="00050381"/>
    <w:rsid w:val="0006081D"/>
    <w:rsid w:val="000627D4"/>
    <w:rsid w:val="00081DD6"/>
    <w:rsid w:val="00083A32"/>
    <w:rsid w:val="00085F58"/>
    <w:rsid w:val="00086E34"/>
    <w:rsid w:val="00094FF0"/>
    <w:rsid w:val="0009736A"/>
    <w:rsid w:val="000A3AF7"/>
    <w:rsid w:val="000B18CF"/>
    <w:rsid w:val="000C1D83"/>
    <w:rsid w:val="000C473C"/>
    <w:rsid w:val="000D335B"/>
    <w:rsid w:val="000D409A"/>
    <w:rsid w:val="000E5A23"/>
    <w:rsid w:val="000F22BB"/>
    <w:rsid w:val="00103116"/>
    <w:rsid w:val="001108F9"/>
    <w:rsid w:val="001173D6"/>
    <w:rsid w:val="0012028C"/>
    <w:rsid w:val="00121864"/>
    <w:rsid w:val="00122154"/>
    <w:rsid w:val="00125D90"/>
    <w:rsid w:val="00133B8E"/>
    <w:rsid w:val="001370FE"/>
    <w:rsid w:val="00140363"/>
    <w:rsid w:val="00144A33"/>
    <w:rsid w:val="00153A44"/>
    <w:rsid w:val="0016161E"/>
    <w:rsid w:val="00165F61"/>
    <w:rsid w:val="001661A4"/>
    <w:rsid w:val="00177E3F"/>
    <w:rsid w:val="00177F15"/>
    <w:rsid w:val="00185577"/>
    <w:rsid w:val="00185C45"/>
    <w:rsid w:val="0019332F"/>
    <w:rsid w:val="001947D8"/>
    <w:rsid w:val="001A308B"/>
    <w:rsid w:val="001D69B0"/>
    <w:rsid w:val="001E328D"/>
    <w:rsid w:val="001E443F"/>
    <w:rsid w:val="001F3207"/>
    <w:rsid w:val="002050D4"/>
    <w:rsid w:val="002058D7"/>
    <w:rsid w:val="002273AE"/>
    <w:rsid w:val="00230647"/>
    <w:rsid w:val="002356D0"/>
    <w:rsid w:val="0024196B"/>
    <w:rsid w:val="00252491"/>
    <w:rsid w:val="00263A4A"/>
    <w:rsid w:val="00264B3D"/>
    <w:rsid w:val="002656F2"/>
    <w:rsid w:val="00267BEF"/>
    <w:rsid w:val="00277B75"/>
    <w:rsid w:val="00280DA7"/>
    <w:rsid w:val="0028230E"/>
    <w:rsid w:val="002865C5"/>
    <w:rsid w:val="00297986"/>
    <w:rsid w:val="002A0C14"/>
    <w:rsid w:val="002B1262"/>
    <w:rsid w:val="002B1C9C"/>
    <w:rsid w:val="002C2246"/>
    <w:rsid w:val="002C2876"/>
    <w:rsid w:val="002C48E7"/>
    <w:rsid w:val="002D1007"/>
    <w:rsid w:val="002D3D80"/>
    <w:rsid w:val="002D7D86"/>
    <w:rsid w:val="002E1844"/>
    <w:rsid w:val="002E56F4"/>
    <w:rsid w:val="002E6828"/>
    <w:rsid w:val="002E7E20"/>
    <w:rsid w:val="002F03D4"/>
    <w:rsid w:val="002F4282"/>
    <w:rsid w:val="003028C5"/>
    <w:rsid w:val="0030391F"/>
    <w:rsid w:val="00304B68"/>
    <w:rsid w:val="00304EDA"/>
    <w:rsid w:val="003150E0"/>
    <w:rsid w:val="00327C18"/>
    <w:rsid w:val="00330547"/>
    <w:rsid w:val="003326A3"/>
    <w:rsid w:val="00334185"/>
    <w:rsid w:val="00335A23"/>
    <w:rsid w:val="003369FD"/>
    <w:rsid w:val="003417E7"/>
    <w:rsid w:val="0034186E"/>
    <w:rsid w:val="00346CA9"/>
    <w:rsid w:val="003526A2"/>
    <w:rsid w:val="00352B3E"/>
    <w:rsid w:val="00353575"/>
    <w:rsid w:val="00353613"/>
    <w:rsid w:val="0035516F"/>
    <w:rsid w:val="00361955"/>
    <w:rsid w:val="00370719"/>
    <w:rsid w:val="00370B19"/>
    <w:rsid w:val="003869A9"/>
    <w:rsid w:val="00387BF7"/>
    <w:rsid w:val="003934B7"/>
    <w:rsid w:val="003A3B30"/>
    <w:rsid w:val="003A5BA1"/>
    <w:rsid w:val="003C6CF7"/>
    <w:rsid w:val="003F0A17"/>
    <w:rsid w:val="004004E9"/>
    <w:rsid w:val="00414B72"/>
    <w:rsid w:val="0042421A"/>
    <w:rsid w:val="00424407"/>
    <w:rsid w:val="00427510"/>
    <w:rsid w:val="004425D2"/>
    <w:rsid w:val="00447074"/>
    <w:rsid w:val="004529C1"/>
    <w:rsid w:val="004564D9"/>
    <w:rsid w:val="00465614"/>
    <w:rsid w:val="0047065D"/>
    <w:rsid w:val="00472DF4"/>
    <w:rsid w:val="0048034A"/>
    <w:rsid w:val="00494FCD"/>
    <w:rsid w:val="004A08F8"/>
    <w:rsid w:val="004A2F0F"/>
    <w:rsid w:val="004A795A"/>
    <w:rsid w:val="004B1D04"/>
    <w:rsid w:val="004B3514"/>
    <w:rsid w:val="004B7E40"/>
    <w:rsid w:val="004C2E45"/>
    <w:rsid w:val="004C630B"/>
    <w:rsid w:val="004D2CF9"/>
    <w:rsid w:val="004D648F"/>
    <w:rsid w:val="004E11E2"/>
    <w:rsid w:val="004F1DDC"/>
    <w:rsid w:val="004F7AF4"/>
    <w:rsid w:val="00504D3B"/>
    <w:rsid w:val="00515B3C"/>
    <w:rsid w:val="00542FC3"/>
    <w:rsid w:val="00544DF4"/>
    <w:rsid w:val="00545130"/>
    <w:rsid w:val="00545D33"/>
    <w:rsid w:val="00561028"/>
    <w:rsid w:val="00571F2E"/>
    <w:rsid w:val="005728F0"/>
    <w:rsid w:val="00586766"/>
    <w:rsid w:val="005974DE"/>
    <w:rsid w:val="005A1CE6"/>
    <w:rsid w:val="005B726C"/>
    <w:rsid w:val="005C1B08"/>
    <w:rsid w:val="005C3179"/>
    <w:rsid w:val="005D049F"/>
    <w:rsid w:val="005D14C1"/>
    <w:rsid w:val="005D17EF"/>
    <w:rsid w:val="005E07C3"/>
    <w:rsid w:val="005E7D7A"/>
    <w:rsid w:val="005F3263"/>
    <w:rsid w:val="005F56F7"/>
    <w:rsid w:val="006025D1"/>
    <w:rsid w:val="0061680E"/>
    <w:rsid w:val="00632F1E"/>
    <w:rsid w:val="006345F1"/>
    <w:rsid w:val="00637CF0"/>
    <w:rsid w:val="00642842"/>
    <w:rsid w:val="00646962"/>
    <w:rsid w:val="0065111F"/>
    <w:rsid w:val="00652698"/>
    <w:rsid w:val="00652B61"/>
    <w:rsid w:val="00655CCC"/>
    <w:rsid w:val="0066409C"/>
    <w:rsid w:val="00672A4D"/>
    <w:rsid w:val="00676A3A"/>
    <w:rsid w:val="00683311"/>
    <w:rsid w:val="0068537D"/>
    <w:rsid w:val="0069130F"/>
    <w:rsid w:val="00695E22"/>
    <w:rsid w:val="006A12A2"/>
    <w:rsid w:val="006C32E3"/>
    <w:rsid w:val="006C578A"/>
    <w:rsid w:val="006C7AB5"/>
    <w:rsid w:val="006C7F40"/>
    <w:rsid w:val="006D0EDC"/>
    <w:rsid w:val="006D4CA5"/>
    <w:rsid w:val="006D6037"/>
    <w:rsid w:val="006E6DC0"/>
    <w:rsid w:val="006E7BE9"/>
    <w:rsid w:val="006F0C69"/>
    <w:rsid w:val="006F1389"/>
    <w:rsid w:val="006F147A"/>
    <w:rsid w:val="0071716B"/>
    <w:rsid w:val="00722AB9"/>
    <w:rsid w:val="007242F4"/>
    <w:rsid w:val="0072679E"/>
    <w:rsid w:val="00755014"/>
    <w:rsid w:val="007603E8"/>
    <w:rsid w:val="0076796A"/>
    <w:rsid w:val="0077093B"/>
    <w:rsid w:val="00780825"/>
    <w:rsid w:val="00786B14"/>
    <w:rsid w:val="00791BC3"/>
    <w:rsid w:val="00797012"/>
    <w:rsid w:val="007A3D10"/>
    <w:rsid w:val="007A4B28"/>
    <w:rsid w:val="007C2652"/>
    <w:rsid w:val="007C3904"/>
    <w:rsid w:val="007C553A"/>
    <w:rsid w:val="007C7283"/>
    <w:rsid w:val="007E31A6"/>
    <w:rsid w:val="007E3556"/>
    <w:rsid w:val="007F13D8"/>
    <w:rsid w:val="0080020D"/>
    <w:rsid w:val="00803910"/>
    <w:rsid w:val="00804C57"/>
    <w:rsid w:val="008064EA"/>
    <w:rsid w:val="00813A73"/>
    <w:rsid w:val="00824F94"/>
    <w:rsid w:val="00825FF2"/>
    <w:rsid w:val="00827333"/>
    <w:rsid w:val="00837A6A"/>
    <w:rsid w:val="008465A7"/>
    <w:rsid w:val="008559BE"/>
    <w:rsid w:val="00855ABC"/>
    <w:rsid w:val="00862FE0"/>
    <w:rsid w:val="008658D7"/>
    <w:rsid w:val="00866C88"/>
    <w:rsid w:val="00876354"/>
    <w:rsid w:val="0088162A"/>
    <w:rsid w:val="00895A66"/>
    <w:rsid w:val="008A4F72"/>
    <w:rsid w:val="008B751C"/>
    <w:rsid w:val="008C042A"/>
    <w:rsid w:val="008C04AC"/>
    <w:rsid w:val="008C5AB9"/>
    <w:rsid w:val="008D17EE"/>
    <w:rsid w:val="008D1D4D"/>
    <w:rsid w:val="008D58CB"/>
    <w:rsid w:val="008D5B0C"/>
    <w:rsid w:val="008E6BA5"/>
    <w:rsid w:val="008F23B5"/>
    <w:rsid w:val="00901D3A"/>
    <w:rsid w:val="00910E6D"/>
    <w:rsid w:val="009158F6"/>
    <w:rsid w:val="00917B01"/>
    <w:rsid w:val="009309B8"/>
    <w:rsid w:val="009514CC"/>
    <w:rsid w:val="00953793"/>
    <w:rsid w:val="00956899"/>
    <w:rsid w:val="00960DAD"/>
    <w:rsid w:val="00973303"/>
    <w:rsid w:val="00973CC1"/>
    <w:rsid w:val="00975877"/>
    <w:rsid w:val="00976FD1"/>
    <w:rsid w:val="0098621B"/>
    <w:rsid w:val="009871D4"/>
    <w:rsid w:val="009A019A"/>
    <w:rsid w:val="009A5F33"/>
    <w:rsid w:val="009A6508"/>
    <w:rsid w:val="009B4FE0"/>
    <w:rsid w:val="009D41D6"/>
    <w:rsid w:val="009E5454"/>
    <w:rsid w:val="009F721A"/>
    <w:rsid w:val="00A01B9E"/>
    <w:rsid w:val="00A045E4"/>
    <w:rsid w:val="00A14C7B"/>
    <w:rsid w:val="00A168A5"/>
    <w:rsid w:val="00A22DCF"/>
    <w:rsid w:val="00A3121B"/>
    <w:rsid w:val="00A32D95"/>
    <w:rsid w:val="00A4631C"/>
    <w:rsid w:val="00A47D4C"/>
    <w:rsid w:val="00A65A58"/>
    <w:rsid w:val="00A66F68"/>
    <w:rsid w:val="00A74CBA"/>
    <w:rsid w:val="00A7572C"/>
    <w:rsid w:val="00A761A1"/>
    <w:rsid w:val="00A83D16"/>
    <w:rsid w:val="00A96CA1"/>
    <w:rsid w:val="00AA222B"/>
    <w:rsid w:val="00AA2743"/>
    <w:rsid w:val="00AA6A9F"/>
    <w:rsid w:val="00AB1078"/>
    <w:rsid w:val="00AD09BB"/>
    <w:rsid w:val="00AD44A8"/>
    <w:rsid w:val="00AD56A9"/>
    <w:rsid w:val="00AF2286"/>
    <w:rsid w:val="00B05F43"/>
    <w:rsid w:val="00B06EFC"/>
    <w:rsid w:val="00B145EC"/>
    <w:rsid w:val="00B1483C"/>
    <w:rsid w:val="00B155E6"/>
    <w:rsid w:val="00B22E52"/>
    <w:rsid w:val="00B253B0"/>
    <w:rsid w:val="00B275FD"/>
    <w:rsid w:val="00B35B12"/>
    <w:rsid w:val="00B375BA"/>
    <w:rsid w:val="00B40782"/>
    <w:rsid w:val="00B4661F"/>
    <w:rsid w:val="00B4691C"/>
    <w:rsid w:val="00B54628"/>
    <w:rsid w:val="00B60A81"/>
    <w:rsid w:val="00B641F0"/>
    <w:rsid w:val="00B71981"/>
    <w:rsid w:val="00B73185"/>
    <w:rsid w:val="00B73412"/>
    <w:rsid w:val="00B7369F"/>
    <w:rsid w:val="00B813D0"/>
    <w:rsid w:val="00B82A7D"/>
    <w:rsid w:val="00B91000"/>
    <w:rsid w:val="00B94CD7"/>
    <w:rsid w:val="00B9531A"/>
    <w:rsid w:val="00B95F39"/>
    <w:rsid w:val="00B9786C"/>
    <w:rsid w:val="00BA073F"/>
    <w:rsid w:val="00BA1A63"/>
    <w:rsid w:val="00BA2DBB"/>
    <w:rsid w:val="00BA4CFA"/>
    <w:rsid w:val="00BA6A60"/>
    <w:rsid w:val="00BB07B8"/>
    <w:rsid w:val="00BB5399"/>
    <w:rsid w:val="00BC420E"/>
    <w:rsid w:val="00BD7280"/>
    <w:rsid w:val="00BE0224"/>
    <w:rsid w:val="00BE0D55"/>
    <w:rsid w:val="00BE22F8"/>
    <w:rsid w:val="00BF308C"/>
    <w:rsid w:val="00C02898"/>
    <w:rsid w:val="00C02A23"/>
    <w:rsid w:val="00C02BFA"/>
    <w:rsid w:val="00C12A10"/>
    <w:rsid w:val="00C201E9"/>
    <w:rsid w:val="00C20A55"/>
    <w:rsid w:val="00C221E1"/>
    <w:rsid w:val="00C278B6"/>
    <w:rsid w:val="00C41C8A"/>
    <w:rsid w:val="00C423CC"/>
    <w:rsid w:val="00C477D9"/>
    <w:rsid w:val="00C516A8"/>
    <w:rsid w:val="00C7347F"/>
    <w:rsid w:val="00C810B2"/>
    <w:rsid w:val="00C86D9F"/>
    <w:rsid w:val="00C953B9"/>
    <w:rsid w:val="00CA1AEF"/>
    <w:rsid w:val="00CA30B1"/>
    <w:rsid w:val="00CA5A39"/>
    <w:rsid w:val="00CC6017"/>
    <w:rsid w:val="00CC7897"/>
    <w:rsid w:val="00CD0AE0"/>
    <w:rsid w:val="00CE4974"/>
    <w:rsid w:val="00CE5C74"/>
    <w:rsid w:val="00D00770"/>
    <w:rsid w:val="00D05BCF"/>
    <w:rsid w:val="00D15990"/>
    <w:rsid w:val="00D213C1"/>
    <w:rsid w:val="00D23B87"/>
    <w:rsid w:val="00D24371"/>
    <w:rsid w:val="00D27918"/>
    <w:rsid w:val="00D40EFD"/>
    <w:rsid w:val="00D44B2B"/>
    <w:rsid w:val="00D479AD"/>
    <w:rsid w:val="00D62750"/>
    <w:rsid w:val="00D62C05"/>
    <w:rsid w:val="00D674F8"/>
    <w:rsid w:val="00D70774"/>
    <w:rsid w:val="00D72CF1"/>
    <w:rsid w:val="00D735A6"/>
    <w:rsid w:val="00D77A50"/>
    <w:rsid w:val="00D80CED"/>
    <w:rsid w:val="00D8428E"/>
    <w:rsid w:val="00D95785"/>
    <w:rsid w:val="00D97CE6"/>
    <w:rsid w:val="00DA6F5E"/>
    <w:rsid w:val="00DB1111"/>
    <w:rsid w:val="00DC02C4"/>
    <w:rsid w:val="00DC20A5"/>
    <w:rsid w:val="00DE2E47"/>
    <w:rsid w:val="00DF4DA2"/>
    <w:rsid w:val="00DF646C"/>
    <w:rsid w:val="00DF7C7E"/>
    <w:rsid w:val="00E05188"/>
    <w:rsid w:val="00E05CA5"/>
    <w:rsid w:val="00E2242A"/>
    <w:rsid w:val="00E24539"/>
    <w:rsid w:val="00E27292"/>
    <w:rsid w:val="00E32A9A"/>
    <w:rsid w:val="00E36246"/>
    <w:rsid w:val="00E55D99"/>
    <w:rsid w:val="00E56C87"/>
    <w:rsid w:val="00E64726"/>
    <w:rsid w:val="00E74EF0"/>
    <w:rsid w:val="00E750AA"/>
    <w:rsid w:val="00E82DE9"/>
    <w:rsid w:val="00EA57FF"/>
    <w:rsid w:val="00EA7FC2"/>
    <w:rsid w:val="00EB094F"/>
    <w:rsid w:val="00EB3CD1"/>
    <w:rsid w:val="00EC1317"/>
    <w:rsid w:val="00EC213D"/>
    <w:rsid w:val="00EC6703"/>
    <w:rsid w:val="00ED2EEB"/>
    <w:rsid w:val="00ED3F82"/>
    <w:rsid w:val="00ED4D83"/>
    <w:rsid w:val="00EE3612"/>
    <w:rsid w:val="00EE68FB"/>
    <w:rsid w:val="00EF25CB"/>
    <w:rsid w:val="00F0035D"/>
    <w:rsid w:val="00F02FF2"/>
    <w:rsid w:val="00F0606F"/>
    <w:rsid w:val="00F061D8"/>
    <w:rsid w:val="00F13EC9"/>
    <w:rsid w:val="00F251FD"/>
    <w:rsid w:val="00F33E3C"/>
    <w:rsid w:val="00F358D7"/>
    <w:rsid w:val="00F37790"/>
    <w:rsid w:val="00F51E3A"/>
    <w:rsid w:val="00F67520"/>
    <w:rsid w:val="00F7090C"/>
    <w:rsid w:val="00F77E68"/>
    <w:rsid w:val="00F821CA"/>
    <w:rsid w:val="00F83261"/>
    <w:rsid w:val="00FA384F"/>
    <w:rsid w:val="00FA526A"/>
    <w:rsid w:val="00FA78EB"/>
    <w:rsid w:val="00FC1E1F"/>
    <w:rsid w:val="00FC334C"/>
    <w:rsid w:val="00FD6E3E"/>
    <w:rsid w:val="00FE2A78"/>
    <w:rsid w:val="00FE4823"/>
    <w:rsid w:val="00FF14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D299B"/>
  <w15:docId w15:val="{D50E4302-D01B-4280-928F-F420A024C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3B8E"/>
    <w:pPr>
      <w:spacing w:after="0" w:line="240" w:lineRule="auto"/>
    </w:pPr>
    <w:rPr>
      <w:rFonts w:ascii="(Usar fonte para texto asiático" w:eastAsia="Times New Roman" w:hAnsi="(Usar fonte para texto asiático" w:cs="Times New Roman"/>
      <w:b/>
      <w:sz w:val="32"/>
      <w:szCs w:val="32"/>
      <w:lang w:eastAsia="pt-BR"/>
    </w:rPr>
  </w:style>
  <w:style w:type="paragraph" w:styleId="Ttulo1">
    <w:name w:val="heading 1"/>
    <w:basedOn w:val="Normal"/>
    <w:next w:val="Normal"/>
    <w:link w:val="Ttulo1Char"/>
    <w:uiPriority w:val="9"/>
    <w:qFormat/>
    <w:rsid w:val="00133B8E"/>
    <w:pPr>
      <w:keepNext/>
      <w:keepLines/>
      <w:spacing w:before="240"/>
      <w:outlineLvl w:val="0"/>
    </w:pPr>
    <w:rPr>
      <w:rFonts w:ascii="Cambria" w:hAnsi="Cambria"/>
      <w:color w:val="365F91"/>
    </w:rPr>
  </w:style>
  <w:style w:type="paragraph" w:styleId="Ttulo2">
    <w:name w:val="heading 2"/>
    <w:basedOn w:val="Normal"/>
    <w:next w:val="Normal"/>
    <w:link w:val="Ttulo2Char"/>
    <w:uiPriority w:val="9"/>
    <w:unhideWhenUsed/>
    <w:qFormat/>
    <w:rsid w:val="00133B8E"/>
    <w:pPr>
      <w:keepNext/>
      <w:spacing w:before="240" w:after="60"/>
      <w:outlineLvl w:val="1"/>
    </w:pPr>
    <w:rPr>
      <w:rFonts w:ascii="Cambria" w:hAnsi="Cambria"/>
      <w:bCs/>
      <w:i/>
      <w:i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33B8E"/>
    <w:rPr>
      <w:rFonts w:ascii="Cambria" w:eastAsia="Times New Roman" w:hAnsi="Cambria" w:cs="Times New Roman"/>
      <w:b/>
      <w:color w:val="365F91"/>
      <w:sz w:val="32"/>
      <w:szCs w:val="32"/>
      <w:lang w:eastAsia="pt-BR"/>
    </w:rPr>
  </w:style>
  <w:style w:type="character" w:customStyle="1" w:styleId="Ttulo2Char">
    <w:name w:val="Título 2 Char"/>
    <w:basedOn w:val="Fontepargpadro"/>
    <w:link w:val="Ttulo2"/>
    <w:uiPriority w:val="9"/>
    <w:rsid w:val="00133B8E"/>
    <w:rPr>
      <w:rFonts w:ascii="Cambria" w:eastAsia="Times New Roman" w:hAnsi="Cambria" w:cs="Times New Roman"/>
      <w:b/>
      <w:bCs/>
      <w:i/>
      <w:iCs/>
      <w:sz w:val="28"/>
      <w:szCs w:val="28"/>
      <w:lang w:eastAsia="pt-BR"/>
    </w:rPr>
  </w:style>
  <w:style w:type="character" w:customStyle="1" w:styleId="highlight">
    <w:name w:val="highlight"/>
    <w:basedOn w:val="Fontepargpadro"/>
    <w:rsid w:val="00133B8E"/>
  </w:style>
  <w:style w:type="character" w:customStyle="1" w:styleId="apple-converted-space">
    <w:name w:val="apple-converted-space"/>
    <w:basedOn w:val="Fontepargpadro"/>
    <w:rsid w:val="00133B8E"/>
  </w:style>
  <w:style w:type="paragraph" w:customStyle="1" w:styleId="Normal1">
    <w:name w:val="Normal1"/>
    <w:rsid w:val="00133B8E"/>
    <w:rPr>
      <w:rFonts w:ascii="Calibri" w:eastAsia="Calibri" w:hAnsi="Calibri" w:cs="Calibri"/>
      <w:color w:val="000000"/>
    </w:rPr>
  </w:style>
  <w:style w:type="character" w:styleId="Hyperlink">
    <w:name w:val="Hyperlink"/>
    <w:uiPriority w:val="99"/>
    <w:unhideWhenUsed/>
    <w:rsid w:val="00133B8E"/>
    <w:rPr>
      <w:color w:val="0000FF"/>
      <w:u w:val="single"/>
    </w:rPr>
  </w:style>
  <w:style w:type="character" w:styleId="nfase">
    <w:name w:val="Emphasis"/>
    <w:basedOn w:val="Fontepargpadro"/>
    <w:uiPriority w:val="20"/>
    <w:qFormat/>
    <w:rsid w:val="00133B8E"/>
    <w:rPr>
      <w:i/>
      <w:iCs/>
    </w:rPr>
  </w:style>
  <w:style w:type="character" w:customStyle="1" w:styleId="journal-title-text">
    <w:name w:val="journal-title-text"/>
    <w:basedOn w:val="Fontepargpadro"/>
    <w:rsid w:val="00133B8E"/>
  </w:style>
  <w:style w:type="character" w:styleId="Refdecomentrio">
    <w:name w:val="annotation reference"/>
    <w:basedOn w:val="Fontepargpadro"/>
    <w:uiPriority w:val="99"/>
    <w:semiHidden/>
    <w:unhideWhenUsed/>
    <w:rsid w:val="007A3D10"/>
    <w:rPr>
      <w:sz w:val="16"/>
      <w:szCs w:val="16"/>
    </w:rPr>
  </w:style>
  <w:style w:type="paragraph" w:styleId="Textodecomentrio">
    <w:name w:val="annotation text"/>
    <w:basedOn w:val="Normal"/>
    <w:link w:val="TextodecomentrioChar"/>
    <w:uiPriority w:val="99"/>
    <w:semiHidden/>
    <w:unhideWhenUsed/>
    <w:rsid w:val="007A3D10"/>
    <w:rPr>
      <w:sz w:val="20"/>
      <w:szCs w:val="20"/>
    </w:rPr>
  </w:style>
  <w:style w:type="character" w:customStyle="1" w:styleId="TextodecomentrioChar">
    <w:name w:val="Texto de comentário Char"/>
    <w:basedOn w:val="Fontepargpadro"/>
    <w:link w:val="Textodecomentrio"/>
    <w:uiPriority w:val="99"/>
    <w:semiHidden/>
    <w:rsid w:val="007A3D10"/>
    <w:rPr>
      <w:rFonts w:ascii="(Usar fonte para texto asiático" w:eastAsia="Times New Roman" w:hAnsi="(Usar fonte para texto asiático" w:cs="Times New Roman"/>
      <w:b/>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7A3D10"/>
    <w:rPr>
      <w:bCs/>
    </w:rPr>
  </w:style>
  <w:style w:type="character" w:customStyle="1" w:styleId="AssuntodocomentrioChar">
    <w:name w:val="Assunto do comentário Char"/>
    <w:basedOn w:val="TextodecomentrioChar"/>
    <w:link w:val="Assuntodocomentrio"/>
    <w:uiPriority w:val="99"/>
    <w:semiHidden/>
    <w:rsid w:val="007A3D10"/>
    <w:rPr>
      <w:rFonts w:ascii="(Usar fonte para texto asiático" w:eastAsia="Times New Roman" w:hAnsi="(Usar fonte para texto asiático" w:cs="Times New Roman"/>
      <w:b/>
      <w:bCs/>
      <w:sz w:val="20"/>
      <w:szCs w:val="20"/>
      <w:lang w:eastAsia="pt-BR"/>
    </w:rPr>
  </w:style>
  <w:style w:type="paragraph" w:styleId="Reviso">
    <w:name w:val="Revision"/>
    <w:hidden/>
    <w:uiPriority w:val="99"/>
    <w:semiHidden/>
    <w:rsid w:val="007A3D10"/>
    <w:pPr>
      <w:spacing w:after="0" w:line="240" w:lineRule="auto"/>
    </w:pPr>
    <w:rPr>
      <w:rFonts w:ascii="(Usar fonte para texto asiático" w:eastAsia="Times New Roman" w:hAnsi="(Usar fonte para texto asiático" w:cs="Times New Roman"/>
      <w:b/>
      <w:sz w:val="32"/>
      <w:szCs w:val="32"/>
      <w:lang w:eastAsia="pt-BR"/>
    </w:rPr>
  </w:style>
  <w:style w:type="paragraph" w:styleId="Textodebalo">
    <w:name w:val="Balloon Text"/>
    <w:basedOn w:val="Normal"/>
    <w:link w:val="TextodebaloChar"/>
    <w:uiPriority w:val="99"/>
    <w:semiHidden/>
    <w:unhideWhenUsed/>
    <w:rsid w:val="007A3D10"/>
    <w:rPr>
      <w:rFonts w:ascii="Tahoma" w:hAnsi="Tahoma" w:cs="Tahoma"/>
      <w:sz w:val="16"/>
      <w:szCs w:val="16"/>
    </w:rPr>
  </w:style>
  <w:style w:type="character" w:customStyle="1" w:styleId="TextodebaloChar">
    <w:name w:val="Texto de balão Char"/>
    <w:basedOn w:val="Fontepargpadro"/>
    <w:link w:val="Textodebalo"/>
    <w:uiPriority w:val="99"/>
    <w:semiHidden/>
    <w:rsid w:val="007A3D10"/>
    <w:rPr>
      <w:rFonts w:ascii="Tahoma" w:eastAsia="Times New Roman" w:hAnsi="Tahoma" w:cs="Tahoma"/>
      <w:b/>
      <w:sz w:val="16"/>
      <w:szCs w:val="16"/>
      <w:lang w:eastAsia="pt-BR"/>
    </w:rPr>
  </w:style>
  <w:style w:type="character" w:customStyle="1" w:styleId="fontstyle01">
    <w:name w:val="fontstyle01"/>
    <w:basedOn w:val="Fontepargpadro"/>
    <w:rsid w:val="00EE3612"/>
    <w:rPr>
      <w:rFonts w:ascii="MinionPro-Regular" w:hAnsi="MinionPro-Regular" w:hint="default"/>
      <w:b w:val="0"/>
      <w:bCs w:val="0"/>
      <w:i w:val="0"/>
      <w:iCs w:val="0"/>
      <w:color w:val="231F20"/>
      <w:sz w:val="24"/>
      <w:szCs w:val="24"/>
    </w:rPr>
  </w:style>
  <w:style w:type="paragraph" w:customStyle="1" w:styleId="Default">
    <w:name w:val="Default"/>
    <w:rsid w:val="009A5F33"/>
    <w:pPr>
      <w:autoSpaceDE w:val="0"/>
      <w:autoSpaceDN w:val="0"/>
      <w:adjustRightInd w:val="0"/>
      <w:spacing w:after="0" w:line="240" w:lineRule="auto"/>
    </w:pPr>
    <w:rPr>
      <w:rFonts w:ascii="Arial" w:eastAsia="Calibri" w:hAnsi="Arial" w:cs="Arial"/>
      <w:color w:val="000000"/>
      <w:sz w:val="24"/>
      <w:szCs w:val="24"/>
    </w:rPr>
  </w:style>
  <w:style w:type="paragraph" w:styleId="Recuodecorpodetexto">
    <w:name w:val="Body Text Indent"/>
    <w:basedOn w:val="Normal"/>
    <w:link w:val="RecuodecorpodetextoChar"/>
    <w:uiPriority w:val="99"/>
    <w:semiHidden/>
    <w:unhideWhenUsed/>
    <w:rsid w:val="009A5F33"/>
    <w:pPr>
      <w:spacing w:after="120"/>
      <w:ind w:left="283"/>
    </w:pPr>
  </w:style>
  <w:style w:type="character" w:customStyle="1" w:styleId="RecuodecorpodetextoChar">
    <w:name w:val="Recuo de corpo de texto Char"/>
    <w:basedOn w:val="Fontepargpadro"/>
    <w:link w:val="Recuodecorpodetexto"/>
    <w:uiPriority w:val="99"/>
    <w:semiHidden/>
    <w:rsid w:val="009A5F33"/>
    <w:rPr>
      <w:rFonts w:ascii="(Usar fonte para texto asiático" w:eastAsia="Times New Roman" w:hAnsi="(Usar fonte para texto asiático" w:cs="Times New Roman"/>
      <w:b/>
      <w:sz w:val="32"/>
      <w:szCs w:val="32"/>
      <w:lang w:eastAsia="pt-BR"/>
    </w:rPr>
  </w:style>
  <w:style w:type="paragraph" w:styleId="Primeirorecuodecorpodetexto2">
    <w:name w:val="Body Text First Indent 2"/>
    <w:basedOn w:val="Recuodecorpodetexto"/>
    <w:link w:val="Primeirorecuodecorpodetexto2Char"/>
    <w:rsid w:val="009A5F33"/>
    <w:pPr>
      <w:ind w:firstLine="210"/>
    </w:pPr>
    <w:rPr>
      <w:rFonts w:ascii="Arial" w:hAnsi="Arial"/>
      <w:sz w:val="18"/>
      <w:szCs w:val="22"/>
    </w:rPr>
  </w:style>
  <w:style w:type="character" w:customStyle="1" w:styleId="Primeirorecuodecorpodetexto2Char">
    <w:name w:val="Primeiro recuo de corpo de texto 2 Char"/>
    <w:basedOn w:val="RecuodecorpodetextoChar"/>
    <w:link w:val="Primeirorecuodecorpodetexto2"/>
    <w:rsid w:val="009A5F33"/>
    <w:rPr>
      <w:rFonts w:ascii="Arial" w:eastAsia="Times New Roman" w:hAnsi="Arial" w:cs="Times New Roman"/>
      <w:b/>
      <w:sz w:val="18"/>
      <w:szCs w:val="32"/>
      <w:lang w:eastAsia="pt-BR"/>
    </w:rPr>
  </w:style>
  <w:style w:type="paragraph" w:styleId="CabealhodoSumrio">
    <w:name w:val="TOC Heading"/>
    <w:basedOn w:val="Ttulo1"/>
    <w:next w:val="Normal"/>
    <w:uiPriority w:val="39"/>
    <w:semiHidden/>
    <w:unhideWhenUsed/>
    <w:qFormat/>
    <w:rsid w:val="00B73185"/>
    <w:pPr>
      <w:spacing w:before="480" w:line="276" w:lineRule="auto"/>
      <w:outlineLvl w:val="9"/>
    </w:pPr>
    <w:rPr>
      <w:rFonts w:asciiTheme="majorHAnsi" w:eastAsiaTheme="majorEastAsia" w:hAnsiTheme="majorHAnsi" w:cstheme="majorBidi"/>
      <w:bCs/>
      <w:color w:val="365F91" w:themeColor="accent1" w:themeShade="BF"/>
      <w:sz w:val="28"/>
      <w:szCs w:val="28"/>
      <w:lang w:eastAsia="en-US"/>
    </w:rPr>
  </w:style>
  <w:style w:type="paragraph" w:styleId="Sumrio1">
    <w:name w:val="toc 1"/>
    <w:basedOn w:val="Normal"/>
    <w:next w:val="Normal"/>
    <w:autoRedefine/>
    <w:uiPriority w:val="39"/>
    <w:unhideWhenUsed/>
    <w:rsid w:val="00B73185"/>
    <w:pPr>
      <w:spacing w:after="100"/>
    </w:pPr>
  </w:style>
  <w:style w:type="paragraph" w:styleId="Sumrio2">
    <w:name w:val="toc 2"/>
    <w:basedOn w:val="Normal"/>
    <w:next w:val="Normal"/>
    <w:autoRedefine/>
    <w:uiPriority w:val="39"/>
    <w:unhideWhenUsed/>
    <w:rsid w:val="00B73185"/>
    <w:pPr>
      <w:spacing w:after="100"/>
      <w:ind w:left="320"/>
    </w:pPr>
  </w:style>
  <w:style w:type="paragraph" w:styleId="Cabealho">
    <w:name w:val="header"/>
    <w:basedOn w:val="Normal"/>
    <w:link w:val="CabealhoChar"/>
    <w:uiPriority w:val="99"/>
    <w:semiHidden/>
    <w:unhideWhenUsed/>
    <w:rsid w:val="00B275FD"/>
    <w:pPr>
      <w:tabs>
        <w:tab w:val="center" w:pos="4252"/>
        <w:tab w:val="right" w:pos="8504"/>
      </w:tabs>
    </w:pPr>
  </w:style>
  <w:style w:type="character" w:customStyle="1" w:styleId="CabealhoChar">
    <w:name w:val="Cabeçalho Char"/>
    <w:basedOn w:val="Fontepargpadro"/>
    <w:link w:val="Cabealho"/>
    <w:uiPriority w:val="99"/>
    <w:semiHidden/>
    <w:rsid w:val="00B275FD"/>
    <w:rPr>
      <w:rFonts w:ascii="(Usar fonte para texto asiático" w:eastAsia="Times New Roman" w:hAnsi="(Usar fonte para texto asiático" w:cs="Times New Roman"/>
      <w:b/>
      <w:sz w:val="32"/>
      <w:szCs w:val="32"/>
      <w:lang w:eastAsia="pt-BR"/>
    </w:rPr>
  </w:style>
  <w:style w:type="paragraph" w:styleId="Rodap">
    <w:name w:val="footer"/>
    <w:basedOn w:val="Normal"/>
    <w:link w:val="RodapChar"/>
    <w:uiPriority w:val="99"/>
    <w:unhideWhenUsed/>
    <w:rsid w:val="00B275FD"/>
    <w:pPr>
      <w:tabs>
        <w:tab w:val="center" w:pos="4252"/>
        <w:tab w:val="right" w:pos="8504"/>
      </w:tabs>
    </w:pPr>
  </w:style>
  <w:style w:type="character" w:customStyle="1" w:styleId="RodapChar">
    <w:name w:val="Rodapé Char"/>
    <w:basedOn w:val="Fontepargpadro"/>
    <w:link w:val="Rodap"/>
    <w:uiPriority w:val="99"/>
    <w:rsid w:val="00B275FD"/>
    <w:rPr>
      <w:rFonts w:ascii="(Usar fonte para texto asiático" w:eastAsia="Times New Roman" w:hAnsi="(Usar fonte para texto asiático" w:cs="Times New Roman"/>
      <w:b/>
      <w:sz w:val="32"/>
      <w:szCs w:val="3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505105">
      <w:bodyDiv w:val="1"/>
      <w:marLeft w:val="0"/>
      <w:marRight w:val="0"/>
      <w:marTop w:val="0"/>
      <w:marBottom w:val="0"/>
      <w:divBdr>
        <w:top w:val="none" w:sz="0" w:space="0" w:color="auto"/>
        <w:left w:val="none" w:sz="0" w:space="0" w:color="auto"/>
        <w:bottom w:val="none" w:sz="0" w:space="0" w:color="auto"/>
        <w:right w:val="none" w:sz="0" w:space="0" w:color="auto"/>
      </w:divBdr>
    </w:div>
    <w:div w:id="397213897">
      <w:bodyDiv w:val="1"/>
      <w:marLeft w:val="0"/>
      <w:marRight w:val="0"/>
      <w:marTop w:val="0"/>
      <w:marBottom w:val="0"/>
      <w:divBdr>
        <w:top w:val="none" w:sz="0" w:space="0" w:color="auto"/>
        <w:left w:val="none" w:sz="0" w:space="0" w:color="auto"/>
        <w:bottom w:val="none" w:sz="0" w:space="0" w:color="auto"/>
        <w:right w:val="none" w:sz="0" w:space="0" w:color="auto"/>
      </w:divBdr>
    </w:div>
    <w:div w:id="811095347">
      <w:bodyDiv w:val="1"/>
      <w:marLeft w:val="0"/>
      <w:marRight w:val="0"/>
      <w:marTop w:val="0"/>
      <w:marBottom w:val="0"/>
      <w:divBdr>
        <w:top w:val="none" w:sz="0" w:space="0" w:color="auto"/>
        <w:left w:val="none" w:sz="0" w:space="0" w:color="auto"/>
        <w:bottom w:val="none" w:sz="0" w:space="0" w:color="auto"/>
        <w:right w:val="none" w:sz="0" w:space="0" w:color="auto"/>
      </w:divBdr>
    </w:div>
    <w:div w:id="852765880">
      <w:bodyDiv w:val="1"/>
      <w:marLeft w:val="0"/>
      <w:marRight w:val="0"/>
      <w:marTop w:val="0"/>
      <w:marBottom w:val="0"/>
      <w:divBdr>
        <w:top w:val="none" w:sz="0" w:space="0" w:color="auto"/>
        <w:left w:val="none" w:sz="0" w:space="0" w:color="auto"/>
        <w:bottom w:val="none" w:sz="0" w:space="0" w:color="auto"/>
        <w:right w:val="none" w:sz="0" w:space="0" w:color="auto"/>
      </w:divBdr>
    </w:div>
    <w:div w:id="1226063074">
      <w:bodyDiv w:val="1"/>
      <w:marLeft w:val="0"/>
      <w:marRight w:val="0"/>
      <w:marTop w:val="0"/>
      <w:marBottom w:val="0"/>
      <w:divBdr>
        <w:top w:val="none" w:sz="0" w:space="0" w:color="auto"/>
        <w:left w:val="none" w:sz="0" w:space="0" w:color="auto"/>
        <w:bottom w:val="none" w:sz="0" w:space="0" w:color="auto"/>
        <w:right w:val="none" w:sz="0" w:space="0" w:color="auto"/>
      </w:divBdr>
    </w:div>
    <w:div w:id="135130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nesthesiology.pubs.asahq.org/article.aspx?articleid=1917672"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ardo\Downloads\MANUSCRITO%20AMARO%20EDUARDO%2010%20de%20SET.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557B44-4B31-44DE-94B1-FAFEEAC98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MANUSCRITO AMARO EDUARDO 10 de SET</Template>
  <TotalTime>12</TotalTime>
  <Pages>47</Pages>
  <Words>53284</Words>
  <Characters>287738</Characters>
  <Application>Microsoft Office Word</Application>
  <DocSecurity>0</DocSecurity>
  <Lines>2397</Lines>
  <Paragraphs>680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Durigan</cp:lastModifiedBy>
  <cp:revision>3</cp:revision>
  <cp:lastPrinted>2017-08-22T08:37:00Z</cp:lastPrinted>
  <dcterms:created xsi:type="dcterms:W3CDTF">2017-11-04T11:34:00Z</dcterms:created>
  <dcterms:modified xsi:type="dcterms:W3CDTF">2017-11-05T17:38:00Z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06079be2-d5d9-3cca-a760-1267e31a1ea9</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